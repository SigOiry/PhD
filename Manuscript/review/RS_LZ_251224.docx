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D0433" w14:textId="77777777" w:rsidR="00BF293E" w:rsidRDefault="00000000">
      <w:pPr>
        <w:pStyle w:val="Title"/>
      </w:pPr>
      <w:r>
        <w:t>Characterization of Intertidal Vegetation on European Coasts Using Multi-Scale Remote Sensing in Response to Natural and Anthropogenic Pressures</w:t>
      </w:r>
    </w:p>
    <w:p w14:paraId="796701CC" w14:textId="77777777" w:rsidR="00BF293E" w:rsidRDefault="00000000">
      <w:pPr>
        <w:pStyle w:val="Author"/>
      </w:pPr>
      <w:r>
        <w:t>Simon Oiry</w:t>
      </w:r>
    </w:p>
    <w:p w14:paraId="7FBCF72D" w14:textId="77777777" w:rsidR="00BF293E" w:rsidRDefault="00000000">
      <w:pPr>
        <w:pStyle w:val="Date"/>
      </w:pPr>
      <w:r>
        <w:t>2025-03-11</w:t>
      </w:r>
    </w:p>
    <w:p w14:paraId="0F637429" w14:textId="77777777" w:rsidR="00BF293E" w:rsidRDefault="00000000">
      <w:r>
        <w:t>Abstract</w:t>
      </w:r>
    </w:p>
    <w:p w14:paraId="756BF147" w14:textId="77777777" w:rsidR="00BF293E" w:rsidRDefault="00000000">
      <w:pPr>
        <w:pStyle w:val="Abstract"/>
      </w:pPr>
      <w:r>
        <w:t>To Be Written</w:t>
      </w:r>
    </w:p>
    <w:sdt>
      <w:sdtPr>
        <w:rPr>
          <w:rFonts w:eastAsiaTheme="minorHAnsi" w:cstheme="minorBidi"/>
          <w:sz w:val="24"/>
          <w:szCs w:val="24"/>
        </w:rPr>
        <w:id w:val="-733079005"/>
        <w:docPartObj>
          <w:docPartGallery w:val="Table of Contents"/>
          <w:docPartUnique/>
        </w:docPartObj>
      </w:sdtPr>
      <w:sdtContent>
        <w:p w14:paraId="49142D53" w14:textId="77777777" w:rsidR="00BF293E" w:rsidRDefault="00000000">
          <w:pPr>
            <w:pStyle w:val="TOCHeading"/>
          </w:pPr>
          <w:r>
            <w:t>Table of contents</w:t>
          </w:r>
        </w:p>
        <w:p w14:paraId="261B9ECC" w14:textId="77777777" w:rsidR="00BF293E" w:rsidRDefault="00000000">
          <w:r>
            <w:fldChar w:fldCharType="begin"/>
          </w:r>
          <w:r>
            <w:instrText>TOC \o "1-3" \h \z \u</w:instrText>
          </w:r>
          <w:r>
            <w:fldChar w:fldCharType="separate"/>
          </w:r>
          <w:r>
            <w:fldChar w:fldCharType="end"/>
          </w:r>
        </w:p>
      </w:sdtContent>
    </w:sdt>
    <w:p w14:paraId="0CA7C331" w14:textId="77777777" w:rsidR="00BF293E" w:rsidRDefault="00000000">
      <w:pPr>
        <w:pStyle w:val="Heading1"/>
      </w:pPr>
      <w:bookmarkStart w:id="1" w:name="preface"/>
      <w:r>
        <w:t>Preface</w:t>
      </w:r>
    </w:p>
    <w:p w14:paraId="1AF7E26E" w14:textId="77777777" w:rsidR="00BF293E" w:rsidRDefault="00000000" w:rsidP="000A5687">
      <w:pPr>
        <w:pStyle w:val="BodyText"/>
        <w:pPrChange w:id="2" w:author="MARIA LAURA ZOFFOLI" w:date="2024-12-25T09:53:00Z" w16du:dateUtc="2024-12-25T08:53:00Z">
          <w:pPr>
            <w:pStyle w:val="FirstParagraph"/>
          </w:pPr>
        </w:pPrChange>
      </w:pPr>
      <w:r>
        <w:t>This PhD work was carried out at Nantes University between 2022 and 2024, within the “Remote Sensing, Benthic Ecology and Ecotoxicology” (RSBE²) team of the Institute of Marine Substances and Organisms (ISOMer). This thesis was funded by the Ministry of Research and Higher Education and supervised by the doctoral school “Plant, Animal, Food, Sea, Environment” (VAAME).</w:t>
      </w:r>
    </w:p>
    <w:p w14:paraId="32B64F35" w14:textId="77777777" w:rsidR="00BF293E" w:rsidRDefault="00000000">
      <w:pPr>
        <w:pStyle w:val="Heading2"/>
      </w:pPr>
      <w:bookmarkStart w:id="3" w:name="scientific-papers"/>
      <w:r>
        <w:t>Scientific papers</w:t>
      </w:r>
    </w:p>
    <w:p w14:paraId="17097567" w14:textId="77777777" w:rsidR="00BF293E" w:rsidRDefault="00000000">
      <w:pPr>
        <w:numPr>
          <w:ilvl w:val="0"/>
          <w:numId w:val="3"/>
        </w:numPr>
      </w:pPr>
      <w:r>
        <w:t xml:space="preserve">Barillé, L., Paterson, I. L. R., </w:t>
      </w:r>
      <w:r>
        <w:rPr>
          <w:b/>
          <w:bCs/>
        </w:rPr>
        <w:t>Oiry, S.</w:t>
      </w:r>
      <w:r>
        <w:t xml:space="preserve">, Aris, A., Cook-Cottier, E. J., &amp; Nurdin, N. (2025). Variability of </w:t>
      </w:r>
      <w:r>
        <w:rPr>
          <w:i/>
          <w:iCs/>
        </w:rPr>
        <w:t>Kappaphycus alvarezii</w:t>
      </w:r>
      <w:r>
        <w:t xml:space="preserve"> cultivation in South-Sulawesi (Indonesia) related to the monsoon shift: Water quality, growth and colour quantification. </w:t>
      </w:r>
      <w:r>
        <w:rPr>
          <w:i/>
          <w:iCs/>
        </w:rPr>
        <w:t>Aquaculture Reports</w:t>
      </w:r>
      <w:r>
        <w:t>, 40, 102557. https://doi.org/10.1016/j.aqrep.2024.102557</w:t>
      </w:r>
    </w:p>
    <w:p w14:paraId="60E9BF64" w14:textId="77777777" w:rsidR="00BF293E" w:rsidRDefault="00000000">
      <w:pPr>
        <w:numPr>
          <w:ilvl w:val="0"/>
          <w:numId w:val="3"/>
        </w:numPr>
      </w:pPr>
      <w:r>
        <w:rPr>
          <w:b/>
          <w:bCs/>
        </w:rPr>
        <w:t>Oiry, S.</w:t>
      </w:r>
      <w:r>
        <w:t>, Davies, B. F. R., Sousa, A. I., Rosa, P., Zoffoli, M. L., Brunier, G., Gernez, P., &amp; Barillé, L. (2024). Discriminating Seagrasses from Green Macroalgae in European Intertidal Areas Using High-Resolution Multispectral Drone Imagery. </w:t>
      </w:r>
      <w:r>
        <w:rPr>
          <w:i/>
          <w:iCs/>
        </w:rPr>
        <w:t>Remote Sensing</w:t>
      </w:r>
      <w:r>
        <w:t>, </w:t>
      </w:r>
      <w:r>
        <w:rPr>
          <w:i/>
          <w:iCs/>
        </w:rPr>
        <w:t>16</w:t>
      </w:r>
      <w:r>
        <w:t>(23), 4383. https://doi.org/10.3390/rs16234383</w:t>
      </w:r>
    </w:p>
    <w:p w14:paraId="02604A68" w14:textId="77777777" w:rsidR="00BF293E" w:rsidRDefault="00000000">
      <w:pPr>
        <w:numPr>
          <w:ilvl w:val="0"/>
          <w:numId w:val="3"/>
        </w:numPr>
      </w:pPr>
      <w:r>
        <w:t xml:space="preserve">Román, A., Oiry, S., Davies, B. F. R., Rosa, P., Gernez, P., Tovar-Sánchez, A., Navarro, G., Méléder, V., &amp; Barillé, L. (2024). Mapping intertidal </w:t>
      </w:r>
      <w:r>
        <w:lastRenderedPageBreak/>
        <w:t xml:space="preserve">microphytobenthic biomass with very high-resolution remote sensing imagery in an estuarine system. </w:t>
      </w:r>
      <w:r>
        <w:rPr>
          <w:i/>
          <w:iCs/>
        </w:rPr>
        <w:t>Science of The Total Environment</w:t>
      </w:r>
      <w:r>
        <w:t>, 955, 177025. https://doi.org/10.1016/j.scitotenv.2024.177025</w:t>
      </w:r>
    </w:p>
    <w:p w14:paraId="43131A8C" w14:textId="77777777" w:rsidR="00BF293E" w:rsidRDefault="00000000">
      <w:pPr>
        <w:numPr>
          <w:ilvl w:val="0"/>
          <w:numId w:val="3"/>
        </w:numPr>
      </w:pPr>
      <w:r>
        <w:t xml:space="preserve">Davies, B. F. R., </w:t>
      </w:r>
      <w:r>
        <w:rPr>
          <w:b/>
          <w:bCs/>
        </w:rPr>
        <w:t>Oiry, S.</w:t>
      </w:r>
      <w:r>
        <w:t xml:space="preserve">, Rosa, P., Zoffoli, M. L., Sousa, A. I., Thomas, O. R., Smale, D. A., Austen, M. C., Biermann, L., Attrill, M. J., Roman, A., Navarro, G., Barillé, A.-L., Harin, N., Clewley, D., Martinez-Vicente, V., Gernez, P., &amp; Barillé, L. (2024). Intertidal seagrass extent from Sentinel-2 time-series show distinct trajectories in Western Europe. </w:t>
      </w:r>
      <w:r>
        <w:rPr>
          <w:i/>
          <w:iCs/>
        </w:rPr>
        <w:t>Remote Sensing of Environment</w:t>
      </w:r>
      <w:r>
        <w:t>, 312, 114340. https://doi.org/10.1016/j.rse.2024.114340</w:t>
      </w:r>
    </w:p>
    <w:p w14:paraId="4EEE517D" w14:textId="77777777" w:rsidR="00BF293E" w:rsidRDefault="00000000">
      <w:pPr>
        <w:numPr>
          <w:ilvl w:val="0"/>
          <w:numId w:val="3"/>
        </w:numPr>
      </w:pPr>
      <w:r>
        <w:t xml:space="preserve">Davies, B. F. R., </w:t>
      </w:r>
      <w:r>
        <w:rPr>
          <w:b/>
          <w:bCs/>
        </w:rPr>
        <w:t>Oiry, S.</w:t>
      </w:r>
      <w:r>
        <w:t xml:space="preserve">, Rosa, P., Zoffoli, M. L., Sousa, A. I., Thomas, O. R., Smale, D. A., Austen, M. C., Biermann, L., Attrill, M. J., &amp; others. (2024). A sentinel watching over inter-tidal seagrass phenology across Western Europe and North Africa. </w:t>
      </w:r>
      <w:r>
        <w:rPr>
          <w:i/>
          <w:iCs/>
        </w:rPr>
        <w:t>Communications Earth &amp; Environment</w:t>
      </w:r>
      <w:r>
        <w:t>, 5(1), 382. https://doi.org/10.1038/s43247-024-382</w:t>
      </w:r>
    </w:p>
    <w:p w14:paraId="27B91715" w14:textId="77777777" w:rsidR="00BF293E" w:rsidRDefault="00000000">
      <w:pPr>
        <w:numPr>
          <w:ilvl w:val="0"/>
          <w:numId w:val="3"/>
        </w:numPr>
      </w:pPr>
      <w:r>
        <w:t xml:space="preserve">Nurdin, N., Alevizos, E., Syamsuddin, R., Asis, H., Zainuddin, E. N., Aris, A., </w:t>
      </w:r>
      <w:r>
        <w:rPr>
          <w:b/>
          <w:bCs/>
        </w:rPr>
        <w:t>Oiry, S.</w:t>
      </w:r>
      <w:r>
        <w:t>, Brunier, G., Komatsu, T., &amp; Barillé, L. (2023). Precision Aquaculture Drone Mapping of the Spatial Distribution of </w:t>
      </w:r>
      <w:r>
        <w:rPr>
          <w:i/>
          <w:iCs/>
        </w:rPr>
        <w:t>Kappaphycus alvarezii</w:t>
      </w:r>
      <w:r>
        <w:t> Biomass and Carrageenan. </w:t>
      </w:r>
      <w:r>
        <w:rPr>
          <w:i/>
          <w:iCs/>
        </w:rPr>
        <w:t>Remote Sensing</w:t>
      </w:r>
      <w:r>
        <w:t>, </w:t>
      </w:r>
      <w:r>
        <w:rPr>
          <w:i/>
          <w:iCs/>
        </w:rPr>
        <w:t>15</w:t>
      </w:r>
      <w:r>
        <w:t>(14), 3674. https://doi.org/10.3390/rs15143674</w:t>
      </w:r>
    </w:p>
    <w:p w14:paraId="02B73EF9" w14:textId="77777777" w:rsidR="00BF293E" w:rsidRDefault="00000000">
      <w:pPr>
        <w:numPr>
          <w:ilvl w:val="0"/>
          <w:numId w:val="3"/>
        </w:numPr>
      </w:pPr>
      <w:r>
        <w:t xml:space="preserve">Román, A., Prasyad, H., Oiry, S., Davies, B. F. R., Brunier, G., &amp; Barillé, L. (2023). Mapping intertidal oyster farms using unmanned aerial vehicles (UAV) high-resolution multispectral data. </w:t>
      </w:r>
      <w:r>
        <w:rPr>
          <w:i/>
          <w:iCs/>
        </w:rPr>
        <w:t>Estuarine, Coastal and Shelf Science</w:t>
      </w:r>
      <w:r>
        <w:t>, 291, 108432. https://doi.org/10.1016/j.ecss.2023.108432</w:t>
      </w:r>
    </w:p>
    <w:p w14:paraId="4AF78EBA" w14:textId="77777777" w:rsidR="00BF293E" w:rsidRDefault="00000000">
      <w:pPr>
        <w:numPr>
          <w:ilvl w:val="0"/>
          <w:numId w:val="3"/>
        </w:numPr>
      </w:pPr>
      <w:r>
        <w:t xml:space="preserve">Davies, B. F. R., Gernez, P., Geraud, A., </w:t>
      </w:r>
      <w:r>
        <w:rPr>
          <w:b/>
          <w:bCs/>
        </w:rPr>
        <w:t>Oiry, S.</w:t>
      </w:r>
      <w:r>
        <w:t xml:space="preserve">, Rosa, P., Zoffoli, M. L., &amp; Barillé, L. (2023). Multi- and hyperspectral classification of soft-bottom intertidal vegetation using a spectral library for coastal biodiversity remote sensing. </w:t>
      </w:r>
      <w:r>
        <w:rPr>
          <w:i/>
          <w:iCs/>
        </w:rPr>
        <w:t>Remote Sensing of Environment</w:t>
      </w:r>
      <w:r>
        <w:t>, 290, 113554. https://doi.org/10.1016/j.rse.2023.113554</w:t>
      </w:r>
    </w:p>
    <w:p w14:paraId="162B5F39" w14:textId="77777777" w:rsidR="00BF293E" w:rsidRDefault="00000000">
      <w:pPr>
        <w:numPr>
          <w:ilvl w:val="0"/>
          <w:numId w:val="3"/>
        </w:numPr>
      </w:pPr>
      <w:r>
        <w:t xml:space="preserve">Zoffoli, M.L., Gernez, P., </w:t>
      </w:r>
      <w:r>
        <w:rPr>
          <w:b/>
          <w:bCs/>
        </w:rPr>
        <w:t>Oiry, S.</w:t>
      </w:r>
      <w:r>
        <w:t xml:space="preserve">, Godet, L., Dalloyau, S., Davies, B.F.R. and Barillé, L. (2023), Remote sensing in seagrass ecology: coupled dynamics between migratory herbivorous birds and intertidal meadows observed by satellite during four decades. </w:t>
      </w:r>
      <w:r>
        <w:rPr>
          <w:i/>
          <w:iCs/>
        </w:rPr>
        <w:t>Remote Sens Ecol Conserv</w:t>
      </w:r>
      <w:r>
        <w:t>, 9: 420-433. </w:t>
      </w:r>
      <w:hyperlink r:id="rId7">
        <w:r>
          <w:rPr>
            <w:rStyle w:val="Hyperlink"/>
          </w:rPr>
          <w:t>https://doi.org/10.1002/rse2.319</w:t>
        </w:r>
      </w:hyperlink>
    </w:p>
    <w:p w14:paraId="18F0DC89" w14:textId="77777777" w:rsidR="00BF293E" w:rsidRDefault="00000000">
      <w:pPr>
        <w:numPr>
          <w:ilvl w:val="0"/>
          <w:numId w:val="3"/>
        </w:numPr>
      </w:pPr>
      <w:r w:rsidRPr="00C54849">
        <w:rPr>
          <w:lang w:val="fr-FR"/>
          <w:rPrChange w:id="4" w:author="MARIA LAURA ZOFFOLI" w:date="2024-12-25T09:15:00Z" w16du:dateUtc="2024-12-25T08:15:00Z">
            <w:rPr/>
          </w:rPrChange>
        </w:rPr>
        <w:t xml:space="preserve">Brunier, G., </w:t>
      </w:r>
      <w:r w:rsidRPr="00C54849">
        <w:rPr>
          <w:b/>
          <w:bCs/>
          <w:lang w:val="fr-FR"/>
          <w:rPrChange w:id="5" w:author="MARIA LAURA ZOFFOLI" w:date="2024-12-25T09:15:00Z" w16du:dateUtc="2024-12-25T08:15:00Z">
            <w:rPr>
              <w:b/>
              <w:bCs/>
            </w:rPr>
          </w:rPrChange>
        </w:rPr>
        <w:t>Oiry, S</w:t>
      </w:r>
      <w:r w:rsidRPr="00C54849">
        <w:rPr>
          <w:lang w:val="fr-FR"/>
          <w:rPrChange w:id="6" w:author="MARIA LAURA ZOFFOLI" w:date="2024-12-25T09:15:00Z" w16du:dateUtc="2024-12-25T08:15:00Z">
            <w:rPr/>
          </w:rPrChange>
        </w:rPr>
        <w:t xml:space="preserve">., Lachaussée, N., Barillé, L., Le Fouest, V., &amp; Méléder, V. (2022). </w:t>
      </w:r>
      <w:r>
        <w:t>A Machine-Learning Approach to Intertidal Mudflat Mapping Combining Multispectral Reflectance and Geomorphology from UAV-Based Monitoring. </w:t>
      </w:r>
      <w:r>
        <w:rPr>
          <w:i/>
          <w:iCs/>
        </w:rPr>
        <w:t>Remote Sensing</w:t>
      </w:r>
      <w:r>
        <w:t>, </w:t>
      </w:r>
      <w:r>
        <w:rPr>
          <w:i/>
          <w:iCs/>
        </w:rPr>
        <w:t>14</w:t>
      </w:r>
      <w:r>
        <w:t>(22), 5857. https://doi.org/10.3390/rs14225857</w:t>
      </w:r>
    </w:p>
    <w:p w14:paraId="6B492A8A" w14:textId="77777777" w:rsidR="00BF293E" w:rsidRDefault="00000000">
      <w:pPr>
        <w:numPr>
          <w:ilvl w:val="0"/>
          <w:numId w:val="3"/>
        </w:numPr>
      </w:pPr>
      <w:r w:rsidRPr="00C54849">
        <w:rPr>
          <w:lang w:val="fr-FR"/>
          <w:rPrChange w:id="7" w:author="MARIA LAURA ZOFFOLI" w:date="2024-12-25T09:15:00Z" w16du:dateUtc="2024-12-25T08:15:00Z">
            <w:rPr/>
          </w:rPrChange>
        </w:rPr>
        <w:lastRenderedPageBreak/>
        <w:t xml:space="preserve">Brunier, G., </w:t>
      </w:r>
      <w:r w:rsidRPr="00C54849">
        <w:rPr>
          <w:b/>
          <w:bCs/>
          <w:lang w:val="fr-FR"/>
          <w:rPrChange w:id="8" w:author="MARIA LAURA ZOFFOLI" w:date="2024-12-25T09:15:00Z" w16du:dateUtc="2024-12-25T08:15:00Z">
            <w:rPr>
              <w:b/>
              <w:bCs/>
            </w:rPr>
          </w:rPrChange>
        </w:rPr>
        <w:t>Oiry, S.</w:t>
      </w:r>
      <w:r w:rsidRPr="00C54849">
        <w:rPr>
          <w:lang w:val="fr-FR"/>
          <w:rPrChange w:id="9" w:author="MARIA LAURA ZOFFOLI" w:date="2024-12-25T09:15:00Z" w16du:dateUtc="2024-12-25T08:15:00Z">
            <w:rPr/>
          </w:rPrChange>
        </w:rPr>
        <w:t xml:space="preserve">, Gruet, Y., Dubois, S. F., &amp; Barillé, L. (2022). </w:t>
      </w:r>
      <w:r>
        <w:t xml:space="preserve">Topographic Analysis of Intertidal Polychaete Reefs (Sabellaria alveolata) at a Very High Spatial Resolution. </w:t>
      </w:r>
      <w:r>
        <w:rPr>
          <w:i/>
          <w:iCs/>
        </w:rPr>
        <w:t>Remote Sensing</w:t>
      </w:r>
      <w:r>
        <w:t>, 14(2), 307. https://doi.org/10.3390/rs14020307</w:t>
      </w:r>
    </w:p>
    <w:p w14:paraId="70F1E7DE" w14:textId="77777777" w:rsidR="00BF293E" w:rsidRDefault="00000000">
      <w:pPr>
        <w:pStyle w:val="Heading2"/>
      </w:pPr>
      <w:bookmarkStart w:id="10" w:name="X733be789a4c5e4421f8f4edc8e06d15ea359163"/>
      <w:bookmarkEnd w:id="3"/>
      <w:r>
        <w:t>Presentations to International Conferences</w:t>
      </w:r>
    </w:p>
    <w:p w14:paraId="0B5913AE" w14:textId="77777777" w:rsidR="00BF293E" w:rsidRDefault="00000000">
      <w:pPr>
        <w:numPr>
          <w:ilvl w:val="0"/>
          <w:numId w:val="4"/>
        </w:numPr>
      </w:pPr>
      <w:r>
        <w:t xml:space="preserve">Effect of Marine and Atmospheric Heatwaves on Reflectance and Pigment Composition of Intertidal </w:t>
      </w:r>
      <w:r>
        <w:rPr>
          <w:i/>
          <w:iCs/>
        </w:rPr>
        <w:t>Zostera noltei</w:t>
      </w:r>
      <w:r>
        <w:t xml:space="preserve"> (February 2025); BioSpace25 - Biodiversity insight from Space, Frascati, Italy; Oral presentation</w:t>
      </w:r>
    </w:p>
    <w:p w14:paraId="7354C091" w14:textId="77777777" w:rsidR="00BF293E" w:rsidRDefault="00000000">
      <w:pPr>
        <w:numPr>
          <w:ilvl w:val="0"/>
          <w:numId w:val="4"/>
        </w:numPr>
      </w:pPr>
      <w:r>
        <w:t>Discriminating Seagrasses From Green Macroalgae in European Intertidal Areas using High Resolution Multispectral Drone Imagery (17 - 21 June 2024); Word Seagrass Conference, Napoli, Italy; Poster</w:t>
      </w:r>
    </w:p>
    <w:p w14:paraId="156C6A06" w14:textId="77777777" w:rsidR="00BF293E" w:rsidRDefault="00000000">
      <w:pPr>
        <w:numPr>
          <w:ilvl w:val="0"/>
          <w:numId w:val="4"/>
        </w:numPr>
      </w:pPr>
      <w:r>
        <w:t>Remote Sensing discrimination of seagrass and green macroalgae: hyperspectral library and drone-mounted multispectral camera (22 - 24 November 2023); EC-ESA Joint Earth System Science Initiative, Frascati, Italy; Poster</w:t>
      </w:r>
    </w:p>
    <w:p w14:paraId="7B2C18A8" w14:textId="77777777" w:rsidR="00BF293E" w:rsidRDefault="00000000">
      <w:pPr>
        <w:numPr>
          <w:ilvl w:val="0"/>
          <w:numId w:val="4"/>
        </w:numPr>
      </w:pPr>
      <w:r>
        <w:t xml:space="preserve">Precision aquaculture drone mapping of the spatial distribution of </w:t>
      </w:r>
      <w:r>
        <w:rPr>
          <w:i/>
          <w:iCs/>
        </w:rPr>
        <w:t>Kappaphycus alvarezii</w:t>
      </w:r>
      <w:r>
        <w:t xml:space="preserve"> biomass and carrageenan (August 2023); 8th European Phycological Congress, Brest, France ; Oral presentation</w:t>
      </w:r>
    </w:p>
    <w:p w14:paraId="65BAD2E0" w14:textId="77777777" w:rsidR="00BF293E" w:rsidRDefault="00000000">
      <w:pPr>
        <w:numPr>
          <w:ilvl w:val="0"/>
          <w:numId w:val="4"/>
        </w:numPr>
      </w:pPr>
      <w:r>
        <w:t>Remote Sensing discrimination of seagrass and green macroalgae: hyperspectral library and drone-mounted multispectral camera (August 2023); 8th European Phycological Congress, Brest, France ; Poster</w:t>
      </w:r>
    </w:p>
    <w:p w14:paraId="4B38C04E" w14:textId="77777777" w:rsidR="00BF293E" w:rsidRDefault="00000000">
      <w:pPr>
        <w:numPr>
          <w:ilvl w:val="0"/>
          <w:numId w:val="4"/>
        </w:numPr>
      </w:pPr>
      <w:r>
        <w:t>Remote Sensing discrimination of seagrass and green macroalgae: hyperspectral library and drone-mounted multispectral camera (23 - 27 may 2022); Living Planet Symposium, Bonn, Germany ; Poster</w:t>
      </w:r>
    </w:p>
    <w:p w14:paraId="5B363D83" w14:textId="77777777" w:rsidR="00BF293E" w:rsidRDefault="00000000">
      <w:pPr>
        <w:pStyle w:val="Heading1"/>
      </w:pPr>
      <w:bookmarkStart w:id="11" w:name="introduction-overview"/>
      <w:bookmarkEnd w:id="1"/>
      <w:bookmarkEnd w:id="10"/>
      <w:r>
        <w:t>1. Introduction &amp; Overview</w:t>
      </w:r>
    </w:p>
    <w:p w14:paraId="4AE2A7E0" w14:textId="77777777" w:rsidR="00BF293E" w:rsidRDefault="00000000">
      <w:pPr>
        <w:pStyle w:val="Heading2"/>
      </w:pPr>
      <w:bookmarkStart w:id="12" w:name="general-introduction"/>
      <w:r>
        <w:t>1.1 General Introduction</w:t>
      </w:r>
    </w:p>
    <w:p w14:paraId="744F1BAE" w14:textId="77777777" w:rsidR="00BF293E" w:rsidRDefault="00000000" w:rsidP="000A5687">
      <w:pPr>
        <w:pStyle w:val="BodyText"/>
        <w:pPrChange w:id="13" w:author="MARIA LAURA ZOFFOLI" w:date="2024-12-25T09:53:00Z" w16du:dateUtc="2024-12-25T08:53:00Z">
          <w:pPr>
            <w:pStyle w:val="FirstParagraph"/>
          </w:pPr>
        </w:pPrChange>
      </w:pPr>
      <w:r>
        <w:t>Marine coastal zones are among the most densely populated regions globally, serving as critical hubs for economic activity, transportation, and tourism. These areas support diverse ecosystems and provide essential resources. Additionally, they play a pivotal role in global trade and commerce while also offering cultural and recreational value. However, their popularity and utility make them highly vulnerable to environmental pressures such as pollution, habitat destruction, and climate change impacts like sea-level rise and coastal erosion. Effective management and sustainable practices are crucial to preserving their ecological integrity and ensuring long-term viability.</w:t>
      </w:r>
    </w:p>
    <w:p w14:paraId="19E5E437" w14:textId="77777777" w:rsidR="00BF293E" w:rsidRDefault="00000000" w:rsidP="000A5687">
      <w:pPr>
        <w:pStyle w:val="BodyText"/>
      </w:pPr>
      <w:r>
        <w:lastRenderedPageBreak/>
        <w:t>Marine vegetative habitats in intertidal zones that are exposed at low tide (such as seagrass meadows, microphytobenthos, and macroalgae) are significantly impacted by human activities. Seagrass meadows are under threat due to various anthropogenic activities (Len J. McKenzie et al., 2020a), microphytobenthos are affected by the global decline of intertidal mudflats (N. J. Murray et al., 2019), and areas colonized by macroalgae may be reduced due to the expansion of wild oysters (Le Bris et al., 2016).</w:t>
      </w:r>
    </w:p>
    <w:p w14:paraId="2370CB27" w14:textId="77777777" w:rsidR="00BF293E" w:rsidRDefault="00000000" w:rsidP="000A5687">
      <w:pPr>
        <w:pStyle w:val="BodyText"/>
      </w:pPr>
      <w:r>
        <w:t>These habitats provide vital ecological functions, including coastal erosion protection through root stabilization and sediment trapping (</w:t>
      </w:r>
      <w:r>
        <w:rPr>
          <w:b/>
          <w:bCs/>
        </w:rPr>
        <w:t>refs</w:t>
      </w:r>
      <w:r>
        <w:t>), mitigation of eutrophication effects by absorbing excess nutrients and improving water quality (</w:t>
      </w:r>
      <w:r>
        <w:rPr>
          <w:b/>
          <w:bCs/>
        </w:rPr>
        <w:t>refs</w:t>
      </w:r>
      <w:r>
        <w:t>), atmospheric CO2 fixation, contributing to carbon sequestration and combating climate change (</w:t>
      </w:r>
      <w:r>
        <w:rPr>
          <w:b/>
          <w:bCs/>
        </w:rPr>
        <w:t>refs</w:t>
      </w:r>
      <w:r>
        <w:t>), serving as biodiversity hotspots that support unique flora and fauna, providing feeding, breeding, and nursery grounds for various species. Despite their ecological significance, intertidal zones, particularly mudflats, are challenging to access, and traditional field sampling methods are too time- and labor-intensive to allow repeated observations over large areas. This limitation underscores the need for advanced monitoring technologies to better assess and protect these habitats.</w:t>
      </w:r>
    </w:p>
    <w:p w14:paraId="392E6159" w14:textId="77777777" w:rsidR="00BF293E" w:rsidRDefault="00000000" w:rsidP="000A5687">
      <w:pPr>
        <w:pStyle w:val="BodyText"/>
      </w:pPr>
      <w:r>
        <w:t>Intertidal habitats, at the interface between marine and terrestrial ecosystems, face significant pressures from both anthropogenic activities and natural forces affecting both realms. Human-induced threats include coastal development, pollution, overfishing, and habitat modification, which degrade these ecosystems and diminish the valuable ecosystem services they provide. Meanwhile, natural factors such as storms, sea-level rise, climatic extreme events and climate change exacerbate these pressures, altering the structure function, and resilience of intertidal habitats. Despite their ecological importance in supporting biodiversity, providing coastal protection, and contributing to nutrient cycling, intertidal habitats remain highly vulnerable. Addressing these challenges requires robust management practices, targeted conservation strategies, and ongoing monitoring to ensure their sustainability and resilience against future pressures.</w:t>
      </w:r>
    </w:p>
    <w:p w14:paraId="4359666D" w14:textId="77777777" w:rsidR="00BF293E" w:rsidRDefault="00000000" w:rsidP="000A5687">
      <w:pPr>
        <w:pStyle w:val="BodyText"/>
      </w:pPr>
      <w:r>
        <w:t>Regulatory frameworks, such as the Water Framework Directive (WFD) and the Marine Strategy Framework Directive (MSFD), emphasize the need for regular mapping of marine habitats to monitor ecological health. These directives utilize habitat diversity as a bioindicator of coastal and estuarine water quality (Borja et al., 2013; Zoffoli et al., 2021a).</w:t>
      </w:r>
    </w:p>
    <w:p w14:paraId="57BB4E4B" w14:textId="77777777" w:rsidR="00BF293E" w:rsidRDefault="00000000" w:rsidP="000A5687">
      <w:pPr>
        <w:pStyle w:val="BodyText"/>
      </w:pPr>
      <w:r>
        <w:t>Satellite remote sensing has emerged as a promising tool for studying essential biodiversity variables in these habitats (Pereira et al., 2013a; Skidmore et al., 2015). Remote sensing offers several advantages over in situ sampling: repeated monitoring over large-scale coverage, high-frequency data acquisition, enabling seasonal and phenological studies, reduced costs and logistical challenges compared to field surveys, reconstruction of past conditions when used long time-series.</w:t>
      </w:r>
    </w:p>
    <w:p w14:paraId="47B78643" w14:textId="77777777" w:rsidR="00BF293E" w:rsidRDefault="00000000" w:rsidP="000A5687">
      <w:pPr>
        <w:pStyle w:val="BodyText"/>
      </w:pPr>
      <w:r>
        <w:lastRenderedPageBreak/>
        <w:t>However, past and current satellite missions lack optimal technical specifications (spatial, spectral, and temporal resolution) for full operational capability (F. Muller-Karger et al., 2018). For some habitats, multispectral resolution may be adequate under certain conditions (Zoffoli et al., 2020a), although risks of classification errors remain. For others, higher spectral resolution is necessary to distinguish taxonomically distinct groups of organisms (S. Fyfe, 2003; Launeau et al., 2018; Méléder et al., 2018). Identification relies partly on the presence of visible absorption bands associated with photosynthetic and accessory pigments, which can be detected and quantified using high-performance liquid chromatography (A. Bargain et al., 2013a; Jesus et al., 2014; Méléder et al., 2005; Méléder et al., 2003).</w:t>
      </w:r>
    </w:p>
    <w:p w14:paraId="66A68B35" w14:textId="204A0FDE" w:rsidR="00BF293E" w:rsidRDefault="00000000" w:rsidP="00293127">
      <w:pPr>
        <w:pStyle w:val="Heading3"/>
        <w:numPr>
          <w:ilvl w:val="2"/>
          <w:numId w:val="12"/>
        </w:numPr>
        <w:rPr>
          <w:ins w:id="14" w:author="MARIA LAURA ZOFFOLI" w:date="2024-12-25T11:05:00Z" w16du:dateUtc="2024-12-25T10:05:00Z"/>
        </w:rPr>
        <w:pPrChange w:id="15" w:author="MARIA LAURA ZOFFOLI" w:date="2024-12-25T11:05:00Z" w16du:dateUtc="2024-12-25T10:05:00Z">
          <w:pPr>
            <w:pStyle w:val="Heading3"/>
          </w:pPr>
        </w:pPrChange>
      </w:pPr>
      <w:bookmarkStart w:id="16" w:name="coastal-environment"/>
      <w:del w:id="17" w:author="MARIA LAURA ZOFFOLI" w:date="2024-12-25T11:05:00Z" w16du:dateUtc="2024-12-25T10:05:00Z">
        <w:r w:rsidDel="00293127">
          <w:delText xml:space="preserve">1.1.1 </w:delText>
        </w:r>
      </w:del>
      <w:r>
        <w:t>Coastal Environment</w:t>
      </w:r>
    </w:p>
    <w:p w14:paraId="1F99CAD3" w14:textId="32D265D7" w:rsidR="00293127" w:rsidRPr="00293127" w:rsidRDefault="00293127" w:rsidP="00293127">
      <w:pPr>
        <w:pStyle w:val="BodyText"/>
        <w:pPrChange w:id="18" w:author="MARIA LAURA ZOFFOLI" w:date="2024-12-25T11:05:00Z" w16du:dateUtc="2024-12-25T10:05:00Z">
          <w:pPr>
            <w:pStyle w:val="Heading3"/>
          </w:pPr>
        </w:pPrChange>
      </w:pPr>
      <w:ins w:id="19" w:author="MARIA LAURA ZOFFOLI" w:date="2024-12-25T11:05:00Z" w16du:dateUtc="2024-12-25T10:05:00Z">
        <w:r>
          <w:t>xxxxx</w:t>
        </w:r>
      </w:ins>
    </w:p>
    <w:p w14:paraId="1E376C6A" w14:textId="77777777" w:rsidR="00BF293E" w:rsidRDefault="00000000">
      <w:pPr>
        <w:pStyle w:val="Heading3"/>
      </w:pPr>
      <w:bookmarkStart w:id="20" w:name="concepts-of-remote-sensing"/>
      <w:bookmarkEnd w:id="16"/>
      <w:r>
        <w:t>1.1.2 Concepts of Remote sensing</w:t>
      </w:r>
    </w:p>
    <w:p w14:paraId="4F46D129" w14:textId="7DFEAA2E" w:rsidR="00BF293E" w:rsidRDefault="00000000" w:rsidP="000A5687">
      <w:pPr>
        <w:pStyle w:val="BodyText"/>
        <w:pPrChange w:id="21" w:author="MARIA LAURA ZOFFOLI" w:date="2024-12-25T09:53:00Z" w16du:dateUtc="2024-12-25T08:53:00Z">
          <w:pPr>
            <w:pStyle w:val="BodyText"/>
            <w:ind w:left="360" w:firstLine="0"/>
          </w:pPr>
        </w:pPrChange>
      </w:pPr>
      <w:r>
        <w:t xml:space="preserve">Remote sensing (RS) defines the ability to retrieve information in a non-invasive way, without direct contact with the target. It relies on the propagation of signals, typically optical, acoustic, or microwave, between the target and the sensor. This technology </w:t>
      </w:r>
      <w:ins w:id="22" w:author="MARIA LAURA ZOFFOLI" w:date="2024-12-25T09:41:00Z" w16du:dateUtc="2024-12-25T08:41:00Z">
        <w:r w:rsidR="00A53AF9">
          <w:t xml:space="preserve">has been </w:t>
        </w:r>
      </w:ins>
      <w:del w:id="23" w:author="MARIA LAURA ZOFFOLI" w:date="2024-12-25T09:41:00Z" w16du:dateUtc="2024-12-25T08:41:00Z">
        <w:r w:rsidDel="00A53AF9">
          <w:delText xml:space="preserve">is </w:delText>
        </w:r>
      </w:del>
      <w:r>
        <w:t xml:space="preserve">applied in a wide variety of fields, ranging from medical imaging to detect stem cells, to the analysis of the structure of the primordial universe (Aghanim and Dole, 2020; Zhu et al., 2021). Remote sensing </w:t>
      </w:r>
      <w:del w:id="24" w:author="MARIA LAURA ZOFFOLI" w:date="2024-12-25T09:43:00Z" w16du:dateUtc="2024-12-25T08:43:00Z">
        <w:r w:rsidDel="00A53AF9">
          <w:delText>is integral</w:delText>
        </w:r>
      </w:del>
      <w:ins w:id="25" w:author="MARIA LAURA ZOFFOLI" w:date="2024-12-25T09:43:00Z" w16du:dateUtc="2024-12-25T08:43:00Z">
        <w:r w:rsidR="00A53AF9">
          <w:t>provides the basis</w:t>
        </w:r>
      </w:ins>
      <w:r>
        <w:t xml:space="preserve"> to Earth observation (EO), where its methodologies facilitate large-scale and long-term data collection. Instruments on satellites, aircraft, and drones provide high-resolution imagery and measurements critical for monitoring environmental changes, mapping natural resources, and assessing land use patterns. These technologies enable systematic data collection over large areas and extended periods, supporting analyses such as deforestation, glacial melting, variations in ocean temperature, and </w:t>
      </w:r>
      <w:ins w:id="26" w:author="MARIA LAURA ZOFFOLI" w:date="2024-12-25T09:46:00Z" w16du:dateUtc="2024-12-25T08:46:00Z">
        <w:r w:rsidR="008A6A46">
          <w:t xml:space="preserve">changes in </w:t>
        </w:r>
      </w:ins>
      <w:r>
        <w:t>land use</w:t>
      </w:r>
      <w:del w:id="27" w:author="MARIA LAURA ZOFFOLI" w:date="2024-12-25T11:06:00Z" w16du:dateUtc="2024-12-25T10:06:00Z">
        <w:r w:rsidDel="000F79F8">
          <w:delText xml:space="preserve"> </w:delText>
        </w:r>
      </w:del>
      <w:del w:id="28" w:author="MARIA LAURA ZOFFOLI" w:date="2024-12-25T09:46:00Z" w16du:dateUtc="2024-12-25T08:46:00Z">
        <w:r w:rsidDel="008A6A46">
          <w:delText>mapping</w:delText>
        </w:r>
      </w:del>
      <w:r>
        <w:t>.</w:t>
      </w:r>
    </w:p>
    <w:p w14:paraId="6AD2E3A4" w14:textId="2FC700E5" w:rsidR="00BF293E" w:rsidDel="008A6A46" w:rsidRDefault="00000000" w:rsidP="000A5687">
      <w:pPr>
        <w:pStyle w:val="BodyText"/>
        <w:rPr>
          <w:del w:id="29" w:author="MARIA LAURA ZOFFOLI" w:date="2024-12-25T09:48:00Z" w16du:dateUtc="2024-12-25T08:48:00Z"/>
        </w:rPr>
      </w:pPr>
      <w:del w:id="30" w:author="MARIA LAURA ZOFFOLI" w:date="2024-12-25T09:48:00Z" w16du:dateUtc="2024-12-25T08:48:00Z">
        <w:r w:rsidDel="008A6A46">
          <w:delText>Coastal environments represent highly dynamic and sensitive ecosystems shaped by complex interactions between natural processes and human activities. Remote sensing technologies are crucial for monitoring these regions, providing detailed data on shoreline erosion, habitat degradation, sediment dynamics, and water quality. High-resolution satellite imagery and drone-based platforms facilitate the detection of fine-scale changes in intertidal zones, mangroves, coral reefs, and other critical coastal habitats. These observations enable the quantification of spatial and temporal variations, informing evidence-based strategies for conservation and sustainable management.</w:delText>
        </w:r>
      </w:del>
    </w:p>
    <w:p w14:paraId="3773EAF0" w14:textId="2BCED77D" w:rsidR="00BF293E" w:rsidRDefault="00000000" w:rsidP="000A5687">
      <w:pPr>
        <w:pStyle w:val="BodyText"/>
        <w:pPrChange w:id="31" w:author="MARIA LAURA ZOFFOLI" w:date="2024-12-25T09:53:00Z" w16du:dateUtc="2024-12-25T08:53:00Z">
          <w:pPr>
            <w:pStyle w:val="BodyText"/>
            <w:ind w:left="360" w:firstLine="0"/>
          </w:pPr>
        </w:pPrChange>
      </w:pPr>
      <w:r>
        <w:t xml:space="preserve">The following sections examine two complementary approaches </w:t>
      </w:r>
      <w:ins w:id="32" w:author="MARIA LAURA ZOFFOLI" w:date="2024-12-25T09:49:00Z" w16du:dateUtc="2024-12-25T08:49:00Z">
        <w:r w:rsidR="008A6A46">
          <w:t xml:space="preserve">used in this study </w:t>
        </w:r>
      </w:ins>
      <w:r>
        <w:t xml:space="preserve">within the field of remote sensing for Earth observation: active and passive remote sensing. Through </w:t>
      </w:r>
      <w:del w:id="33" w:author="MARIA LAURA ZOFFOLI" w:date="2024-12-25T10:14:00Z" w16du:dateUtc="2024-12-25T09:14:00Z">
        <w:r w:rsidDel="00781BA7">
          <w:delText>examples focused</w:delText>
        </w:r>
      </w:del>
      <w:ins w:id="34" w:author="MARIA LAURA ZOFFOLI" w:date="2024-12-25T10:14:00Z" w16du:dateUtc="2024-12-25T09:14:00Z">
        <w:r w:rsidR="00781BA7">
          <w:t>direct applications</w:t>
        </w:r>
      </w:ins>
      <w:r>
        <w:t xml:space="preserve"> on coastal monitoring, these sections will introduce </w:t>
      </w:r>
      <w:del w:id="35" w:author="MARIA LAURA ZOFFOLI" w:date="2024-12-25T09:50:00Z" w16du:dateUtc="2024-12-25T08:50:00Z">
        <w:r w:rsidDel="008A6A46">
          <w:delText xml:space="preserve">the </w:delText>
        </w:r>
      </w:del>
      <w:r>
        <w:t xml:space="preserve">remote sensing methodologies </w:t>
      </w:r>
      <w:del w:id="36" w:author="MARIA LAURA ZOFFOLI" w:date="2024-12-25T09:50:00Z" w16du:dateUtc="2024-12-25T08:50:00Z">
        <w:r w:rsidDel="008A6A46">
          <w:delText xml:space="preserve">employed in this work </w:delText>
        </w:r>
      </w:del>
      <w:r>
        <w:t>while outlining their respective advantages and challenges.</w:t>
      </w:r>
    </w:p>
    <w:p w14:paraId="7508C370" w14:textId="77777777" w:rsidR="00BF293E" w:rsidRDefault="00000000">
      <w:pPr>
        <w:pStyle w:val="Heading4"/>
      </w:pPr>
      <w:bookmarkStart w:id="37" w:name="X1004611164fc8944b1a2e5c037f5b94a65abf23"/>
      <w:r>
        <w:t>1.1.2.1 Active Remote Sensing, Exemple of the LiDAR</w:t>
      </w:r>
    </w:p>
    <w:p w14:paraId="6C3EA01D" w14:textId="58EEEA61" w:rsidR="00BF293E" w:rsidDel="000F79F8" w:rsidRDefault="00000000" w:rsidP="000F79F8">
      <w:pPr>
        <w:pStyle w:val="FirstParagraph"/>
        <w:spacing w:before="0"/>
        <w:rPr>
          <w:del w:id="38" w:author="MARIA LAURA ZOFFOLI" w:date="2024-12-25T11:06:00Z" w16du:dateUtc="2024-12-25T10:06:00Z"/>
        </w:rPr>
        <w:pPrChange w:id="39" w:author="MARIA LAURA ZOFFOLI" w:date="2024-12-25T11:06:00Z" w16du:dateUtc="2024-12-25T10:06:00Z">
          <w:pPr>
            <w:pStyle w:val="FirstParagraph"/>
          </w:pPr>
        </w:pPrChange>
      </w:pPr>
      <w:r>
        <w:t xml:space="preserve">Active remote sensing is a technique in which a sensor emits its own energy—typically in the form of electromagnetic radiation—toward a target and measures the energy reflected or backscattered from </w:t>
      </w:r>
      <w:del w:id="40" w:author="MARIA LAURA ZOFFOLI" w:date="2024-12-25T09:51:00Z" w16du:dateUtc="2024-12-25T08:51:00Z">
        <w:r w:rsidDel="000A5687">
          <w:delText>that target</w:delText>
        </w:r>
      </w:del>
      <w:ins w:id="41" w:author="MARIA LAURA ZOFFOLI" w:date="2024-12-25T09:51:00Z" w16du:dateUtc="2024-12-25T08:51:00Z">
        <w:r w:rsidR="000A5687">
          <w:t>it</w:t>
        </w:r>
      </w:ins>
      <w:r>
        <w:t xml:space="preserve">. This method allows for the collection of data </w:t>
      </w:r>
      <w:r>
        <w:lastRenderedPageBreak/>
        <w:t>regardless of natural light conditions, enabling observations during both day and night and through various weather conditions.</w:t>
      </w:r>
    </w:p>
    <w:p w14:paraId="4FFA2A31" w14:textId="77777777" w:rsidR="000F79F8" w:rsidRPr="000F79F8" w:rsidRDefault="000F79F8" w:rsidP="000F79F8">
      <w:pPr>
        <w:pStyle w:val="BodyText"/>
        <w:spacing w:before="0"/>
        <w:rPr>
          <w:ins w:id="42" w:author="MARIA LAURA ZOFFOLI" w:date="2024-12-25T11:06:00Z" w16du:dateUtc="2024-12-25T10:06:00Z"/>
        </w:rPr>
        <w:pPrChange w:id="43" w:author="MARIA LAURA ZOFFOLI" w:date="2024-12-25T11:06:00Z" w16du:dateUtc="2024-12-25T10:06:00Z">
          <w:pPr>
            <w:pStyle w:val="FirstParagraph"/>
          </w:pPr>
        </w:pPrChange>
      </w:pPr>
    </w:p>
    <w:p w14:paraId="6828DA22" w14:textId="6ACECAE4" w:rsidR="00113F17" w:rsidRPr="00113F17" w:rsidRDefault="000A5687" w:rsidP="000F79F8">
      <w:pPr>
        <w:pStyle w:val="FirstParagraph"/>
        <w:spacing w:before="0"/>
        <w:rPr>
          <w:ins w:id="44" w:author="MARIA LAURA ZOFFOLI" w:date="2024-12-25T10:33:00Z"/>
        </w:rPr>
        <w:pPrChange w:id="45" w:author="MARIA LAURA ZOFFOLI" w:date="2024-12-25T11:06:00Z" w16du:dateUtc="2024-12-25T10:06:00Z">
          <w:pPr>
            <w:pStyle w:val="BodyText"/>
            <w:spacing w:before="480" w:after="0"/>
          </w:pPr>
        </w:pPrChange>
      </w:pPr>
      <w:ins w:id="46" w:author="MARIA LAURA ZOFFOLI" w:date="2024-12-25T09:52:00Z" w16du:dateUtc="2024-12-25T08:52:00Z">
        <w:r>
          <w:t xml:space="preserve">The </w:t>
        </w:r>
        <w:r>
          <w:t>Light Detection and Ranging</w:t>
        </w:r>
        <w:r>
          <w:t xml:space="preserve"> (</w:t>
        </w:r>
      </w:ins>
      <w:r w:rsidR="00000000">
        <w:t>LiDAR</w:t>
      </w:r>
      <w:ins w:id="47" w:author="MARIA LAURA ZOFFOLI" w:date="2024-12-25T09:52:00Z" w16du:dateUtc="2024-12-25T08:52:00Z">
        <w:r>
          <w:t xml:space="preserve">) </w:t>
        </w:r>
      </w:ins>
      <w:ins w:id="48" w:author="MARIA LAURA ZOFFOLI" w:date="2024-12-25T10:24:00Z" w16du:dateUtc="2024-12-25T09:24:00Z">
        <w:r w:rsidR="00781BA7">
          <w:t>sensor</w:t>
        </w:r>
      </w:ins>
      <w:ins w:id="49" w:author="MARIA LAURA ZOFFOLI" w:date="2024-12-25T10:20:00Z" w16du:dateUtc="2024-12-25T09:20:00Z">
        <w:r w:rsidR="00781BA7">
          <w:t>s emit</w:t>
        </w:r>
      </w:ins>
      <w:del w:id="50" w:author="MARIA LAURA ZOFFOLI" w:date="2024-12-25T09:52:00Z" w16du:dateUtc="2024-12-25T08:52:00Z">
        <w:r w:rsidR="00000000" w:rsidDel="000A5687">
          <w:delText>, which stands for Light Detection and Ranging</w:delText>
        </w:r>
      </w:del>
      <w:del w:id="51" w:author="MARIA LAURA ZOFFOLI" w:date="2024-12-25T10:15:00Z" w16du:dateUtc="2024-12-25T09:15:00Z">
        <w:r w:rsidR="00000000" w:rsidDel="00781BA7">
          <w:delText xml:space="preserve">, </w:delText>
        </w:r>
      </w:del>
      <w:del w:id="52" w:author="MARIA LAURA ZOFFOLI" w:date="2024-12-25T10:20:00Z" w16du:dateUtc="2024-12-25T09:20:00Z">
        <w:r w:rsidR="00000000" w:rsidDel="00781BA7">
          <w:delText>uses</w:delText>
        </w:r>
      </w:del>
      <w:r w:rsidR="00000000">
        <w:t xml:space="preserve"> laser</w:t>
      </w:r>
      <w:ins w:id="53" w:author="MARIA LAURA ZOFFOLI" w:date="2024-12-25T10:32:00Z" w16du:dateUtc="2024-12-25T09:32:00Z">
        <w:r w:rsidR="00113F17">
          <w:t xml:space="preserve"> beams</w:t>
        </w:r>
      </w:ins>
      <w:del w:id="54" w:author="MARIA LAURA ZOFFOLI" w:date="2024-12-25T10:32:00Z" w16du:dateUtc="2024-12-25T09:32:00Z">
        <w:r w:rsidR="00000000" w:rsidDel="00113F17">
          <w:delText xml:space="preserve"> light</w:delText>
        </w:r>
      </w:del>
      <w:r w:rsidR="00000000">
        <w:t xml:space="preserve"> </w:t>
      </w:r>
      <w:ins w:id="55" w:author="MARIA LAURA ZOFFOLI" w:date="2024-12-25T09:53:00Z" w16du:dateUtc="2024-12-25T08:53:00Z">
        <w:r>
          <w:t xml:space="preserve">in the </w:t>
        </w:r>
      </w:ins>
      <w:ins w:id="56" w:author="MARIA LAURA ZOFFOLI" w:date="2024-12-25T10:20:00Z" w16du:dateUtc="2024-12-25T09:20:00Z">
        <w:r w:rsidR="00781BA7">
          <w:t xml:space="preserve">ultraviolet (UV), </w:t>
        </w:r>
      </w:ins>
      <w:ins w:id="57" w:author="MARIA LAURA ZOFFOLI" w:date="2024-12-25T09:53:00Z" w16du:dateUtc="2024-12-25T08:53:00Z">
        <w:r>
          <w:t xml:space="preserve">visible or </w:t>
        </w:r>
      </w:ins>
      <w:ins w:id="58" w:author="MARIA LAURA ZOFFOLI" w:date="2024-12-25T09:54:00Z" w16du:dateUtc="2024-12-25T08:54:00Z">
        <w:r>
          <w:t>infrared (IR) regions of the electromagnetic spectrum</w:t>
        </w:r>
      </w:ins>
      <w:ins w:id="59" w:author="MARIA LAURA ZOFFOLI" w:date="2024-12-25T10:32:00Z" w16du:dateUtc="2024-12-25T09:32:00Z">
        <w:r w:rsidR="00113F17">
          <w:t>.</w:t>
        </w:r>
      </w:ins>
      <w:del w:id="60" w:author="MARIA LAURA ZOFFOLI" w:date="2024-12-25T10:22:00Z" w16du:dateUtc="2024-12-25T09:22:00Z">
        <w:r w:rsidR="00000000" w:rsidDel="00781BA7">
          <w:delText xml:space="preserve">to </w:delText>
        </w:r>
      </w:del>
      <w:del w:id="61" w:author="MARIA LAURA ZOFFOLI" w:date="2024-12-25T10:33:00Z" w16du:dateUtc="2024-12-25T09:33:00Z">
        <w:r w:rsidR="00000000" w:rsidDel="00113F17">
          <w:delText xml:space="preserve">measure </w:delText>
        </w:r>
      </w:del>
      <w:del w:id="62" w:author="MARIA LAURA ZOFFOLI" w:date="2024-12-25T10:34:00Z" w16du:dateUtc="2024-12-25T09:34:00Z">
        <w:r w:rsidR="00000000" w:rsidDel="00113F17">
          <w:delText xml:space="preserve">distances to objects or surfaces. </w:delText>
        </w:r>
      </w:del>
      <w:del w:id="63" w:author="MARIA LAURA ZOFFOLI" w:date="2024-12-25T10:25:00Z" w16du:dateUtc="2024-12-25T09:25:00Z">
        <w:r w:rsidR="00000000" w:rsidDel="00113F17">
          <w:delText xml:space="preserve">By emitting laser pulses and measuring the time it takes for them to reflect back from a target, LiDAR systems can create </w:delText>
        </w:r>
      </w:del>
      <w:del w:id="64" w:author="MARIA LAURA ZOFFOLI" w:date="2024-12-25T10:24:00Z" w16du:dateUtc="2024-12-25T09:24:00Z">
        <w:r w:rsidR="00000000" w:rsidDel="00781BA7">
          <w:delText>precise, three-dimensional representations of the environment.</w:delText>
        </w:r>
      </w:del>
      <w:ins w:id="65" w:author="MARIA LAURA ZOFFOLI" w:date="2024-12-25T10:34:00Z" w16du:dateUtc="2024-12-25T09:34:00Z">
        <w:r w:rsidR="00113F17">
          <w:t xml:space="preserve"> </w:t>
        </w:r>
      </w:ins>
      <w:ins w:id="66" w:author="MARIA LAURA ZOFFOLI" w:date="2024-12-25T10:33:00Z">
        <w:r w:rsidR="00113F17" w:rsidRPr="00113F17">
          <w:t>By analyzing the return signal, they can estimate distances to objects or surfaces, detect optically active constituents in water bodies, and assess aerosols in the atmosphere</w:t>
        </w:r>
      </w:ins>
      <w:ins w:id="67" w:author="MARIA LAURA ZOFFOLI" w:date="2024-12-25T10:34:00Z" w16du:dateUtc="2024-12-25T09:34:00Z">
        <w:r w:rsidR="00113F17">
          <w:t xml:space="preserve"> </w:t>
        </w:r>
        <w:r w:rsidR="00113F17">
          <w:t>(</w:t>
        </w:r>
        <w:commentRangeStart w:id="68"/>
        <w:r w:rsidR="00113F17">
          <w:t>Jamet et al., 2019; Dionisi et al., 2024</w:t>
        </w:r>
        <w:commentRangeEnd w:id="68"/>
        <w:r w:rsidR="00113F17">
          <w:rPr>
            <w:rStyle w:val="CommentReference"/>
          </w:rPr>
          <w:commentReference w:id="68"/>
        </w:r>
        <w:r w:rsidR="00113F17">
          <w:t>).</w:t>
        </w:r>
      </w:ins>
    </w:p>
    <w:p w14:paraId="6973FB3F" w14:textId="17A68F40" w:rsidR="00113F17" w:rsidDel="00113F17" w:rsidRDefault="00113F17" w:rsidP="000A5687">
      <w:pPr>
        <w:pStyle w:val="BodyText"/>
        <w:rPr>
          <w:del w:id="69" w:author="MARIA LAURA ZOFFOLI" w:date="2024-12-25T10:35:00Z" w16du:dateUtc="2024-12-25T09:35:00Z"/>
        </w:rPr>
      </w:pPr>
    </w:p>
    <w:p w14:paraId="69B8CF2B" w14:textId="77777777" w:rsidR="00A1352D" w:rsidRDefault="00000000" w:rsidP="000A5687">
      <w:pPr>
        <w:pStyle w:val="BodyText"/>
        <w:rPr>
          <w:ins w:id="70" w:author="MARIA LAURA ZOFFOLI" w:date="2024-12-25T10:42:00Z" w16du:dateUtc="2024-12-25T09:42:00Z"/>
        </w:rPr>
      </w:pPr>
      <w:r>
        <w:t>LiDAR works by emitting a beam of light and measuring the time it takes for the beam to return to the sensor. This process not only calculates distance</w:t>
      </w:r>
      <w:ins w:id="71" w:author="MARIA LAURA ZOFFOLI" w:date="2024-12-25T10:35:00Z" w16du:dateUtc="2024-12-25T09:35:00Z">
        <w:r w:rsidR="00A1352D">
          <w:t>s</w:t>
        </w:r>
      </w:ins>
      <w:r>
        <w:t xml:space="preserve"> but </w:t>
      </w:r>
      <w:del w:id="72" w:author="MARIA LAURA ZOFFOLI" w:date="2024-12-25T10:35:00Z" w16du:dateUtc="2024-12-25T09:35:00Z">
        <w:r w:rsidDel="00A1352D">
          <w:delText xml:space="preserve">can </w:delText>
        </w:r>
      </w:del>
      <w:r>
        <w:t>also capture</w:t>
      </w:r>
      <w:ins w:id="73" w:author="MARIA LAURA ZOFFOLI" w:date="2024-12-25T10:35:00Z" w16du:dateUtc="2024-12-25T09:35:00Z">
        <w:r w:rsidR="00A1352D">
          <w:t>s</w:t>
        </w:r>
      </w:ins>
      <w:r>
        <w:t xml:space="preserve"> the intensity of the returned signal. In </w:t>
      </w:r>
      <w:del w:id="74" w:author="MARIA LAURA ZOFFOLI" w:date="2024-12-25T10:25:00Z" w16du:dateUtc="2024-12-25T09:25:00Z">
        <w:r w:rsidDel="00113F17">
          <w:delText>many instances</w:delText>
        </w:r>
      </w:del>
      <w:ins w:id="75" w:author="MARIA LAURA ZOFFOLI" w:date="2024-12-25T10:25:00Z" w16du:dateUtc="2024-12-25T09:25:00Z">
        <w:r w:rsidR="00113F17">
          <w:t>terrestrial applications</w:t>
        </w:r>
      </w:ins>
      <w:r>
        <w:t>, multiple returns from a single pulse are measured</w:t>
      </w:r>
      <w:ins w:id="76" w:author="MARIA LAURA ZOFFOLI" w:date="2024-12-25T10:37:00Z" w16du:dateUtc="2024-12-25T09:37:00Z">
        <w:r w:rsidR="00A1352D">
          <w:t xml:space="preserve">, enabling the </w:t>
        </w:r>
      </w:ins>
      <w:del w:id="77" w:author="MARIA LAURA ZOFFOLI" w:date="2024-12-25T10:37:00Z" w16du:dateUtc="2024-12-25T09:37:00Z">
        <w:r w:rsidDel="00A1352D">
          <w:delText xml:space="preserve">, which allows for </w:delText>
        </w:r>
      </w:del>
      <w:r>
        <w:t xml:space="preserve">mapping </w:t>
      </w:r>
      <w:del w:id="78" w:author="MARIA LAURA ZOFFOLI" w:date="2024-12-25T10:37:00Z" w16du:dateUtc="2024-12-25T09:37:00Z">
        <w:r w:rsidDel="00A1352D">
          <w:delText>the different</w:delText>
        </w:r>
      </w:del>
      <w:ins w:id="79" w:author="MARIA LAURA ZOFFOLI" w:date="2024-12-25T10:37:00Z" w16du:dateUtc="2024-12-25T09:37:00Z">
        <w:r w:rsidR="00A1352D">
          <w:t>of varying objects</w:t>
        </w:r>
      </w:ins>
      <w:r>
        <w:t xml:space="preserve"> heights</w:t>
      </w:r>
      <w:del w:id="80" w:author="MARIA LAURA ZOFFOLI" w:date="2024-12-25T10:37:00Z" w16du:dateUtc="2024-12-25T09:37:00Z">
        <w:r w:rsidDel="00A1352D">
          <w:delText xml:space="preserve"> o</w:delText>
        </w:r>
      </w:del>
      <w:del w:id="81" w:author="MARIA LAURA ZOFFOLI" w:date="2024-12-25T10:38:00Z" w16du:dateUtc="2024-12-25T09:38:00Z">
        <w:r w:rsidDel="00A1352D">
          <w:delText>f objects</w:delText>
        </w:r>
      </w:del>
      <w:r>
        <w:t xml:space="preserve"> within the same x and y coordinates</w:t>
      </w:r>
      <w:ins w:id="82" w:author="MARIA LAURA ZOFFOLI" w:date="2024-12-25T10:38:00Z" w16du:dateUtc="2024-12-25T09:38:00Z">
        <w:r w:rsidR="00A1352D">
          <w:t xml:space="preserve">. </w:t>
        </w:r>
      </w:ins>
      <w:del w:id="83" w:author="MARIA LAURA ZOFFOLI" w:date="2024-12-25T10:38:00Z" w16du:dateUtc="2024-12-25T09:38:00Z">
        <w:r w:rsidDel="00A1352D">
          <w:delText xml:space="preserve">. </w:delText>
        </w:r>
      </w:del>
      <w:r>
        <w:t xml:space="preserve">This capability </w:t>
      </w:r>
      <w:ins w:id="84" w:author="MARIA LAURA ZOFFOLI" w:date="2024-12-25T10:38:00Z" w16du:dateUtc="2024-12-25T09:38:00Z">
        <w:r w:rsidR="00A1352D">
          <w:t xml:space="preserve">allows the creation of </w:t>
        </w:r>
        <w:r w:rsidR="00A1352D">
          <w:t>precise, three-dimensional representations of the environment</w:t>
        </w:r>
        <w:r w:rsidR="00A1352D">
          <w:t xml:space="preserve">, </w:t>
        </w:r>
      </w:ins>
      <w:del w:id="85" w:author="MARIA LAURA ZOFFOLI" w:date="2024-12-25T10:38:00Z" w16du:dateUtc="2024-12-25T09:38:00Z">
        <w:r w:rsidDel="00A1352D">
          <w:delText>i</w:delText>
        </w:r>
      </w:del>
      <w:del w:id="86" w:author="MARIA LAURA ZOFFOLI" w:date="2024-12-25T10:39:00Z" w16du:dateUtc="2024-12-25T09:39:00Z">
        <w:r w:rsidDel="00A1352D">
          <w:delText xml:space="preserve">s particularly useful for applications </w:delText>
        </w:r>
      </w:del>
      <w:r>
        <w:t xml:space="preserve">such as mapping </w:t>
      </w:r>
      <w:ins w:id="87" w:author="MARIA LAURA ZOFFOLI" w:date="2024-12-25T10:39:00Z" w16du:dateUtc="2024-12-25T09:39:00Z">
        <w:r w:rsidR="00A1352D">
          <w:t>tree</w:t>
        </w:r>
      </w:ins>
      <w:del w:id="88" w:author="MARIA LAURA ZOFFOLI" w:date="2024-12-25T10:39:00Z" w16du:dateUtc="2024-12-25T09:39:00Z">
        <w:r w:rsidDel="00A1352D">
          <w:delText>the</w:delText>
        </w:r>
      </w:del>
      <w:r>
        <w:t xml:space="preserve"> heights </w:t>
      </w:r>
      <w:del w:id="89" w:author="MARIA LAURA ZOFFOLI" w:date="2024-12-25T10:39:00Z" w16du:dateUtc="2024-12-25T09:39:00Z">
        <w:r w:rsidDel="00A1352D">
          <w:delText xml:space="preserve">of trees </w:delText>
        </w:r>
      </w:del>
      <w:r>
        <w:t xml:space="preserve">in </w:t>
      </w:r>
      <w:del w:id="90" w:author="MARIA LAURA ZOFFOLI" w:date="2024-12-25T10:39:00Z" w16du:dateUtc="2024-12-25T09:39:00Z">
        <w:r w:rsidDel="00A1352D">
          <w:delText xml:space="preserve">a </w:delText>
        </w:r>
      </w:del>
      <w:r>
        <w:t>forest</w:t>
      </w:r>
      <w:ins w:id="91" w:author="MARIA LAURA ZOFFOLI" w:date="2024-12-25T10:39:00Z" w16du:dateUtc="2024-12-25T09:39:00Z">
        <w:r w:rsidR="00A1352D">
          <w:t>s</w:t>
        </w:r>
      </w:ins>
      <w:r>
        <w:t xml:space="preserve"> or measuring crop heights in agricultural fields. When </w:t>
      </w:r>
      <w:del w:id="92" w:author="MARIA LAURA ZOFFOLI" w:date="2024-12-25T10:40:00Z" w16du:dateUtc="2024-12-25T09:40:00Z">
        <w:r w:rsidDel="00A1352D">
          <w:delText xml:space="preserve">the </w:delText>
        </w:r>
      </w:del>
      <w:ins w:id="93" w:author="MARIA LAURA ZOFFOLI" w:date="2024-12-25T10:40:00Z" w16du:dateUtc="2024-12-25T09:40:00Z">
        <w:r w:rsidR="00A1352D">
          <w:t>ground</w:t>
        </w:r>
        <w:r w:rsidR="00A1352D">
          <w:t xml:space="preserve"> </w:t>
        </w:r>
      </w:ins>
      <w:r>
        <w:t xml:space="preserve">height </w:t>
      </w:r>
      <w:del w:id="94" w:author="MARIA LAURA ZOFFOLI" w:date="2024-12-25T10:40:00Z" w16du:dateUtc="2024-12-25T09:40:00Z">
        <w:r w:rsidDel="00A1352D">
          <w:delText xml:space="preserve">of the ground </w:delText>
        </w:r>
      </w:del>
      <w:r>
        <w:t xml:space="preserve">cannot be </w:t>
      </w:r>
      <w:ins w:id="95" w:author="MARIA LAURA ZOFFOLI" w:date="2024-12-25T10:40:00Z" w16du:dateUtc="2024-12-25T09:40:00Z">
        <w:r w:rsidR="00A1352D">
          <w:t xml:space="preserve">directly </w:t>
        </w:r>
      </w:ins>
      <w:r>
        <w:t xml:space="preserve">measured, LiDAR data can </w:t>
      </w:r>
      <w:del w:id="96" w:author="MARIA LAURA ZOFFOLI" w:date="2024-12-25T10:40:00Z" w16du:dateUtc="2024-12-25T09:40:00Z">
        <w:r w:rsidDel="00A1352D">
          <w:delText xml:space="preserve">only </w:delText>
        </w:r>
      </w:del>
      <w:r>
        <w:t xml:space="preserve">generate a digital surface model (DSM), which represents the </w:t>
      </w:r>
      <w:del w:id="97" w:author="MARIA LAURA ZOFFOLI" w:date="2024-12-25T10:41:00Z" w16du:dateUtc="2024-12-25T09:41:00Z">
        <w:r w:rsidDel="00A1352D">
          <w:delText xml:space="preserve">topmost </w:delText>
        </w:r>
      </w:del>
      <w:ins w:id="98" w:author="MARIA LAURA ZOFFOLI" w:date="2024-12-25T10:41:00Z" w16du:dateUtc="2024-12-25T09:41:00Z">
        <w:r w:rsidR="00A1352D">
          <w:t>upper</w:t>
        </w:r>
        <w:r w:rsidR="00A1352D">
          <w:t xml:space="preserve">most </w:t>
        </w:r>
      </w:ins>
      <w:r>
        <w:t>layer of the environment. However, if multiple returns are recorded, it becomes possible to create both a DSM and a digital terrain model (DTM), which represents the ground surface</w:t>
      </w:r>
      <w:del w:id="99" w:author="MARIA LAURA ZOFFOLI" w:date="2024-12-25T10:42:00Z" w16du:dateUtc="2024-12-25T09:42:00Z">
        <w:r w:rsidDel="00A1352D">
          <w:delText>,</w:delText>
        </w:r>
      </w:del>
      <w:r>
        <w:t xml:space="preserve"> by differentiating between </w:t>
      </w:r>
      <w:ins w:id="100" w:author="MARIA LAURA ZOFFOLI" w:date="2024-12-25T10:27:00Z" w16du:dateUtc="2024-12-25T09:27:00Z">
        <w:r w:rsidR="00113F17">
          <w:t xml:space="preserve">the </w:t>
        </w:r>
      </w:ins>
      <w:r>
        <w:t>surface and underlying layers. The difference between DSM and DTM can be use</w:t>
      </w:r>
      <w:del w:id="101" w:author="MARIA LAURA ZOFFOLI" w:date="2024-12-25T10:42:00Z" w16du:dateUtc="2024-12-25T09:42:00Z">
        <w:r w:rsidDel="00A1352D">
          <w:delText>s</w:delText>
        </w:r>
      </w:del>
      <w:ins w:id="102" w:author="MARIA LAURA ZOFFOLI" w:date="2024-12-25T10:42:00Z" w16du:dateUtc="2024-12-25T09:42:00Z">
        <w:r w:rsidR="00A1352D">
          <w:t>d</w:t>
        </w:r>
      </w:ins>
      <w:r>
        <w:t xml:space="preserve"> to assess living stock or biomass. </w:t>
      </w:r>
    </w:p>
    <w:p w14:paraId="19006861" w14:textId="09088305" w:rsidR="00BF293E" w:rsidRDefault="00000000" w:rsidP="000A5687">
      <w:pPr>
        <w:pStyle w:val="BodyText"/>
      </w:pPr>
      <w:r>
        <w:t xml:space="preserve">Achieving accuracy in LiDAR measurements is essential due to the high speed of light, approximately 300,000 km/s. Each step of the </w:t>
      </w:r>
      <w:ins w:id="103" w:author="MARIA LAURA ZOFFOLI" w:date="2024-12-25T10:43:00Z" w16du:dateUtc="2024-12-25T09:43:00Z">
        <w:r w:rsidR="00A1352D">
          <w:t xml:space="preserve">acquisition </w:t>
        </w:r>
      </w:ins>
      <w:r>
        <w:t xml:space="preserve">process, including the precise timing of the beam’s return and the accurate positioning of the sensor (typically mounted on a drone, aircraft, or satellite), must be meticulously calibrated. The use of Real-Time Kinematic (RTK) positioning ensures that the sensor’s x, y, and z coordinates are </w:t>
      </w:r>
      <w:del w:id="104" w:author="MARIA LAURA ZOFFOLI" w:date="2024-12-25T10:44:00Z" w16du:dateUtc="2024-12-25T09:44:00Z">
        <w:r w:rsidDel="00A1352D">
          <w:delText>known with high precision at all times</w:delText>
        </w:r>
      </w:del>
      <w:ins w:id="105" w:author="MARIA LAURA ZOFFOLI" w:date="2024-12-25T10:44:00Z" w16du:dateUtc="2024-12-25T09:44:00Z">
        <w:r w:rsidR="00A1352D">
          <w:t>consistently accurate</w:t>
        </w:r>
      </w:ins>
      <w:r>
        <w:t>. Without these measures, the resulting data may produce a distorted and noisy representation of the mapped surface, rendering it unreliable for analysis.</w:t>
      </w:r>
    </w:p>
    <w:p w14:paraId="3FB11F50" w14:textId="4296E995" w:rsidR="00BF293E" w:rsidRDefault="00000000" w:rsidP="000A5687">
      <w:pPr>
        <w:pStyle w:val="BodyText"/>
        <w:rPr>
          <w:ins w:id="106" w:author="MARIA LAURA ZOFFOLI" w:date="2024-12-25T10:49:00Z" w16du:dateUtc="2024-12-25T09:49:00Z"/>
        </w:rPr>
      </w:pPr>
      <w:r>
        <w:t xml:space="preserve">In coastal environment monitoring, LiDAR systems are </w:t>
      </w:r>
      <w:del w:id="107" w:author="MARIA LAURA ZOFFOLI" w:date="2024-12-25T10:49:00Z" w16du:dateUtc="2024-12-25T09:49:00Z">
        <w:r w:rsidDel="006F2105">
          <w:delText xml:space="preserve">distinguished </w:delText>
        </w:r>
      </w:del>
      <w:ins w:id="108" w:author="MARIA LAURA ZOFFOLI" w:date="2024-12-25T10:49:00Z" w16du:dateUtc="2024-12-25T09:49:00Z">
        <w:r w:rsidR="006F2105">
          <w:t>classifi</w:t>
        </w:r>
        <w:r w:rsidR="006F2105">
          <w:t xml:space="preserve">ed </w:t>
        </w:r>
      </w:ins>
      <w:r>
        <w:t>b</w:t>
      </w:r>
      <w:ins w:id="109" w:author="MARIA LAURA ZOFFOLI" w:date="2024-12-25T10:50:00Z" w16du:dateUtc="2024-12-25T09:50:00Z">
        <w:r w:rsidR="006F2105">
          <w:t>ased on</w:t>
        </w:r>
      </w:ins>
      <w:del w:id="110" w:author="MARIA LAURA ZOFFOLI" w:date="2024-12-25T10:50:00Z" w16du:dateUtc="2024-12-25T09:50:00Z">
        <w:r w:rsidDel="006F2105">
          <w:delText>y</w:delText>
        </w:r>
      </w:del>
      <w:r>
        <w:t xml:space="preserve"> their emitted wavelengths, which </w:t>
      </w:r>
      <w:del w:id="111" w:author="MARIA LAURA ZOFFOLI" w:date="2024-12-25T10:50:00Z" w16du:dateUtc="2024-12-25T09:50:00Z">
        <w:r w:rsidDel="006F2105">
          <w:delText xml:space="preserve">dictate </w:delText>
        </w:r>
      </w:del>
      <w:ins w:id="112" w:author="MARIA LAURA ZOFFOLI" w:date="2024-12-25T10:50:00Z" w16du:dateUtc="2024-12-25T09:50:00Z">
        <w:r w:rsidR="006F2105">
          <w:t>determine</w:t>
        </w:r>
        <w:r w:rsidR="006F2105">
          <w:t xml:space="preserve"> </w:t>
        </w:r>
      </w:ins>
      <w:r>
        <w:t xml:space="preserve">their performance and application. These systems are categorized into “topographic LiDAR” and “bathymetric LiDAR,” each suited to specific tasks in coastal studies. Topographic LiDAR operates in the near-infrared </w:t>
      </w:r>
      <w:ins w:id="113" w:author="MARIA LAURA ZOFFOLI" w:date="2024-12-25T10:47:00Z" w16du:dateUtc="2024-12-25T09:47:00Z">
        <w:r w:rsidR="006F2105">
          <w:t xml:space="preserve">(NIR) </w:t>
        </w:r>
      </w:ins>
      <w:r>
        <w:t>spectrum (approximately 1000 nm)</w:t>
      </w:r>
      <w:ins w:id="114" w:author="MARIA LAURA ZOFFOLI" w:date="2024-12-25T10:47:00Z" w16du:dateUtc="2024-12-25T09:47:00Z">
        <w:r w:rsidR="006F2105">
          <w:t xml:space="preserve"> and is</w:t>
        </w:r>
      </w:ins>
      <w:del w:id="115" w:author="MARIA LAURA ZOFFOLI" w:date="2024-12-25T10:47:00Z" w16du:dateUtc="2024-12-25T09:47:00Z">
        <w:r w:rsidDel="006F2105">
          <w:delText>,</w:delText>
        </w:r>
      </w:del>
      <w:r>
        <w:t xml:space="preserve"> used </w:t>
      </w:r>
      <w:del w:id="116" w:author="MARIA LAURA ZOFFOLI" w:date="2024-12-25T10:51:00Z" w16du:dateUtc="2024-12-25T09:51:00Z">
        <w:r w:rsidDel="006F2105">
          <w:delText>for mapping</w:delText>
        </w:r>
      </w:del>
      <w:ins w:id="117" w:author="MARIA LAURA ZOFFOLI" w:date="2024-12-25T10:51:00Z" w16du:dateUtc="2024-12-25T09:51:00Z">
        <w:r w:rsidR="006F2105">
          <w:t>to map</w:t>
        </w:r>
      </w:ins>
      <w:r>
        <w:t xml:space="preserve"> terrestrial features</w:t>
      </w:r>
      <w:ins w:id="118" w:author="MARIA LAURA ZOFFOLI" w:date="2024-12-25T10:48:00Z" w16du:dateUtc="2024-12-25T09:48:00Z">
        <w:r w:rsidR="006F2105">
          <w:t>,</w:t>
        </w:r>
      </w:ins>
      <w:r>
        <w:t xml:space="preserve"> such as beach contours, vegetation density, </w:t>
      </w:r>
      <w:ins w:id="119" w:author="MARIA LAURA ZOFFOLI" w:date="2024-12-25T10:48:00Z" w16du:dateUtc="2024-12-25T09:48:00Z">
        <w:r w:rsidR="006F2105">
          <w:t xml:space="preserve">rocky shores structures </w:t>
        </w:r>
      </w:ins>
      <w:r>
        <w:t xml:space="preserve">and man-made </w:t>
      </w:r>
      <w:del w:id="120" w:author="MARIA LAURA ZOFFOLI" w:date="2024-12-25T10:51:00Z" w16du:dateUtc="2024-12-25T09:51:00Z">
        <w:r w:rsidDel="006F2105">
          <w:delText>structures</w:delText>
        </w:r>
      </w:del>
      <w:ins w:id="121" w:author="MARIA LAURA ZOFFOLI" w:date="2024-12-25T10:51:00Z" w16du:dateUtc="2024-12-25T09:51:00Z">
        <w:r w:rsidR="006F2105">
          <w:t>installation</w:t>
        </w:r>
        <w:r w:rsidR="006F2105">
          <w:t>s</w:t>
        </w:r>
      </w:ins>
      <w:r>
        <w:t xml:space="preserve">. Its ability to generate high-density point clouds stems from efficient operation at lower power. Unlike green LiDAR, </w:t>
      </w:r>
      <w:del w:id="122" w:author="MARIA LAURA ZOFFOLI" w:date="2024-12-25T10:52:00Z" w16du:dateUtc="2024-12-25T09:52:00Z">
        <w:r w:rsidDel="006F2105">
          <w:delText>near-infrared</w:delText>
        </w:r>
      </w:del>
      <w:ins w:id="123" w:author="MARIA LAURA ZOFFOLI" w:date="2024-12-25T10:52:00Z" w16du:dateUtc="2024-12-25T09:52:00Z">
        <w:r w:rsidR="006F2105">
          <w:t>NIR</w:t>
        </w:r>
      </w:ins>
      <w:r>
        <w:t xml:space="preserve"> LiDAR </w:t>
      </w:r>
      <w:del w:id="124" w:author="MARIA LAURA ZOFFOLI" w:date="2024-12-25T10:52:00Z" w16du:dateUtc="2024-12-25T09:52:00Z">
        <w:r w:rsidDel="006F2105">
          <w:delText xml:space="preserve">does not </w:delText>
        </w:r>
      </w:del>
      <w:r>
        <w:t xml:space="preserve">require </w:t>
      </w:r>
      <w:ins w:id="125" w:author="MARIA LAURA ZOFFOLI" w:date="2024-12-25T10:52:00Z" w16du:dateUtc="2024-12-25T09:52:00Z">
        <w:r w:rsidR="006F2105">
          <w:t>less</w:t>
        </w:r>
      </w:ins>
      <w:del w:id="126" w:author="MARIA LAURA ZOFFOLI" w:date="2024-12-25T10:52:00Z" w16du:dateUtc="2024-12-25T09:52:00Z">
        <w:r w:rsidDel="006F2105">
          <w:delText>as much</w:delText>
        </w:r>
      </w:del>
      <w:r>
        <w:t xml:space="preserve"> power, making it generally </w:t>
      </w:r>
      <w:del w:id="127" w:author="MARIA LAURA ZOFFOLI" w:date="2024-12-25T10:52:00Z" w16du:dateUtc="2024-12-25T09:52:00Z">
        <w:r w:rsidDel="006F2105">
          <w:delText>cheaper and smaller</w:delText>
        </w:r>
      </w:del>
      <w:ins w:id="128" w:author="MARIA LAURA ZOFFOLI" w:date="2024-12-25T10:52:00Z" w16du:dateUtc="2024-12-25T09:52:00Z">
        <w:r w:rsidR="006F2105">
          <w:t>more affordable and compact</w:t>
        </w:r>
      </w:ins>
      <w:r>
        <w:t xml:space="preserve">. These attributes allow topographic LiDAR systems to be easily mounted on drone platforms, </w:t>
      </w:r>
      <w:del w:id="129" w:author="MARIA LAURA ZOFFOLI" w:date="2024-12-25T10:53:00Z" w16du:dateUtc="2024-12-25T09:53:00Z">
        <w:r w:rsidDel="006F2105">
          <w:delText xml:space="preserve">enabling </w:delText>
        </w:r>
      </w:del>
      <w:ins w:id="130" w:author="MARIA LAURA ZOFFOLI" w:date="2024-12-25T10:53:00Z" w16du:dateUtc="2024-12-25T09:53:00Z">
        <w:r w:rsidR="006F2105">
          <w:t>offer</w:t>
        </w:r>
        <w:r w:rsidR="006F2105">
          <w:t xml:space="preserve">ing </w:t>
        </w:r>
      </w:ins>
      <w:r>
        <w:t xml:space="preserve">greater flexibility and accessibility for coastal monitoring. </w:t>
      </w:r>
      <w:del w:id="131" w:author="MARIA LAURA ZOFFOLI" w:date="2024-12-25T10:53:00Z" w16du:dateUtc="2024-12-25T09:53:00Z">
        <w:r w:rsidDel="006F2105">
          <w:delText>Conversely</w:delText>
        </w:r>
      </w:del>
      <w:ins w:id="132" w:author="MARIA LAURA ZOFFOLI" w:date="2024-12-25T10:53:00Z" w16du:dateUtc="2024-12-25T09:53:00Z">
        <w:r w:rsidR="006F2105">
          <w:t>In contrast</w:t>
        </w:r>
      </w:ins>
      <w:r>
        <w:t xml:space="preserve">, bathymetric LiDAR, utilizing green wavelengths (~532 nm), penetrates </w:t>
      </w:r>
      <w:ins w:id="133" w:author="MARIA LAURA ZOFFOLI" w:date="2024-12-25T10:53:00Z" w16du:dateUtc="2024-12-25T09:53:00Z">
        <w:r w:rsidR="006F2105">
          <w:t xml:space="preserve">the </w:t>
        </w:r>
      </w:ins>
      <w:r>
        <w:t>water</w:t>
      </w:r>
      <w:ins w:id="134" w:author="MARIA LAURA ZOFFOLI" w:date="2024-12-25T10:54:00Z" w16du:dateUtc="2024-12-25T09:54:00Z">
        <w:r w:rsidR="006F2105">
          <w:t xml:space="preserve"> column</w:t>
        </w:r>
      </w:ins>
      <w:r>
        <w:t xml:space="preserve"> to reveal submerged landscapes, including coral reefs, </w:t>
      </w:r>
      <w:r>
        <w:lastRenderedPageBreak/>
        <w:t xml:space="preserve">seagrass meadows, and shallow seabeds. </w:t>
      </w:r>
      <w:commentRangeStart w:id="135"/>
      <w:r>
        <w:t>While this capability is indispensable for underwater mapping, its effectiveness on land is hindered by atmospheric scattering.</w:t>
      </w:r>
      <w:commentRangeEnd w:id="135"/>
      <w:r w:rsidR="003E65FB">
        <w:rPr>
          <w:rStyle w:val="CommentReference"/>
        </w:rPr>
        <w:commentReference w:id="135"/>
      </w:r>
    </w:p>
    <w:p w14:paraId="59F7F24B" w14:textId="43A1E7D3" w:rsidR="006F2105" w:rsidDel="003E65FB" w:rsidRDefault="006F2105" w:rsidP="000A5687">
      <w:pPr>
        <w:pStyle w:val="BodyText"/>
        <w:rPr>
          <w:del w:id="136" w:author="MARIA LAURA ZOFFOLI" w:date="2024-12-25T10:55:00Z" w16du:dateUtc="2024-12-25T09:55:00Z"/>
        </w:rPr>
      </w:pPr>
    </w:p>
    <w:p w14:paraId="090B243F" w14:textId="0A5732DE" w:rsidR="00BF293E" w:rsidRDefault="003E65FB" w:rsidP="000A5687">
      <w:pPr>
        <w:pStyle w:val="BodyText"/>
        <w:rPr>
          <w:ins w:id="137" w:author="MARIA LAURA ZOFFOLI" w:date="2024-12-25T11:08:00Z" w16du:dateUtc="2024-12-25T10:08:00Z"/>
        </w:rPr>
      </w:pPr>
      <w:ins w:id="138" w:author="MARIA LAURA ZOFFOLI" w:date="2024-12-25T10:55:00Z" w16du:dateUtc="2024-12-25T09:55:00Z">
        <w:r>
          <w:t xml:space="preserve">The </w:t>
        </w:r>
      </w:ins>
      <w:r w:rsidR="00000000">
        <w:t xml:space="preserve">Litto3D® </w:t>
      </w:r>
      <w:ins w:id="139" w:author="MARIA LAURA ZOFFOLI" w:date="2024-12-25T10:56:00Z" w16du:dateUtc="2024-12-25T09:56:00Z">
        <w:r>
          <w:t xml:space="preserve">product </w:t>
        </w:r>
      </w:ins>
      <w:r w:rsidR="00000000">
        <w:t>(SHOM, 2021)</w:t>
      </w:r>
      <w:ins w:id="140" w:author="MARIA LAURA ZOFFOLI" w:date="2024-12-25T10:56:00Z" w16du:dateUtc="2024-12-25T09:56:00Z">
        <w:r>
          <w:t xml:space="preserve"> </w:t>
        </w:r>
      </w:ins>
      <w:ins w:id="141" w:author="MARIA LAURA ZOFFOLI" w:date="2024-12-25T11:10:00Z" w16du:dateUtc="2024-12-25T10:10:00Z">
        <w:r w:rsidR="00361AF6" w:rsidRPr="00361AF6">
          <w:t xml:space="preserve">provides a high-resolution bathymetric </w:t>
        </w:r>
        <w:r w:rsidR="00361AF6">
          <w:t xml:space="preserve">and topographic </w:t>
        </w:r>
        <w:r w:rsidR="00361AF6" w:rsidRPr="00361AF6">
          <w:t xml:space="preserve">map </w:t>
        </w:r>
        <w:r w:rsidR="00361AF6">
          <w:t xml:space="preserve">in coastal areas, </w:t>
        </w:r>
        <w:r w:rsidR="00361AF6" w:rsidRPr="00361AF6">
          <w:t>created using LiDAR technologies</w:t>
        </w:r>
      </w:ins>
      <w:ins w:id="142" w:author="MARIA LAURA ZOFFOLI" w:date="2024-12-25T10:56:00Z" w16du:dateUtc="2024-12-25T09:56:00Z">
        <w:r>
          <w:t xml:space="preserve">. </w:t>
        </w:r>
      </w:ins>
      <w:del w:id="143" w:author="MARIA LAURA ZOFFOLI" w:date="2024-12-25T10:56:00Z" w16du:dateUtc="2024-12-25T09:56:00Z">
        <w:r w:rsidR="00000000" w:rsidRPr="003E65FB" w:rsidDel="003E65FB">
          <w:delText>,</w:delText>
        </w:r>
      </w:del>
      <w:del w:id="144" w:author="MARIA LAURA ZOFFOLI" w:date="2024-12-25T11:00:00Z" w16du:dateUtc="2024-12-25T10:00:00Z">
        <w:r w:rsidR="00000000" w:rsidRPr="003E65FB" w:rsidDel="003E65FB">
          <w:delText xml:space="preserve"> distributed by the Service Hydrographique et Océanographique de la Marine (SHOM, 2024) and the Institut National de l’Information Géographique et Forestiere (IGN, 2024)</w:delText>
        </w:r>
      </w:del>
      <w:del w:id="145" w:author="MARIA LAURA ZOFFOLI" w:date="2024-12-25T10:58:00Z" w16du:dateUtc="2024-12-25T09:58:00Z">
        <w:r w:rsidR="00000000" w:rsidDel="003E65FB">
          <w:delText>,</w:delText>
        </w:r>
      </w:del>
      <w:del w:id="146" w:author="MARIA LAURA ZOFFOLI" w:date="2024-12-25T10:59:00Z" w16du:dateUtc="2024-12-25T09:59:00Z">
        <w:r w:rsidR="00000000" w:rsidDel="003E65FB">
          <w:delText xml:space="preserve"> is </w:delText>
        </w:r>
      </w:del>
      <w:del w:id="147" w:author="MARIA LAURA ZOFFOLI" w:date="2024-12-25T11:00:00Z" w16du:dateUtc="2024-12-25T10:00:00Z">
        <w:r w:rsidR="00000000" w:rsidDel="003E65FB">
          <w:delText xml:space="preserve">an open-source dataset that exemplifies the integration of advanced remote sensing techniques to produce a seamless, high-resolution topographic model that bridges land and sea within </w:delText>
        </w:r>
      </w:del>
      <w:del w:id="148" w:author="MARIA LAURA ZOFFOLI" w:date="2024-12-25T10:57:00Z" w16du:dateUtc="2024-12-25T09:57:00Z">
        <w:r w:rsidR="00000000" w:rsidDel="003E65FB">
          <w:delText xml:space="preserve">France’s </w:delText>
        </w:r>
      </w:del>
      <w:del w:id="149" w:author="MARIA LAURA ZOFFOLI" w:date="2024-12-25T11:00:00Z" w16du:dateUtc="2024-12-25T10:00:00Z">
        <w:r w:rsidR="00000000" w:rsidDel="003E65FB">
          <w:delText xml:space="preserve">coastal regions. By employing </w:delText>
        </w:r>
      </w:del>
      <w:del w:id="150" w:author="MARIA LAURA ZOFFOLI" w:date="2024-12-25T10:58:00Z" w16du:dateUtc="2024-12-25T09:58:00Z">
        <w:r w:rsidR="00000000" w:rsidDel="003E65FB">
          <w:delText xml:space="preserve">both topographic and bathymetric Light Detection and Ranging (LiDAR) technologies </w:delText>
        </w:r>
      </w:del>
      <w:del w:id="151" w:author="MARIA LAURA ZOFFOLI" w:date="2024-12-25T11:00:00Z" w16du:dateUtc="2024-12-25T10:00:00Z">
        <w:r w:rsidR="00000000" w:rsidDel="003E65FB">
          <w:delText>d</w:delText>
        </w:r>
      </w:del>
      <w:ins w:id="152" w:author="MARIA LAURA ZOFFOLI" w:date="2024-12-25T11:00:00Z" w16du:dateUtc="2024-12-25T10:00:00Z">
        <w:r>
          <w:t>D</w:t>
        </w:r>
      </w:ins>
      <w:r w:rsidR="00000000">
        <w:t xml:space="preserve">uring airborne missions, the system captures terrestrial and submerged terrain features with exceptional precision. The topographic LiDAR </w:t>
      </w:r>
      <w:ins w:id="153" w:author="MARIA LAURA ZOFFOLI" w:date="2024-12-25T11:11:00Z" w16du:dateUtc="2024-12-25T10:11:00Z">
        <w:r w:rsidR="00361AF6">
          <w:t>achieves</w:t>
        </w:r>
      </w:ins>
      <w:del w:id="154" w:author="MARIA LAURA ZOFFOLI" w:date="2024-12-25T11:11:00Z" w16du:dateUtc="2024-12-25T10:11:00Z">
        <w:r w:rsidR="00000000" w:rsidDel="00361AF6">
          <w:delText>operates at</w:delText>
        </w:r>
      </w:del>
      <w:r w:rsidR="00000000">
        <w:t xml:space="preserve"> </w:t>
      </w:r>
      <w:ins w:id="155" w:author="MARIA LAURA ZOFFOLI" w:date="2024-12-25T11:11:00Z" w16du:dateUtc="2024-12-25T10:11:00Z">
        <w:r w:rsidR="00361AF6">
          <w:t xml:space="preserve">spatial </w:t>
        </w:r>
      </w:ins>
      <w:r w:rsidR="00000000">
        <w:t>resolution</w:t>
      </w:r>
      <w:del w:id="156" w:author="MARIA LAURA ZOFFOLI" w:date="2024-12-25T11:11:00Z" w16du:dateUtc="2024-12-25T10:11:00Z">
        <w:r w:rsidR="00000000" w:rsidDel="00361AF6">
          <w:delText>s</w:delText>
        </w:r>
      </w:del>
      <w:r w:rsidR="00000000">
        <w:t xml:space="preserve"> </w:t>
      </w:r>
      <w:ins w:id="157" w:author="MARIA LAURA ZOFFOLI" w:date="2024-12-25T11:11:00Z" w16du:dateUtc="2024-12-25T10:11:00Z">
        <w:r w:rsidR="00361AF6">
          <w:t xml:space="preserve">of </w:t>
        </w:r>
      </w:ins>
      <w:del w:id="158" w:author="MARIA LAURA ZOFFOLI" w:date="2024-12-25T11:11:00Z" w16du:dateUtc="2024-12-25T10:11:00Z">
        <w:r w:rsidR="00000000" w:rsidDel="00361AF6">
          <w:delText xml:space="preserve">as fine as </w:delText>
        </w:r>
      </w:del>
      <w:r w:rsidR="00000000">
        <w:t>1 m</w:t>
      </w:r>
      <w:del w:id="159" w:author="MARIA LAURA ZOFFOLI" w:date="2024-12-25T11:11:00Z" w16du:dateUtc="2024-12-25T10:11:00Z">
        <w:r w:rsidR="00000000" w:rsidDel="00361AF6">
          <w:delText>eter</w:delText>
        </w:r>
      </w:del>
      <w:r w:rsidR="00000000">
        <w:t>,</w:t>
      </w:r>
      <w:ins w:id="160" w:author="MARIA LAURA ZOFFOLI" w:date="2024-12-25T11:11:00Z" w16du:dateUtc="2024-12-25T10:11:00Z">
        <w:r w:rsidR="00361AF6">
          <w:t xml:space="preserve"> with</w:t>
        </w:r>
      </w:ins>
      <w:del w:id="161" w:author="MARIA LAURA ZOFFOLI" w:date="2024-12-25T11:11:00Z" w16du:dateUtc="2024-12-25T10:11:00Z">
        <w:r w:rsidR="00000000" w:rsidDel="00361AF6">
          <w:delText xml:space="preserve"> achievin</w:delText>
        </w:r>
      </w:del>
      <w:del w:id="162" w:author="MARIA LAURA ZOFFOLI" w:date="2024-12-25T11:12:00Z" w16du:dateUtc="2024-12-25T10:12:00Z">
        <w:r w:rsidR="00000000" w:rsidDel="00361AF6">
          <w:delText>g</w:delText>
        </w:r>
      </w:del>
      <w:r w:rsidR="00000000">
        <w:t xml:space="preserve"> vertical accuracy </w:t>
      </w:r>
      <w:ins w:id="163" w:author="MARIA LAURA ZOFFOLI" w:date="2024-12-25T11:12:00Z" w16du:dateUtc="2024-12-25T10:12:00Z">
        <w:r w:rsidR="00361AF6">
          <w:t xml:space="preserve">up to </w:t>
        </w:r>
      </w:ins>
      <w:del w:id="164" w:author="MARIA LAURA ZOFFOLI" w:date="2024-12-25T11:12:00Z" w16du:dateUtc="2024-12-25T10:12:00Z">
        <w:r w:rsidR="00000000" w:rsidDel="00361AF6">
          <w:delText xml:space="preserve">within </w:delText>
        </w:r>
      </w:del>
      <w:r w:rsidR="00000000">
        <w:t>20 c</w:t>
      </w:r>
      <w:ins w:id="165" w:author="MARIA LAURA ZOFFOLI" w:date="2024-12-25T11:12:00Z" w16du:dateUtc="2024-12-25T10:12:00Z">
        <w:r w:rsidR="00361AF6">
          <w:t>m</w:t>
        </w:r>
      </w:ins>
      <w:del w:id="166" w:author="MARIA LAURA ZOFFOLI" w:date="2024-12-25T11:12:00Z" w16du:dateUtc="2024-12-25T10:12:00Z">
        <w:r w:rsidR="00000000" w:rsidDel="00361AF6">
          <w:delText>entimeters</w:delText>
        </w:r>
      </w:del>
      <w:r w:rsidR="00000000">
        <w:t xml:space="preserve"> under optimal conditions, such as minimal atmospheric interference, stable flight paths, and favorable weather</w:t>
      </w:r>
      <w:del w:id="167" w:author="MARIA LAURA ZOFFOLI" w:date="2024-12-25T11:12:00Z" w16du:dateUtc="2024-12-25T10:12:00Z">
        <w:r w:rsidR="00000000" w:rsidDel="00361AF6">
          <w:delText xml:space="preserve"> conditions</w:delText>
        </w:r>
      </w:del>
      <w:ins w:id="168" w:author="MARIA LAURA ZOFFOLI" w:date="2024-12-25T11:00:00Z" w16du:dateUtc="2024-12-25T10:00:00Z">
        <w:r>
          <w:t>. The</w:t>
        </w:r>
      </w:ins>
      <w:del w:id="169" w:author="MARIA LAURA ZOFFOLI" w:date="2024-12-25T11:00:00Z" w16du:dateUtc="2024-12-25T10:00:00Z">
        <w:r w:rsidR="00000000" w:rsidDel="003E65FB">
          <w:delText>, while the</w:delText>
        </w:r>
      </w:del>
      <w:r w:rsidR="00000000">
        <w:t xml:space="preserve"> bathymetric LiDAR </w:t>
      </w:r>
      <w:del w:id="170" w:author="MARIA LAURA ZOFFOLI" w:date="2024-12-25T11:13:00Z" w16du:dateUtc="2024-12-25T10:13:00Z">
        <w:r w:rsidR="00000000" w:rsidDel="00361AF6">
          <w:delText xml:space="preserve">effectively </w:delText>
        </w:r>
      </w:del>
      <w:r w:rsidR="00000000">
        <w:t xml:space="preserve">maps underwater landscapes </w:t>
      </w:r>
      <w:del w:id="171" w:author="MARIA LAURA ZOFFOLI" w:date="2024-12-25T11:13:00Z" w16du:dateUtc="2024-12-25T10:13:00Z">
        <w:r w:rsidR="00000000" w:rsidDel="00361AF6">
          <w:delText xml:space="preserve">down </w:delText>
        </w:r>
      </w:del>
      <w:r w:rsidR="00000000">
        <w:t>to depths of approximately 70 m</w:t>
      </w:r>
      <w:del w:id="172" w:author="MARIA LAURA ZOFFOLI" w:date="2024-12-25T11:13:00Z" w16du:dateUtc="2024-12-25T10:13:00Z">
        <w:r w:rsidR="00000000" w:rsidDel="00361AF6">
          <w:delText>eters</w:delText>
        </w:r>
      </w:del>
      <w:r w:rsidR="00000000">
        <w:t xml:space="preserve">, depending on water </w:t>
      </w:r>
      <w:ins w:id="173" w:author="MARIA LAURA ZOFFOLI" w:date="2024-12-25T11:01:00Z" w16du:dateUtc="2024-12-25T10:01:00Z">
        <w:r>
          <w:t>transparency</w:t>
        </w:r>
      </w:ins>
      <w:del w:id="174" w:author="MARIA LAURA ZOFFOLI" w:date="2024-12-25T11:01:00Z" w16du:dateUtc="2024-12-25T10:01:00Z">
        <w:r w:rsidR="00000000" w:rsidDel="003E65FB">
          <w:delText>clarity, including factors such as turbidity, sediment load, and the presence of organic matter in the water column</w:delText>
        </w:r>
      </w:del>
      <w:r w:rsidR="00000000">
        <w:t xml:space="preserve">. This dual-mode capability is essential for modeling complex coastal environments, </w:t>
      </w:r>
      <w:del w:id="175" w:author="MARIA LAURA ZOFFOLI" w:date="2024-12-25T11:14:00Z" w16du:dateUtc="2024-12-25T10:14:00Z">
        <w:r w:rsidR="00000000" w:rsidDel="00361AF6">
          <w:delText xml:space="preserve">ensuring the </w:delText>
        </w:r>
      </w:del>
      <w:r w:rsidR="00000000">
        <w:t>seamless</w:t>
      </w:r>
      <w:ins w:id="176" w:author="MARIA LAURA ZOFFOLI" w:date="2024-12-25T11:14:00Z" w16du:dateUtc="2024-12-25T10:14:00Z">
        <w:r w:rsidR="00361AF6">
          <w:t>ly</w:t>
        </w:r>
      </w:ins>
      <w:r w:rsidR="00000000">
        <w:t xml:space="preserve"> integrati</w:t>
      </w:r>
      <w:ins w:id="177" w:author="MARIA LAURA ZOFFOLI" w:date="2024-12-25T11:14:00Z" w16du:dateUtc="2024-12-25T10:14:00Z">
        <w:r w:rsidR="00361AF6">
          <w:t>ng</w:t>
        </w:r>
      </w:ins>
      <w:del w:id="178" w:author="MARIA LAURA ZOFFOLI" w:date="2024-12-25T11:14:00Z" w16du:dateUtc="2024-12-25T10:14:00Z">
        <w:r w:rsidR="00000000" w:rsidDel="00361AF6">
          <w:delText>on of</w:delText>
        </w:r>
      </w:del>
      <w:r w:rsidR="00000000">
        <w:t xml:space="preserve"> terrestrial and marine datasets. The airborne platform enables rapid data acquisition over </w:t>
      </w:r>
      <w:del w:id="179" w:author="MARIA LAURA ZOFFOLI" w:date="2024-12-25T11:14:00Z" w16du:dateUtc="2024-12-25T10:14:00Z">
        <w:r w:rsidR="00000000" w:rsidDel="00361AF6">
          <w:delText xml:space="preserve">extensive </w:delText>
        </w:r>
      </w:del>
      <w:ins w:id="180" w:author="MARIA LAURA ZOFFOLI" w:date="2024-12-25T11:14:00Z" w16du:dateUtc="2024-12-25T10:14:00Z">
        <w:r w:rsidR="00361AF6">
          <w:t>larg</w:t>
        </w:r>
        <w:r w:rsidR="00361AF6">
          <w:t xml:space="preserve">e </w:t>
        </w:r>
      </w:ins>
      <w:r w:rsidR="00000000">
        <w:t xml:space="preserve">areas, overcoming challenges associated with ground-based or shipborne methods. The fusion methodology </w:t>
      </w:r>
      <w:del w:id="181" w:author="MARIA LAURA ZOFFOLI" w:date="2024-12-25T11:15:00Z" w16du:dateUtc="2024-12-25T10:15:00Z">
        <w:r w:rsidR="00000000" w:rsidDel="00361AF6">
          <w:delText xml:space="preserve">employed </w:delText>
        </w:r>
      </w:del>
      <w:ins w:id="182" w:author="MARIA LAURA ZOFFOLI" w:date="2024-12-25T11:15:00Z" w16du:dateUtc="2024-12-25T10:15:00Z">
        <w:r w:rsidR="00361AF6">
          <w:t>us</w:t>
        </w:r>
        <w:r w:rsidR="00361AF6">
          <w:t xml:space="preserve">ed </w:t>
        </w:r>
      </w:ins>
      <w:r w:rsidR="00000000">
        <w:t xml:space="preserve">by Litto3D® ensures the precise alignment of terrestrial and marine datasets, </w:t>
      </w:r>
      <w:del w:id="183" w:author="MARIA LAURA ZOFFOLI" w:date="2024-12-25T11:15:00Z" w16du:dateUtc="2024-12-25T10:15:00Z">
        <w:r w:rsidR="00000000" w:rsidDel="00361AF6">
          <w:delText>addressing the challenges of inconsistent</w:delText>
        </w:r>
      </w:del>
      <w:ins w:id="184" w:author="MARIA LAURA ZOFFOLI" w:date="2024-12-25T11:15:00Z" w16du:dateUtc="2024-12-25T10:15:00Z">
        <w:r w:rsidR="00361AF6">
          <w:t>resolving inconsistencies in</w:t>
        </w:r>
      </w:ins>
      <w:r w:rsidR="00000000">
        <w:t xml:space="preserve"> elevation data at land-water interfaces. Th</w:t>
      </w:r>
      <w:ins w:id="185" w:author="MARIA LAURA ZOFFOLI" w:date="2024-12-25T11:16:00Z" w16du:dateUtc="2024-12-25T10:16:00Z">
        <w:r w:rsidR="001C4083">
          <w:t>e</w:t>
        </w:r>
      </w:ins>
      <w:del w:id="186" w:author="MARIA LAURA ZOFFOLI" w:date="2024-12-25T11:16:00Z" w16du:dateUtc="2024-12-25T10:16:00Z">
        <w:r w:rsidR="00000000" w:rsidDel="001C4083">
          <w:delText>is process</w:delText>
        </w:r>
      </w:del>
      <w:r w:rsidR="00000000">
        <w:t xml:space="preserve"> result</w:t>
      </w:r>
      <w:ins w:id="187" w:author="MARIA LAURA ZOFFOLI" w:date="2024-12-25T11:16:00Z" w16du:dateUtc="2024-12-25T10:16:00Z">
        <w:r w:rsidR="001C4083">
          <w:t>ing</w:t>
        </w:r>
      </w:ins>
      <w:del w:id="188" w:author="MARIA LAURA ZOFFOLI" w:date="2024-12-25T11:16:00Z" w16du:dateUtc="2024-12-25T10:16:00Z">
        <w:r w:rsidR="00000000" w:rsidDel="001C4083">
          <w:delText>s in a</w:delText>
        </w:r>
      </w:del>
      <w:r w:rsidR="00000000">
        <w:t xml:space="preserve"> unified </w:t>
      </w:r>
      <w:ins w:id="189" w:author="MARIA LAURA ZOFFOLI" w:date="2024-12-25T11:16:00Z" w16du:dateUtc="2024-12-25T10:16:00Z">
        <w:r w:rsidR="001C4083">
          <w:t xml:space="preserve">dataset </w:t>
        </w:r>
      </w:ins>
      <w:del w:id="190" w:author="MARIA LAURA ZOFFOLI" w:date="2024-12-25T11:16:00Z" w16du:dateUtc="2024-12-25T10:16:00Z">
        <w:r w:rsidR="00000000" w:rsidDel="001C4083">
          <w:delText xml:space="preserve">and </w:delText>
        </w:r>
      </w:del>
      <w:r w:rsidR="00000000">
        <w:t>accurate</w:t>
      </w:r>
      <w:ins w:id="191" w:author="MARIA LAURA ZOFFOLI" w:date="2024-12-25T11:16:00Z" w16du:dateUtc="2024-12-25T10:16:00Z">
        <w:r w:rsidR="001C4083">
          <w:t>ly</w:t>
        </w:r>
      </w:ins>
      <w:r w:rsidR="00000000">
        <w:t xml:space="preserve"> represent</w:t>
      </w:r>
      <w:ins w:id="192" w:author="MARIA LAURA ZOFFOLI" w:date="2024-12-25T11:16:00Z" w16du:dateUtc="2024-12-25T10:16:00Z">
        <w:r w:rsidR="001C4083">
          <w:t>s</w:t>
        </w:r>
      </w:ins>
      <w:del w:id="193" w:author="MARIA LAURA ZOFFOLI" w:date="2024-12-25T11:16:00Z" w16du:dateUtc="2024-12-25T10:16:00Z">
        <w:r w:rsidR="00000000" w:rsidDel="001C4083">
          <w:delText>ation of</w:delText>
        </w:r>
      </w:del>
      <w:r w:rsidR="00000000">
        <w:t xml:space="preserve"> coastal environments</w:t>
      </w:r>
      <w:ins w:id="194" w:author="MARIA LAURA ZOFFOLI" w:date="2024-12-25T11:16:00Z" w16du:dateUtc="2024-12-25T10:16:00Z">
        <w:r w:rsidR="001C4083">
          <w:t xml:space="preserve"> and supports </w:t>
        </w:r>
      </w:ins>
      <w:del w:id="195" w:author="MARIA LAURA ZOFFOLI" w:date="2024-12-25T11:16:00Z" w16du:dateUtc="2024-12-25T10:16:00Z">
        <w:r w:rsidR="00000000" w:rsidDel="001C4083">
          <w:delText xml:space="preserve">. This dataset is </w:delText>
        </w:r>
      </w:del>
      <w:del w:id="196" w:author="MARIA LAURA ZOFFOLI" w:date="2024-12-25T11:17:00Z" w16du:dateUtc="2024-12-25T10:17:00Z">
        <w:r w:rsidR="00000000" w:rsidDel="001C4083">
          <w:delText xml:space="preserve">well-suited for </w:delText>
        </w:r>
      </w:del>
      <w:r w:rsidR="00000000">
        <w:t xml:space="preserve">diverse scientific and practical applications, </w:t>
      </w:r>
      <w:ins w:id="197" w:author="MARIA LAURA ZOFFOLI" w:date="2024-12-25T11:17:00Z" w16du:dateUtc="2024-12-25T10:17:00Z">
        <w:r w:rsidR="001C4083">
          <w:t xml:space="preserve">such as </w:t>
        </w:r>
      </w:ins>
      <w:del w:id="198" w:author="MARIA LAURA ZOFFOLI" w:date="2024-12-25T11:17:00Z" w16du:dateUtc="2024-12-25T10:17:00Z">
        <w:r w:rsidR="00000000" w:rsidDel="001C4083">
          <w:delText xml:space="preserve">including </w:delText>
        </w:r>
      </w:del>
      <w:r w:rsidR="00000000">
        <w:t>coastal risk assessment and ecological studies.</w:t>
      </w:r>
      <w:ins w:id="199" w:author="MARIA LAURA ZOFFOLI" w:date="2024-12-25T11:00:00Z" w16du:dateUtc="2024-12-25T10:00:00Z">
        <w:r w:rsidRPr="003E65FB">
          <w:t xml:space="preserve"> </w:t>
        </w:r>
      </w:ins>
      <w:ins w:id="200" w:author="MARIA LAURA ZOFFOLI" w:date="2024-12-25T11:17:00Z" w16du:dateUtc="2024-12-25T10:17:00Z">
        <w:r w:rsidR="001C4083">
          <w:t>D</w:t>
        </w:r>
      </w:ins>
      <w:ins w:id="201" w:author="MARIA LAURA ZOFFOLI" w:date="2024-12-25T11:00:00Z" w16du:dateUtc="2024-12-25T10:00:00Z">
        <w:r w:rsidRPr="003E65FB">
          <w:t>istributed by the Service Hydrographique et Océanographique de la Marine (SHOM, 2024) and the Institut National de l’Information Géographique et Forestiere (IGN, 2024)</w:t>
        </w:r>
      </w:ins>
      <w:ins w:id="202" w:author="MARIA LAURA ZOFFOLI" w:date="2024-12-25T11:17:00Z" w16du:dateUtc="2024-12-25T10:17:00Z">
        <w:r w:rsidR="001C4083">
          <w:t xml:space="preserve">, this dataset is </w:t>
        </w:r>
      </w:ins>
      <w:ins w:id="203" w:author="MARIA LAURA ZOFFOLI" w:date="2024-12-25T11:00:00Z" w16du:dateUtc="2024-12-25T10:00:00Z">
        <w:r>
          <w:t xml:space="preserve">open-source </w:t>
        </w:r>
      </w:ins>
      <w:ins w:id="204" w:author="MARIA LAURA ZOFFOLI" w:date="2024-12-25T11:17:00Z" w16du:dateUtc="2024-12-25T10:17:00Z">
        <w:r w:rsidR="001C4083">
          <w:t>but cur</w:t>
        </w:r>
      </w:ins>
      <w:ins w:id="205" w:author="MARIA LAURA ZOFFOLI" w:date="2024-12-25T11:18:00Z" w16du:dateUtc="2024-12-25T10:18:00Z">
        <w:r w:rsidR="001C4083">
          <w:t xml:space="preserve">rently </w:t>
        </w:r>
      </w:ins>
      <w:ins w:id="206" w:author="MARIA LAURA ZOFFOLI" w:date="2024-12-25T11:00:00Z" w16du:dateUtc="2024-12-25T10:00:00Z">
        <w:r>
          <w:t>available</w:t>
        </w:r>
      </w:ins>
      <w:ins w:id="207" w:author="MARIA LAURA ZOFFOLI" w:date="2024-12-25T11:02:00Z" w16du:dateUtc="2024-12-25T10:02:00Z">
        <w:r>
          <w:t xml:space="preserve"> only</w:t>
        </w:r>
      </w:ins>
      <w:ins w:id="208" w:author="MARIA LAURA ZOFFOLI" w:date="2024-12-25T11:00:00Z" w16du:dateUtc="2024-12-25T10:00:00Z">
        <w:r>
          <w:t xml:space="preserve"> </w:t>
        </w:r>
      </w:ins>
      <w:ins w:id="209" w:author="MARIA LAURA ZOFFOLI" w:date="2024-12-25T11:18:00Z" w16du:dateUtc="2024-12-25T10:18:00Z">
        <w:r w:rsidR="001C4083">
          <w:t>for sele</w:t>
        </w:r>
        <w:r w:rsidR="00591749">
          <w:t>c</w:t>
        </w:r>
        <w:r w:rsidR="001C4083">
          <w:t xml:space="preserve">ted </w:t>
        </w:r>
      </w:ins>
      <w:ins w:id="210" w:author="MARIA LAURA ZOFFOLI" w:date="2024-12-25T11:00:00Z" w16du:dateUtc="2024-12-25T10:00:00Z">
        <w:r>
          <w:t>coastal regions in France.</w:t>
        </w:r>
      </w:ins>
    </w:p>
    <w:p w14:paraId="3B4F44E2" w14:textId="77777777" w:rsidR="00361AF6" w:rsidRDefault="00361AF6" w:rsidP="000A5687">
      <w:pPr>
        <w:pStyle w:val="BodyText"/>
        <w:rPr>
          <w:ins w:id="211" w:author="MARIA LAURA ZOFFOLI" w:date="2024-12-25T11:08:00Z" w16du:dateUtc="2024-12-25T10:08:00Z"/>
        </w:rPr>
      </w:pPr>
    </w:p>
    <w:p w14:paraId="755F7B0B" w14:textId="79E8B80A" w:rsidR="00361AF6" w:rsidDel="00591749" w:rsidRDefault="00361AF6" w:rsidP="000A5687">
      <w:pPr>
        <w:pStyle w:val="BodyText"/>
        <w:rPr>
          <w:del w:id="212" w:author="MARIA LAURA ZOFFOLI" w:date="2024-12-25T11:18:00Z" w16du:dateUtc="2024-12-25T10:18:00Z"/>
        </w:rPr>
      </w:pPr>
    </w:p>
    <w:p w14:paraId="0B7A32BF" w14:textId="21C14443" w:rsidR="00BF293E" w:rsidRDefault="00000000" w:rsidP="000A5687">
      <w:pPr>
        <w:pStyle w:val="BodyText"/>
        <w:rPr>
          <w:ins w:id="213" w:author="MARIA LAURA ZOFFOLI" w:date="2024-12-25T11:21:00Z" w16du:dateUtc="2024-12-25T10:21:00Z"/>
        </w:rPr>
      </w:pPr>
      <w:r>
        <w:t xml:space="preserve">In </w:t>
      </w:r>
      <w:del w:id="214" w:author="MARIA LAURA ZOFFOLI" w:date="2024-12-25T11:21:00Z" w16du:dateUtc="2024-12-25T10:21:00Z">
        <w:r w:rsidDel="00591749">
          <w:delText>the present</w:delText>
        </w:r>
      </w:del>
      <w:ins w:id="215" w:author="MARIA LAURA ZOFFOLI" w:date="2024-12-25T11:21:00Z" w16du:dateUtc="2024-12-25T10:21:00Z">
        <w:r w:rsidR="00591749">
          <w:t>this</w:t>
        </w:r>
      </w:ins>
      <w:r>
        <w:t xml:space="preserve"> study, LiDAR data w</w:t>
      </w:r>
      <w:ins w:id="216" w:author="MARIA LAURA ZOFFOLI" w:date="2024-12-25T11:21:00Z" w16du:dateUtc="2024-12-25T10:21:00Z">
        <w:r w:rsidR="00591749">
          <w:t>ere</w:t>
        </w:r>
      </w:ins>
      <w:del w:id="217" w:author="MARIA LAURA ZOFFOLI" w:date="2024-12-25T11:02:00Z" w16du:dateUtc="2024-12-25T10:02:00Z">
        <w:r w:rsidDel="003E65FB">
          <w:delText>ill be</w:delText>
        </w:r>
      </w:del>
      <w:r>
        <w:t xml:space="preserve"> utilized in </w:t>
      </w:r>
      <w:r>
        <w:rPr>
          <w:b/>
          <w:bCs/>
        </w:rPr>
        <w:t>Chapter 4</w:t>
      </w:r>
      <w:r>
        <w:t xml:space="preserve"> </w:t>
      </w:r>
      <w:ins w:id="218" w:author="MARIA LAURA ZOFFOLI" w:date="2024-12-25T11:21:00Z" w16du:dateUtc="2024-12-25T10:21:00Z">
        <w:r w:rsidR="00591749">
          <w:t xml:space="preserve">using </w:t>
        </w:r>
      </w:ins>
      <w:del w:id="219" w:author="MARIA LAURA ZOFFOLI" w:date="2024-12-25T11:21:00Z" w16du:dateUtc="2024-12-25T10:21:00Z">
        <w:r w:rsidDel="00591749">
          <w:delText xml:space="preserve">through </w:delText>
        </w:r>
      </w:del>
      <w:r>
        <w:t xml:space="preserve">a drone-borne </w:t>
      </w:r>
      <w:del w:id="220" w:author="MARIA LAURA ZOFFOLI" w:date="2024-12-25T11:02:00Z" w16du:dateUtc="2024-12-25T10:02:00Z">
        <w:r w:rsidDel="003E65FB">
          <w:delText xml:space="preserve">infrared </w:delText>
        </w:r>
      </w:del>
      <w:ins w:id="221" w:author="MARIA LAURA ZOFFOLI" w:date="2024-12-25T11:02:00Z" w16du:dateUtc="2024-12-25T10:02:00Z">
        <w:r w:rsidR="003E65FB">
          <w:t>IR</w:t>
        </w:r>
        <w:r w:rsidR="003E65FB">
          <w:t xml:space="preserve"> </w:t>
        </w:r>
      </w:ins>
      <w:r>
        <w:t>LiDAR system. Th</w:t>
      </w:r>
      <w:ins w:id="222" w:author="MARIA LAURA ZOFFOLI" w:date="2024-12-25T11:22:00Z" w16du:dateUtc="2024-12-25T10:22:00Z">
        <w:r w:rsidR="00591749">
          <w:t>ese</w:t>
        </w:r>
      </w:ins>
      <w:del w:id="223" w:author="MARIA LAURA ZOFFOLI" w:date="2024-12-25T11:22:00Z" w16du:dateUtc="2024-12-25T10:22:00Z">
        <w:r w:rsidDel="00591749">
          <w:delText>is</w:delText>
        </w:r>
      </w:del>
      <w:r>
        <w:t xml:space="preserve"> data </w:t>
      </w:r>
      <w:del w:id="224" w:author="MARIA LAURA ZOFFOLI" w:date="2024-12-25T11:02:00Z" w16du:dateUtc="2024-12-25T10:02:00Z">
        <w:r w:rsidDel="003E65FB">
          <w:delText>will be</w:delText>
        </w:r>
      </w:del>
      <w:ins w:id="225" w:author="MARIA LAURA ZOFFOLI" w:date="2024-12-25T11:02:00Z" w16du:dateUtc="2024-12-25T10:02:00Z">
        <w:r w:rsidR="003E65FB">
          <w:t>w</w:t>
        </w:r>
      </w:ins>
      <w:ins w:id="226" w:author="MARIA LAURA ZOFFOLI" w:date="2024-12-25T11:22:00Z" w16du:dateUtc="2024-12-25T10:22:00Z">
        <w:r w:rsidR="00591749">
          <w:t>ere</w:t>
        </w:r>
      </w:ins>
      <w:r>
        <w:t xml:space="preserve"> employed to evaluate the elevation and slope of mudflats in French and Spanish estuaries and to map the spatial distribution of </w:t>
      </w:r>
      <w:del w:id="227" w:author="MARIA LAURA ZOFFOLI" w:date="2024-12-25T11:02:00Z" w16du:dateUtc="2024-12-25T10:02:00Z">
        <w:r w:rsidDel="003E65FB">
          <w:delText xml:space="preserve">the </w:delText>
        </w:r>
      </w:del>
      <w:ins w:id="228" w:author="MARIA LAURA ZOFFOLI" w:date="2024-12-25T11:02:00Z" w16du:dateUtc="2024-12-25T10:02:00Z">
        <w:r w:rsidR="003E65FB">
          <w:t>an</w:t>
        </w:r>
        <w:r w:rsidR="003E65FB">
          <w:t xml:space="preserve"> </w:t>
        </w:r>
      </w:ins>
      <w:r>
        <w:t>invasive red macroalga</w:t>
      </w:r>
      <w:ins w:id="229" w:author="MARIA LAURA ZOFFOLI" w:date="2024-12-25T11:02:00Z" w16du:dateUtc="2024-12-25T10:02:00Z">
        <w:r w:rsidR="003E65FB">
          <w:t>,</w:t>
        </w:r>
      </w:ins>
      <w:r>
        <w:t xml:space="preserve"> </w:t>
      </w:r>
      <w:r>
        <w:rPr>
          <w:i/>
          <w:iCs/>
        </w:rPr>
        <w:t>Gracilaria vermiculophylla</w:t>
      </w:r>
      <w:r>
        <w:t xml:space="preserve">. In </w:t>
      </w:r>
      <w:r>
        <w:rPr>
          <w:b/>
          <w:bCs/>
        </w:rPr>
        <w:t>Chapter 5</w:t>
      </w:r>
      <w:r>
        <w:t xml:space="preserve">, the Litto3D product </w:t>
      </w:r>
      <w:del w:id="230" w:author="MARIA LAURA ZOFFOLI" w:date="2024-12-25T11:03:00Z" w16du:dateUtc="2024-12-25T10:03:00Z">
        <w:r w:rsidDel="003E65FB">
          <w:delText xml:space="preserve">will </w:delText>
        </w:r>
      </w:del>
      <w:ins w:id="231" w:author="MARIA LAURA ZOFFOLI" w:date="2024-12-25T11:03:00Z" w16du:dateUtc="2024-12-25T10:03:00Z">
        <w:r w:rsidR="003E65FB">
          <w:t>was</w:t>
        </w:r>
      </w:ins>
      <w:del w:id="232" w:author="MARIA LAURA ZOFFOLI" w:date="2024-12-25T11:03:00Z" w16du:dateUtc="2024-12-25T10:03:00Z">
        <w:r w:rsidDel="003E65FB">
          <w:delText>be</w:delText>
        </w:r>
      </w:del>
      <w:r>
        <w:t xml:space="preserve"> used </w:t>
      </w:r>
      <w:ins w:id="233" w:author="MARIA LAURA ZOFFOLI" w:date="2024-12-25T11:18:00Z" w16du:dateUtc="2024-12-25T10:18:00Z">
        <w:r w:rsidR="00591749">
          <w:t xml:space="preserve">along </w:t>
        </w:r>
      </w:ins>
      <w:del w:id="234" w:author="MARIA LAURA ZOFFOLI" w:date="2024-12-25T11:18:00Z" w16du:dateUtc="2024-12-25T10:18:00Z">
        <w:r w:rsidDel="00591749">
          <w:delText>in conjunction</w:delText>
        </w:r>
      </w:del>
      <w:del w:id="235" w:author="MARIA LAURA ZOFFOLI" w:date="2024-12-25T11:19:00Z" w16du:dateUtc="2024-12-25T10:19:00Z">
        <w:r w:rsidDel="00591749">
          <w:delText xml:space="preserve"> </w:delText>
        </w:r>
      </w:del>
      <w:r>
        <w:t xml:space="preserve">with a water height dataset to assess the emersion time of seagrass meadows in Quiberon, France, during low tide. </w:t>
      </w:r>
      <w:del w:id="236" w:author="MARIA LAURA ZOFFOLI" w:date="2024-12-25T11:24:00Z" w16du:dateUtc="2024-12-25T10:24:00Z">
        <w:r w:rsidDel="00591749">
          <w:delText xml:space="preserve">As </w:delText>
        </w:r>
      </w:del>
      <w:ins w:id="237" w:author="MARIA LAURA ZOFFOLI" w:date="2024-12-25T11:24:00Z" w16du:dateUtc="2024-12-25T10:24:00Z">
        <w:r w:rsidR="00591749">
          <w:t>Since</w:t>
        </w:r>
        <w:r w:rsidR="00591749">
          <w:t xml:space="preserve"> </w:t>
        </w:r>
      </w:ins>
      <w:r>
        <w:t xml:space="preserve">this thesis </w:t>
      </w:r>
      <w:del w:id="238" w:author="MARIA LAURA ZOFFOLI" w:date="2024-12-25T11:19:00Z" w16du:dateUtc="2024-12-25T10:19:00Z">
        <w:r w:rsidDel="00591749">
          <w:delText>is focused</w:delText>
        </w:r>
      </w:del>
      <w:ins w:id="239" w:author="MARIA LAURA ZOFFOLI" w:date="2024-12-25T11:19:00Z" w16du:dateUtc="2024-12-25T10:19:00Z">
        <w:r w:rsidR="00591749">
          <w:t>focuses</w:t>
        </w:r>
      </w:ins>
      <w:r>
        <w:t xml:space="preserve"> on intertidal </w:t>
      </w:r>
      <w:del w:id="240" w:author="MARIA LAURA ZOFFOLI" w:date="2024-12-25T11:19:00Z" w16du:dateUtc="2024-12-25T10:19:00Z">
        <w:r w:rsidDel="00591749">
          <w:delText>environement</w:delText>
        </w:r>
      </w:del>
      <w:ins w:id="241" w:author="MARIA LAURA ZOFFOLI" w:date="2024-12-25T11:19:00Z" w16du:dateUtc="2024-12-25T10:19:00Z">
        <w:r w:rsidR="00591749">
          <w:t>environment</w:t>
        </w:r>
      </w:ins>
      <w:r>
        <w:t xml:space="preserve"> mapping, </w:t>
      </w:r>
      <w:del w:id="242" w:author="MARIA LAURA ZOFFOLI" w:date="2024-12-25T11:19:00Z" w16du:dateUtc="2024-12-25T10:19:00Z">
        <w:r w:rsidDel="00591749">
          <w:delText>F</w:delText>
        </w:r>
      </w:del>
      <w:ins w:id="243" w:author="MARIA LAURA ZOFFOLI" w:date="2024-12-25T11:19:00Z" w16du:dateUtc="2024-12-25T10:19:00Z">
        <w:r w:rsidR="00591749">
          <w:t>f</w:t>
        </w:r>
      </w:ins>
      <w:r>
        <w:t xml:space="preserve">ield campaigns </w:t>
      </w:r>
      <w:ins w:id="244" w:author="MARIA LAURA ZOFFOLI" w:date="2024-12-25T11:19:00Z" w16du:dateUtc="2024-12-25T10:19:00Z">
        <w:r w:rsidR="00591749">
          <w:t>we</w:t>
        </w:r>
      </w:ins>
      <w:del w:id="245" w:author="MARIA LAURA ZOFFOLI" w:date="2024-12-25T11:19:00Z" w16du:dateUtc="2024-12-25T10:19:00Z">
        <w:r w:rsidDel="00591749">
          <w:delText>a</w:delText>
        </w:r>
      </w:del>
      <w:r>
        <w:t>re conducted during low tide</w:t>
      </w:r>
      <w:ins w:id="246" w:author="MARIA LAURA ZOFFOLI" w:date="2024-12-25T11:20:00Z" w16du:dateUtc="2024-12-25T10:20:00Z">
        <w:r w:rsidR="00591749">
          <w:t xml:space="preserve"> </w:t>
        </w:r>
      </w:ins>
      <w:ins w:id="247" w:author="MARIA LAURA ZOFFOLI" w:date="2024-12-25T11:25:00Z" w16du:dateUtc="2024-12-25T10:25:00Z">
        <w:r w:rsidR="00591749">
          <w:t>to ensure</w:t>
        </w:r>
      </w:ins>
      <w:del w:id="248" w:author="MARIA LAURA ZOFFOLI" w:date="2024-12-25T11:20:00Z" w16du:dateUtc="2024-12-25T10:20:00Z">
        <w:r w:rsidDel="00591749">
          <w:delText xml:space="preserve">, as </w:delText>
        </w:r>
      </w:del>
      <w:del w:id="249" w:author="MARIA LAURA ZOFFOLI" w:date="2024-12-25T11:25:00Z" w16du:dateUtc="2024-12-25T10:25:00Z">
        <w:r w:rsidDel="00591749">
          <w:delText>it provides</w:delText>
        </w:r>
      </w:del>
      <w:r>
        <w:t xml:space="preserve"> optimal conditions for the effective use of </w:t>
      </w:r>
      <w:del w:id="250" w:author="MARIA LAURA ZOFFOLI" w:date="2024-12-25T11:20:00Z" w16du:dateUtc="2024-12-25T10:20:00Z">
        <w:r w:rsidDel="00591749">
          <w:delText xml:space="preserve">Infrared </w:delText>
        </w:r>
      </w:del>
      <w:ins w:id="251" w:author="MARIA LAURA ZOFFOLI" w:date="2024-12-25T11:20:00Z" w16du:dateUtc="2024-12-25T10:20:00Z">
        <w:r w:rsidR="00591749">
          <w:t>IR</w:t>
        </w:r>
        <w:r w:rsidR="00591749">
          <w:t xml:space="preserve"> </w:t>
        </w:r>
      </w:ins>
      <w:r>
        <w:t>LiDAR</w:t>
      </w:r>
      <w:ins w:id="252" w:author="MARIA LAURA ZOFFOLI" w:date="2024-12-25T11:20:00Z" w16du:dateUtc="2024-12-25T10:20:00Z">
        <w:r w:rsidR="00591749">
          <w:t>,</w:t>
        </w:r>
      </w:ins>
      <w:del w:id="253" w:author="MARIA LAURA ZOFFOLI" w:date="2024-12-25T11:20:00Z" w16du:dateUtc="2024-12-25T10:20:00Z">
        <w:r w:rsidDel="00591749">
          <w:delText xml:space="preserve"> by</w:delText>
        </w:r>
      </w:del>
      <w:r>
        <w:t xml:space="preserve"> </w:t>
      </w:r>
      <w:del w:id="254" w:author="MARIA LAURA ZOFFOLI" w:date="2024-12-25T11:25:00Z" w16du:dateUtc="2024-12-25T10:25:00Z">
        <w:r w:rsidDel="00591749">
          <w:delText xml:space="preserve">ensuring </w:delText>
        </w:r>
      </w:del>
      <w:ins w:id="255" w:author="MARIA LAURA ZOFFOLI" w:date="2024-12-25T11:25:00Z" w16du:dateUtc="2024-12-25T10:25:00Z">
        <w:r w:rsidR="00591749">
          <w:t>providing</w:t>
        </w:r>
        <w:r w:rsidR="00591749">
          <w:t xml:space="preserve"> </w:t>
        </w:r>
      </w:ins>
      <w:r>
        <w:t xml:space="preserve">unobstructed access to </w:t>
      </w:r>
      <w:del w:id="256" w:author="MARIA LAURA ZOFFOLI" w:date="2024-12-25T11:20:00Z" w16du:dateUtc="2024-12-25T10:20:00Z">
        <w:r w:rsidDel="00591749">
          <w:delText xml:space="preserve">exposed </w:delText>
        </w:r>
      </w:del>
      <w:r>
        <w:t>intertidal zones.</w:t>
      </w:r>
    </w:p>
    <w:p w14:paraId="0EA8C42E" w14:textId="77777777" w:rsidR="00591749" w:rsidRDefault="00591749" w:rsidP="000A5687">
      <w:pPr>
        <w:pStyle w:val="BodyText"/>
      </w:pPr>
    </w:p>
    <w:p w14:paraId="69F98327" w14:textId="77777777" w:rsidR="00BF293E" w:rsidRDefault="00000000">
      <w:pPr>
        <w:pStyle w:val="Heading4"/>
      </w:pPr>
      <w:bookmarkStart w:id="257" w:name="passive-remote-sensing"/>
      <w:bookmarkEnd w:id="37"/>
      <w:r>
        <w:t>1.1.2.2 Passive Remote Sensing</w:t>
      </w:r>
    </w:p>
    <w:p w14:paraId="24297118" w14:textId="253D7A9A" w:rsidR="00BF293E" w:rsidRDefault="00000000" w:rsidP="000A5687">
      <w:pPr>
        <w:pStyle w:val="BodyText"/>
        <w:pPrChange w:id="258" w:author="MARIA LAURA ZOFFOLI" w:date="2024-12-25T09:53:00Z" w16du:dateUtc="2024-12-25T08:53:00Z">
          <w:pPr>
            <w:pStyle w:val="FirstParagraph"/>
          </w:pPr>
        </w:pPrChange>
      </w:pPr>
      <w:del w:id="259" w:author="MARIA LAURA ZOFFOLI" w:date="2024-12-25T11:29:00Z" w16du:dateUtc="2024-12-25T10:29:00Z">
        <w:r w:rsidDel="001B60F7">
          <w:delText>In contrast to active remote sensing, p</w:delText>
        </w:r>
      </w:del>
      <w:ins w:id="260" w:author="MARIA LAURA ZOFFOLI" w:date="2024-12-25T11:29:00Z" w16du:dateUtc="2024-12-25T10:29:00Z">
        <w:r w:rsidR="001B60F7">
          <w:t>P</w:t>
        </w:r>
      </w:ins>
      <w:r>
        <w:t xml:space="preserve">assive remote sensing is a method of collecting data about the Earth’s surface or atmosphere by measuring naturally emitted or </w:t>
      </w:r>
      <w:ins w:id="261" w:author="MARIA LAURA ZOFFOLI" w:date="2024-12-25T12:13:00Z" w16du:dateUtc="2024-12-25T11:13:00Z">
        <w:r w:rsidR="00417771">
          <w:t>sunlight-</w:t>
        </w:r>
      </w:ins>
      <w:r>
        <w:t xml:space="preserve">reflected electromagnetic radiation without actively transmitting signals. This technique relies on </w:t>
      </w:r>
      <w:del w:id="262" w:author="MARIA LAURA ZOFFOLI" w:date="2024-12-25T12:29:00Z" w16du:dateUtc="2024-12-25T11:29:00Z">
        <w:r w:rsidDel="003F1975">
          <w:delText xml:space="preserve">external </w:delText>
        </w:r>
      </w:del>
      <w:r>
        <w:t>energy sources</w:t>
      </w:r>
      <w:ins w:id="263" w:author="MARIA LAURA ZOFFOLI" w:date="2024-12-25T12:29:00Z" w16du:dateUtc="2024-12-25T11:29:00Z">
        <w:r w:rsidR="003F1975" w:rsidRPr="003F1975">
          <w:t xml:space="preserve"> </w:t>
        </w:r>
        <w:r w:rsidR="003F1975">
          <w:t>external</w:t>
        </w:r>
        <w:r w:rsidR="003F1975">
          <w:t xml:space="preserve"> to the instrument</w:t>
        </w:r>
      </w:ins>
      <w:r>
        <w:t>, such as sunlight</w:t>
      </w:r>
      <w:del w:id="264" w:author="MARIA LAURA ZOFFOLI" w:date="2024-12-25T12:14:00Z" w16du:dateUtc="2024-12-25T11:14:00Z">
        <w:r w:rsidDel="00417771">
          <w:delText>,</w:delText>
        </w:r>
      </w:del>
      <w:r>
        <w:t xml:space="preserve"> for optical and near-infrared sensors</w:t>
      </w:r>
      <w:ins w:id="265" w:author="MARIA LAURA ZOFFOLI" w:date="2024-12-25T11:29:00Z" w16du:dateUtc="2024-12-25T10:29:00Z">
        <w:r w:rsidR="001B60F7">
          <w:t>,</w:t>
        </w:r>
      </w:ins>
      <w:r>
        <w:t xml:space="preserve"> or Earth’s thermal emissions for thermal infrared sensors.</w:t>
      </w:r>
    </w:p>
    <w:p w14:paraId="64E47E35" w14:textId="50AFF821" w:rsidR="00BF293E" w:rsidRDefault="00000000" w:rsidP="000A5687">
      <w:pPr>
        <w:pStyle w:val="BodyText"/>
      </w:pPr>
      <w:r>
        <w:t xml:space="preserve">Passive remote sensing is </w:t>
      </w:r>
      <w:ins w:id="266" w:author="MARIA LAURA ZOFFOLI" w:date="2024-12-25T11:30:00Z" w16du:dateUtc="2024-12-25T10:30:00Z">
        <w:r w:rsidR="001B60F7">
          <w:t xml:space="preserve">widely </w:t>
        </w:r>
      </w:ins>
      <w:del w:id="267" w:author="MARIA LAURA ZOFFOLI" w:date="2024-12-25T11:30:00Z" w16du:dateUtc="2024-12-25T10:30:00Z">
        <w:r w:rsidDel="001B60F7">
          <w:delText xml:space="preserve">commonly </w:delText>
        </w:r>
      </w:del>
      <w:r>
        <w:t>utilized in spaceborne satellite missions</w:t>
      </w:r>
      <w:ins w:id="268" w:author="MARIA LAURA ZOFFOLI" w:date="2024-12-25T12:14:00Z" w16du:dateUtc="2024-12-25T11:14:00Z">
        <w:r w:rsidR="00417771">
          <w:t xml:space="preserve"> and has </w:t>
        </w:r>
      </w:ins>
      <w:ins w:id="269" w:author="MARIA LAURA ZOFFOLI" w:date="2024-12-25T12:15:00Z" w16du:dateUtc="2024-12-25T11:15:00Z">
        <w:r w:rsidR="00417771">
          <w:t xml:space="preserve">played a pivotal role in programs developed by </w:t>
        </w:r>
      </w:ins>
      <w:del w:id="270" w:author="MARIA LAURA ZOFFOLI" w:date="2024-12-25T12:15:00Z" w16du:dateUtc="2024-12-25T11:15:00Z">
        <w:r w:rsidDel="00417771">
          <w:delText xml:space="preserve">. It has been integral to numerous missions developed by </w:delText>
        </w:r>
      </w:del>
      <w:r>
        <w:t>major space agencies</w:t>
      </w:r>
      <w:ins w:id="271" w:author="MARIA LAURA ZOFFOLI" w:date="2024-12-25T12:15:00Z" w16du:dateUtc="2024-12-25T11:15:00Z">
        <w:r w:rsidR="00417771">
          <w:t xml:space="preserve">, including </w:t>
        </w:r>
      </w:ins>
      <w:del w:id="272" w:author="MARIA LAURA ZOFFOLI" w:date="2024-12-25T12:15:00Z" w16du:dateUtc="2024-12-25T11:15:00Z">
        <w:r w:rsidDel="00417771">
          <w:delText xml:space="preserve"> such as </w:delText>
        </w:r>
      </w:del>
      <w:r>
        <w:t xml:space="preserve">the </w:t>
      </w:r>
      <w:r>
        <w:lastRenderedPageBreak/>
        <w:t>European Space Agency (ESA) and the National Aeronautics and Space Administration (NASA). For instance, the Sentinel-2 mission</w:t>
      </w:r>
      <w:ins w:id="273" w:author="MARIA LAURA ZOFFOLI" w:date="2024-12-25T12:15:00Z" w16du:dateUtc="2024-12-25T11:15:00Z">
        <w:r w:rsidR="00417771">
          <w:t xml:space="preserve">, which provides </w:t>
        </w:r>
      </w:ins>
      <w:del w:id="274" w:author="MARIA LAURA ZOFFOLI" w:date="2024-12-25T12:15:00Z" w16du:dateUtc="2024-12-25T11:15:00Z">
        <w:r w:rsidDel="00417771">
          <w:delText xml:space="preserve"> by </w:delText>
        </w:r>
      </w:del>
      <w:r>
        <w:t>ESA</w:t>
      </w:r>
      <w:ins w:id="275" w:author="MARIA LAURA ZOFFOLI" w:date="2024-12-25T12:15:00Z" w16du:dateUtc="2024-12-25T11:15:00Z">
        <w:r w:rsidR="00417771">
          <w:t>’s highest s</w:t>
        </w:r>
      </w:ins>
      <w:ins w:id="276" w:author="MARIA LAURA ZOFFOLI" w:date="2024-12-25T12:16:00Z" w16du:dateUtc="2024-12-25T11:16:00Z">
        <w:r w:rsidR="00417771">
          <w:t xml:space="preserve">patial resolution imagery, </w:t>
        </w:r>
      </w:ins>
      <w:del w:id="277" w:author="MARIA LAURA ZOFFOLI" w:date="2024-12-25T12:16:00Z" w16du:dateUtc="2024-12-25T11:16:00Z">
        <w:r w:rsidDel="00417771">
          <w:delText xml:space="preserve"> </w:delText>
        </w:r>
      </w:del>
      <w:r>
        <w:t>employs passive sensors</w:t>
      </w:r>
      <w:ins w:id="278" w:author="MARIA LAURA ZOFFOLI" w:date="2024-12-25T12:16:00Z" w16du:dateUtc="2024-12-25T11:16:00Z">
        <w:r w:rsidR="00417771">
          <w:t xml:space="preserve">. </w:t>
        </w:r>
      </w:ins>
      <w:ins w:id="279" w:author="MARIA LAURA ZOFFOLI" w:date="2024-12-25T12:17:00Z" w16du:dateUtc="2024-12-25T11:17:00Z">
        <w:r w:rsidR="00417771">
          <w:t>Data measured by t</w:t>
        </w:r>
      </w:ins>
      <w:ins w:id="280" w:author="MARIA LAURA ZOFFOLI" w:date="2024-12-25T12:16:00Z" w16du:dateUtc="2024-12-25T11:16:00Z">
        <w:r w:rsidR="00417771">
          <w:t>hese sensors</w:t>
        </w:r>
      </w:ins>
      <w:ins w:id="281" w:author="MARIA LAURA ZOFFOLI" w:date="2024-12-25T12:17:00Z" w16du:dateUtc="2024-12-25T11:17:00Z">
        <w:r w:rsidR="00417771">
          <w:t xml:space="preserve"> have been applied </w:t>
        </w:r>
      </w:ins>
      <w:del w:id="282" w:author="MARIA LAURA ZOFFOLI" w:date="2024-12-25T12:16:00Z" w16du:dateUtc="2024-12-25T11:16:00Z">
        <w:r w:rsidDel="00417771">
          <w:delText xml:space="preserve"> to capture high-resolution optical images, </w:delText>
        </w:r>
      </w:del>
      <w:del w:id="283" w:author="MARIA LAURA ZOFFOLI" w:date="2024-12-25T12:17:00Z" w16du:dateUtc="2024-12-25T11:17:00Z">
        <w:r w:rsidDel="00417771">
          <w:delText xml:space="preserve">measuring sunlight reflected by Earth’s surface at various wavelengths </w:delText>
        </w:r>
      </w:del>
      <w:r>
        <w:t>to monitor land</w:t>
      </w:r>
      <w:ins w:id="284" w:author="MARIA LAURA ZOFFOLI" w:date="2024-12-25T12:17:00Z" w16du:dateUtc="2024-12-25T11:17:00Z">
        <w:r w:rsidR="00417771">
          <w:t xml:space="preserve"> cover,</w:t>
        </w:r>
      </w:ins>
      <w:del w:id="285" w:author="MARIA LAURA ZOFFOLI" w:date="2024-12-25T12:17:00Z" w16du:dateUtc="2024-12-25T11:17:00Z">
        <w:r w:rsidDel="00417771">
          <w:delText xml:space="preserve"> and</w:delText>
        </w:r>
      </w:del>
      <w:r>
        <w:t xml:space="preserve"> vegetation </w:t>
      </w:r>
      <w:ins w:id="286" w:author="MARIA LAURA ZOFFOLI" w:date="2024-12-25T12:17:00Z" w16du:dateUtc="2024-12-25T11:17:00Z">
        <w:r w:rsidR="00417771">
          <w:t>dynamics and coastal and inland water</w:t>
        </w:r>
      </w:ins>
      <w:ins w:id="287" w:author="MARIA LAURA ZOFFOLI" w:date="2024-12-25T12:18:00Z" w16du:dateUtc="2024-12-25T11:18:00Z">
        <w:r w:rsidR="00417771">
          <w:t xml:space="preserve"> environments</w:t>
        </w:r>
      </w:ins>
      <w:del w:id="288" w:author="MARIA LAURA ZOFFOLI" w:date="2024-12-25T12:18:00Z" w16du:dateUtc="2024-12-25T11:18:00Z">
        <w:r w:rsidDel="00417771">
          <w:delText>changes globally</w:delText>
        </w:r>
      </w:del>
      <w:r>
        <w:t>.</w:t>
      </w:r>
    </w:p>
    <w:p w14:paraId="2CCAA4F3" w14:textId="123D1D29" w:rsidR="00BF293E" w:rsidRDefault="000C5776" w:rsidP="000A5687">
      <w:pPr>
        <w:pStyle w:val="BodyText"/>
      </w:pPr>
      <w:ins w:id="289" w:author="MARIA LAURA ZOFFOLI" w:date="2024-12-25T12:18:00Z" w16du:dateUtc="2024-12-25T11:18:00Z">
        <w:r>
          <w:t xml:space="preserve">As </w:t>
        </w:r>
      </w:ins>
      <w:del w:id="290" w:author="MARIA LAURA ZOFFOLI" w:date="2024-12-25T12:18:00Z" w16du:dateUtc="2024-12-25T11:18:00Z">
        <w:r w:rsidR="00000000" w:rsidDel="000C5776">
          <w:delText>S</w:delText>
        </w:r>
      </w:del>
      <w:ins w:id="291" w:author="MARIA LAURA ZOFFOLI" w:date="2024-12-25T12:18:00Z" w16du:dateUtc="2024-12-25T11:18:00Z">
        <w:r>
          <w:t>s</w:t>
        </w:r>
      </w:ins>
      <w:r w:rsidR="00000000">
        <w:t xml:space="preserve">unlight </w:t>
      </w:r>
      <w:ins w:id="292" w:author="MARIA LAURA ZOFFOLI" w:date="2024-12-25T12:18:00Z" w16du:dateUtc="2024-12-25T11:18:00Z">
        <w:r>
          <w:t>enters the Earth’s atmosphere, it interacts with various gases and particles, altering its pr</w:t>
        </w:r>
      </w:ins>
      <w:ins w:id="293" w:author="MARIA LAURA ZOFFOLI" w:date="2024-12-25T12:19:00Z" w16du:dateUtc="2024-12-25T11:19:00Z">
        <w:r>
          <w:t xml:space="preserve">operties at specific wavelengths. </w:t>
        </w:r>
      </w:ins>
      <w:del w:id="294" w:author="MARIA LAURA ZOFFOLI" w:date="2024-12-25T12:19:00Z" w16du:dateUtc="2024-12-25T11:19:00Z">
        <w:r w:rsidR="00000000" w:rsidDel="000C5776">
          <w:delText xml:space="preserve">travels approximately eight minutes from the Sun’s surface to Earth, traversing the atmosphere upon arrival. The atmosphere, composed of various gases and particles, interacts with sunlight, altering its properties at specific wavelengths. </w:delText>
        </w:r>
      </w:del>
      <w:r w:rsidR="00000000">
        <w:t>These interactions include scattering, absorption, and refraction. Scattering occurs when atmospheric molecules and aerosols disperse light in different directions,</w:t>
      </w:r>
      <w:ins w:id="295" w:author="MARIA LAURA ZOFFOLI" w:date="2024-12-25T12:19:00Z" w16du:dateUtc="2024-12-25T11:19:00Z">
        <w:r>
          <w:t xml:space="preserve"> with </w:t>
        </w:r>
      </w:ins>
      <w:del w:id="296" w:author="MARIA LAURA ZOFFOLI" w:date="2024-12-25T12:19:00Z" w16du:dateUtc="2024-12-25T11:19:00Z">
        <w:r w:rsidR="00000000" w:rsidDel="000C5776">
          <w:delText xml:space="preserve"> often impacting </w:delText>
        </w:r>
      </w:del>
      <w:r w:rsidR="00000000">
        <w:t xml:space="preserve">shorter wavelengths like blue light </w:t>
      </w:r>
      <w:ins w:id="297" w:author="MARIA LAURA ZOFFOLI" w:date="2024-12-25T12:19:00Z" w16du:dateUtc="2024-12-25T11:19:00Z">
        <w:r>
          <w:t xml:space="preserve">being </w:t>
        </w:r>
      </w:ins>
      <w:r w:rsidR="00000000">
        <w:t xml:space="preserve">more </w:t>
      </w:r>
      <w:ins w:id="298" w:author="MARIA LAURA ZOFFOLI" w:date="2024-12-25T12:20:00Z" w16du:dateUtc="2024-12-25T11:20:00Z">
        <w:r>
          <w:t>strongly affected</w:t>
        </w:r>
      </w:ins>
      <w:del w:id="299" w:author="MARIA LAURA ZOFFOLI" w:date="2024-12-25T12:20:00Z" w16du:dateUtc="2024-12-25T11:20:00Z">
        <w:r w:rsidR="00000000" w:rsidDel="000C5776">
          <w:delText>significantly</w:delText>
        </w:r>
      </w:del>
      <w:r w:rsidR="00000000">
        <w:t xml:space="preserve">. Absorption </w:t>
      </w:r>
      <w:ins w:id="300" w:author="MARIA LAURA ZOFFOLI" w:date="2024-12-25T12:20:00Z" w16du:dateUtc="2024-12-25T11:20:00Z">
        <w:r>
          <w:t xml:space="preserve">results from </w:t>
        </w:r>
      </w:ins>
      <w:del w:id="301" w:author="MARIA LAURA ZOFFOLI" w:date="2024-12-25T12:20:00Z" w16du:dateUtc="2024-12-25T11:20:00Z">
        <w:r w:rsidR="00000000" w:rsidDel="000C5776">
          <w:delText xml:space="preserve">is caused by </w:delText>
        </w:r>
      </w:del>
      <w:r w:rsidR="00000000">
        <w:t xml:space="preserve">atmospheric constituents such as ozone, water vapor, and carbon dioxide, which absorb energy at </w:t>
      </w:r>
      <w:ins w:id="302" w:author="MARIA LAURA ZOFFOLI" w:date="2024-12-25T12:21:00Z" w16du:dateUtc="2024-12-25T11:21:00Z">
        <w:r>
          <w:t>specific</w:t>
        </w:r>
      </w:ins>
      <w:del w:id="303" w:author="MARIA LAURA ZOFFOLI" w:date="2024-12-25T12:21:00Z" w16du:dateUtc="2024-12-25T11:21:00Z">
        <w:r w:rsidR="00000000" w:rsidDel="000C5776">
          <w:delText>particular</w:delText>
        </w:r>
      </w:del>
      <w:r w:rsidR="00000000">
        <w:t xml:space="preserve"> wavelengths, reducing the intensity of the transmitted light</w:t>
      </w:r>
      <w:ins w:id="304" w:author="MARIA LAURA ZOFFOLI" w:date="2024-12-25T12:21:00Z" w16du:dateUtc="2024-12-25T11:21:00Z">
        <w:r>
          <w:t xml:space="preserve"> that reaches the Earth’s surface</w:t>
        </w:r>
      </w:ins>
      <w:r w:rsidR="00000000">
        <w:t xml:space="preserve">. Refraction occurs as light changes direction and speed while passing through </w:t>
      </w:r>
      <w:ins w:id="305" w:author="MARIA LAURA ZOFFOLI" w:date="2024-12-25T12:21:00Z" w16du:dateUtc="2024-12-25T11:21:00Z">
        <w:r>
          <w:t>atmospher</w:t>
        </w:r>
        <w:r>
          <w:t xml:space="preserve">ic </w:t>
        </w:r>
      </w:ins>
      <w:r w:rsidR="00000000">
        <w:t xml:space="preserve">layers </w:t>
      </w:r>
      <w:del w:id="306" w:author="MARIA LAURA ZOFFOLI" w:date="2024-12-25T12:21:00Z" w16du:dateUtc="2024-12-25T11:21:00Z">
        <w:r w:rsidR="00000000" w:rsidDel="000C5776">
          <w:delText xml:space="preserve">of the atmosphere </w:delText>
        </w:r>
      </w:del>
      <w:r w:rsidR="00000000">
        <w:t>with varying densities.</w:t>
      </w:r>
    </w:p>
    <w:p w14:paraId="7526D51E" w14:textId="5F57468E" w:rsidR="00BF293E" w:rsidRDefault="000C5776" w:rsidP="000A5687">
      <w:pPr>
        <w:pStyle w:val="BodyText"/>
      </w:pPr>
      <w:ins w:id="307" w:author="MARIA LAURA ZOFFOLI" w:date="2024-12-25T12:22:00Z" w16du:dateUtc="2024-12-25T11:22:00Z">
        <w:r>
          <w:t xml:space="preserve">When </w:t>
        </w:r>
      </w:ins>
      <w:del w:id="308" w:author="MARIA LAURA ZOFFOLI" w:date="2024-12-25T12:22:00Z" w16du:dateUtc="2024-12-25T11:22:00Z">
        <w:r w:rsidR="00000000" w:rsidDel="000C5776">
          <w:delText xml:space="preserve">Once </w:delText>
        </w:r>
      </w:del>
      <w:r w:rsidR="00000000">
        <w:t>sunlight reaches Earth’s surface, it exhibits several behaviors</w:t>
      </w:r>
      <w:del w:id="309" w:author="MARIA LAURA ZOFFOLI" w:date="2024-12-25T12:22:00Z" w16du:dateUtc="2024-12-25T11:22:00Z">
        <w:r w:rsidR="00000000" w:rsidDel="000C5776">
          <w:delText>,</w:delText>
        </w:r>
      </w:del>
      <w:r w:rsidR="00000000">
        <w:t xml:space="preserve"> depending on the surface properties and the angle of incidence. These behaviors include:</w:t>
      </w:r>
    </w:p>
    <w:p w14:paraId="1B099687" w14:textId="5A389855" w:rsidR="000C5776" w:rsidRDefault="000C5776" w:rsidP="000C5776">
      <w:pPr>
        <w:numPr>
          <w:ilvl w:val="0"/>
          <w:numId w:val="5"/>
        </w:numPr>
        <w:rPr>
          <w:ins w:id="310" w:author="MARIA LAURA ZOFFOLI" w:date="2024-12-25T12:22:00Z" w16du:dateUtc="2024-12-25T11:22:00Z"/>
        </w:rPr>
      </w:pPr>
      <w:ins w:id="311" w:author="MARIA LAURA ZOFFOLI" w:date="2024-12-25T12:22:00Z" w16du:dateUtc="2024-12-25T11:22:00Z">
        <w:r>
          <w:t xml:space="preserve">Absorption: The light is absorbed by the surface, converting it into heat or another form of energy. This process varies based on the </w:t>
        </w:r>
      </w:ins>
      <w:ins w:id="312" w:author="MARIA LAURA ZOFFOLI" w:date="2024-12-25T12:23:00Z" w16du:dateUtc="2024-12-25T11:23:00Z">
        <w:r>
          <w:t>biogeochemical characteristics of the surface</w:t>
        </w:r>
      </w:ins>
      <w:ins w:id="313" w:author="MARIA LAURA ZOFFOLI" w:date="2024-12-25T12:22:00Z" w16du:dateUtc="2024-12-25T11:22:00Z">
        <w:r>
          <w:t>, with darker surfaces typically absorbing more light.</w:t>
        </w:r>
      </w:ins>
    </w:p>
    <w:p w14:paraId="78DECF17" w14:textId="77777777" w:rsidR="000C5776" w:rsidRDefault="000C5776" w:rsidP="000C5776">
      <w:pPr>
        <w:numPr>
          <w:ilvl w:val="0"/>
          <w:numId w:val="5"/>
        </w:numPr>
        <w:rPr>
          <w:ins w:id="314" w:author="MARIA LAURA ZOFFOLI" w:date="2024-12-25T12:24:00Z" w16du:dateUtc="2024-12-25T11:24:00Z"/>
        </w:rPr>
      </w:pPr>
      <w:ins w:id="315" w:author="MARIA LAURA ZOFFOLI" w:date="2024-12-25T12:24:00Z" w16du:dateUtc="2024-12-25T11:24:00Z">
        <w:r>
          <w:t>Transmission: The light passes through the surface, entering a different medium, such as water or transparent materials. The extent of transmission depends on the material’s transparency and refractive index.</w:t>
        </w:r>
      </w:ins>
    </w:p>
    <w:p w14:paraId="6DCACDBE" w14:textId="6D9CF5F7" w:rsidR="00BF293E" w:rsidRDefault="00000000" w:rsidP="003F1975">
      <w:pPr>
        <w:numPr>
          <w:ilvl w:val="0"/>
          <w:numId w:val="5"/>
        </w:numPr>
        <w:spacing w:after="0"/>
        <w:pPrChange w:id="316" w:author="MARIA LAURA ZOFFOLI" w:date="2024-12-25T12:28:00Z" w16du:dateUtc="2024-12-25T11:28:00Z">
          <w:pPr>
            <w:numPr>
              <w:numId w:val="5"/>
            </w:numPr>
            <w:ind w:left="720" w:hanging="360"/>
          </w:pPr>
        </w:pPrChange>
      </w:pPr>
      <w:r>
        <w:t xml:space="preserve">Reflection: The light </w:t>
      </w:r>
      <w:ins w:id="317" w:author="MARIA LAURA ZOFFOLI" w:date="2024-12-25T12:23:00Z" w16du:dateUtc="2024-12-25T11:23:00Z">
        <w:r w:rsidR="000C5776">
          <w:t xml:space="preserve">that </w:t>
        </w:r>
      </w:ins>
      <w:ins w:id="318" w:author="MARIA LAURA ZOFFOLI" w:date="2024-12-25T12:24:00Z" w16du:dateUtc="2024-12-25T11:24:00Z">
        <w:r w:rsidR="000C5776">
          <w:t xml:space="preserve">was not absorbed or transmitted </w:t>
        </w:r>
      </w:ins>
      <w:r>
        <w:t xml:space="preserve">is redirected back into the </w:t>
      </w:r>
      <w:del w:id="319" w:author="MARIA LAURA ZOFFOLI" w:date="2024-12-25T12:24:00Z" w16du:dateUtc="2024-12-25T11:24:00Z">
        <w:r w:rsidDel="000C5776">
          <w:delText>atmosphere without being absorbed by the surface</w:delText>
        </w:r>
      </w:del>
      <w:ins w:id="320" w:author="MARIA LAURA ZOFFOLI" w:date="2024-12-25T12:24:00Z" w16du:dateUtc="2024-12-25T11:24:00Z">
        <w:r w:rsidR="000C5776">
          <w:t>sensor</w:t>
        </w:r>
      </w:ins>
      <w:r>
        <w:t>. The amount of reflection depends on the surface’s albedo, with bright surfaces like snow reflecting more light compared to darker surfaces such as forests.</w:t>
      </w:r>
    </w:p>
    <w:p w14:paraId="1843D6F4" w14:textId="768658CD" w:rsidR="00BF293E" w:rsidDel="000C5776" w:rsidRDefault="00000000" w:rsidP="003F1975">
      <w:pPr>
        <w:numPr>
          <w:ilvl w:val="0"/>
          <w:numId w:val="5"/>
        </w:numPr>
        <w:spacing w:after="0"/>
        <w:rPr>
          <w:del w:id="321" w:author="MARIA LAURA ZOFFOLI" w:date="2024-12-25T12:22:00Z" w16du:dateUtc="2024-12-25T11:22:00Z"/>
        </w:rPr>
        <w:pPrChange w:id="322" w:author="MARIA LAURA ZOFFOLI" w:date="2024-12-25T12:28:00Z" w16du:dateUtc="2024-12-25T11:28:00Z">
          <w:pPr>
            <w:numPr>
              <w:numId w:val="5"/>
            </w:numPr>
            <w:ind w:left="720" w:hanging="360"/>
          </w:pPr>
        </w:pPrChange>
      </w:pPr>
      <w:del w:id="323" w:author="MARIA LAURA ZOFFOLI" w:date="2024-12-25T12:22:00Z" w16du:dateUtc="2024-12-25T11:22:00Z">
        <w:r w:rsidDel="000C5776">
          <w:delText>Absorption: The light is absorbed by the surface, converting it into heat or another form of energy. This process varies based on the material’s absorptive properties and its color, with darker surfaces typically absorbing more light.</w:delText>
        </w:r>
      </w:del>
    </w:p>
    <w:p w14:paraId="7D9A1BE3" w14:textId="0F95976C" w:rsidR="00BF293E" w:rsidDel="000C5776" w:rsidRDefault="00000000" w:rsidP="003F1975">
      <w:pPr>
        <w:numPr>
          <w:ilvl w:val="0"/>
          <w:numId w:val="5"/>
        </w:numPr>
        <w:spacing w:after="0"/>
        <w:rPr>
          <w:del w:id="324" w:author="MARIA LAURA ZOFFOLI" w:date="2024-12-25T12:24:00Z" w16du:dateUtc="2024-12-25T11:24:00Z"/>
        </w:rPr>
        <w:pPrChange w:id="325" w:author="MARIA LAURA ZOFFOLI" w:date="2024-12-25T12:28:00Z" w16du:dateUtc="2024-12-25T11:28:00Z">
          <w:pPr>
            <w:numPr>
              <w:numId w:val="5"/>
            </w:numPr>
            <w:ind w:left="720" w:hanging="360"/>
          </w:pPr>
        </w:pPrChange>
      </w:pPr>
      <w:del w:id="326" w:author="MARIA LAURA ZOFFOLI" w:date="2024-12-25T12:24:00Z" w16du:dateUtc="2024-12-25T11:24:00Z">
        <w:r w:rsidDel="000C5776">
          <w:delText>Transmission: The light passes through the surface, entering a different medium, such as water or transparent materials. The extent of transmission depends on the material’s transparency and refractive index.</w:delText>
        </w:r>
      </w:del>
    </w:p>
    <w:p w14:paraId="644F871C" w14:textId="36F3CE03" w:rsidR="00C17F59" w:rsidRPr="00C17F59" w:rsidRDefault="00000000" w:rsidP="00C17F59">
      <w:pPr>
        <w:pStyle w:val="BodyText"/>
        <w:spacing w:before="0"/>
        <w:rPr>
          <w:ins w:id="327" w:author="MARIA LAURA ZOFFOLI" w:date="2024-12-25T13:11:00Z" w16du:dateUtc="2024-12-25T12:11:00Z"/>
        </w:rPr>
      </w:pPr>
      <w:r>
        <w:t>Only reflected light can be detected by spaceborne sensors</w:t>
      </w:r>
      <w:del w:id="328" w:author="MARIA LAURA ZOFFOLI" w:date="2024-12-25T14:02:00Z" w16du:dateUtc="2024-12-25T13:02:00Z">
        <w:r w:rsidDel="004632D7">
          <w:delText>, having undergone one final alteration by the atmosphere</w:delText>
        </w:r>
      </w:del>
      <w:r>
        <w:t xml:space="preserve">. The </w:t>
      </w:r>
      <w:del w:id="329" w:author="MARIA LAURA ZOFFOLI" w:date="2024-12-25T13:47:00Z" w16du:dateUtc="2024-12-25T12:47:00Z">
        <w:r w:rsidDel="007D15CD">
          <w:delText>most commonly used</w:delText>
        </w:r>
      </w:del>
      <w:ins w:id="330" w:author="MARIA LAURA ZOFFOLI" w:date="2024-12-25T13:47:00Z" w16du:dateUtc="2024-12-25T12:47:00Z">
        <w:r w:rsidR="007D15CD">
          <w:t>most used</w:t>
        </w:r>
      </w:ins>
      <w:r>
        <w:t xml:space="preserve"> metric</w:t>
      </w:r>
      <w:ins w:id="331" w:author="MARIA LAURA ZOFFOLI" w:date="2024-12-25T13:07:00Z" w16du:dateUtc="2024-12-25T12:07:00Z">
        <w:r w:rsidR="00C17F59">
          <w:t xml:space="preserve"> </w:t>
        </w:r>
      </w:ins>
      <w:del w:id="332" w:author="MARIA LAURA ZOFFOLI" w:date="2024-12-25T13:08:00Z" w16du:dateUtc="2024-12-25T12:08:00Z">
        <w:r w:rsidDel="00C17F59">
          <w:delText xml:space="preserve"> </w:delText>
        </w:r>
      </w:del>
      <w:r>
        <w:t xml:space="preserve">in passive remote sensing </w:t>
      </w:r>
      <w:ins w:id="333" w:author="MARIA LAURA ZOFFOLI" w:date="2024-12-25T13:08:00Z" w16du:dateUtc="2024-12-25T12:08:00Z">
        <w:r w:rsidR="00C17F59">
          <w:t xml:space="preserve">to quantify </w:t>
        </w:r>
        <w:r w:rsidR="00C17F59">
          <w:t>electromagnetic radiation (EM</w:t>
        </w:r>
      </w:ins>
      <w:ins w:id="334" w:author="MARIA LAURA ZOFFOLI" w:date="2024-12-25T14:02:00Z" w16du:dateUtc="2024-12-25T13:02:00Z">
        <w:r w:rsidR="004632D7">
          <w:t>R</w:t>
        </w:r>
      </w:ins>
      <w:ins w:id="335" w:author="MARIA LAURA ZOFFOLI" w:date="2024-12-25T13:08:00Z" w16du:dateUtc="2024-12-25T12:08:00Z">
        <w:r w:rsidR="00C17F59">
          <w:t>)</w:t>
        </w:r>
        <w:r w:rsidR="00C17F59">
          <w:t xml:space="preserve"> </w:t>
        </w:r>
      </w:ins>
      <w:r>
        <w:t>is reflectance</w:t>
      </w:r>
      <w:ins w:id="336" w:author="MARIA LAURA ZOFFOLI" w:date="2024-12-25T11:28:00Z" w16du:dateUtc="2024-12-25T10:28:00Z">
        <w:r w:rsidR="001B60F7">
          <w:t xml:space="preserve"> (R)</w:t>
        </w:r>
      </w:ins>
      <w:r>
        <w:t>. R</w:t>
      </w:r>
      <w:del w:id="337" w:author="MARIA LAURA ZOFFOLI" w:date="2024-12-25T11:28:00Z" w16du:dateUtc="2024-12-25T10:28:00Z">
        <w:r w:rsidDel="001B60F7">
          <w:delText>eflectance</w:delText>
        </w:r>
      </w:del>
      <w:r>
        <w:t xml:space="preserve"> is typically</w:t>
      </w:r>
      <w:ins w:id="338" w:author="MARIA LAURA ZOFFOLI" w:date="2024-12-25T13:10:00Z" w16du:dateUtc="2024-12-25T12:10:00Z">
        <w:r w:rsidR="00C17F59">
          <w:t xml:space="preserve"> measured as</w:t>
        </w:r>
      </w:ins>
      <w:del w:id="339" w:author="MARIA LAURA ZOFFOLI" w:date="2024-12-25T13:10:00Z" w16du:dateUtc="2024-12-25T12:10:00Z">
        <w:r w:rsidDel="00C17F59">
          <w:delText xml:space="preserve"> defined</w:delText>
        </w:r>
      </w:del>
      <w:r>
        <w:t xml:space="preserve"> </w:t>
      </w:r>
      <w:del w:id="340" w:author="MARIA LAURA ZOFFOLI" w:date="2024-12-25T13:10:00Z" w16du:dateUtc="2024-12-25T12:10:00Z">
        <w:r w:rsidDel="00C17F59">
          <w:delText xml:space="preserve">as </w:delText>
        </w:r>
      </w:del>
      <w:r>
        <w:t xml:space="preserve">the ratio </w:t>
      </w:r>
      <w:ins w:id="341" w:author="MARIA LAURA ZOFFOLI" w:date="2024-12-25T14:03:00Z" w16du:dateUtc="2024-12-25T13:03:00Z">
        <w:r w:rsidR="004632D7">
          <w:t>of</w:t>
        </w:r>
      </w:ins>
      <w:del w:id="342" w:author="MARIA LAURA ZOFFOLI" w:date="2024-12-25T13:09:00Z" w16du:dateUtc="2024-12-25T12:09:00Z">
        <w:r w:rsidDel="00C17F59">
          <w:delText>of</w:delText>
        </w:r>
      </w:del>
      <w:r>
        <w:t xml:space="preserve"> </w:t>
      </w:r>
      <w:ins w:id="343" w:author="MARIA LAURA ZOFFOLI" w:date="2024-12-25T13:09:00Z" w16du:dateUtc="2024-12-25T12:09:00Z">
        <w:r w:rsidR="00C17F59">
          <w:t>upw</w:t>
        </w:r>
      </w:ins>
      <w:ins w:id="344" w:author="MARIA LAURA ZOFFOLI" w:date="2024-12-25T13:10:00Z" w16du:dateUtc="2024-12-25T12:10:00Z">
        <w:r w:rsidR="00C17F59">
          <w:t>elling</w:t>
        </w:r>
      </w:ins>
      <w:ins w:id="345" w:author="MARIA LAURA ZOFFOLI" w:date="2024-12-25T13:09:00Z" w16du:dateUtc="2024-12-25T12:09:00Z">
        <w:r w:rsidR="00C17F59">
          <w:t xml:space="preserve"> </w:t>
        </w:r>
      </w:ins>
      <w:del w:id="346" w:author="MARIA LAURA ZOFFOLI" w:date="2024-12-25T13:09:00Z" w16du:dateUtc="2024-12-25T12:09:00Z">
        <w:r w:rsidDel="00C17F59">
          <w:delText xml:space="preserve">reflected </w:delText>
        </w:r>
      </w:del>
      <w:r>
        <w:t>radia</w:t>
      </w:r>
      <w:ins w:id="347" w:author="MARIA LAURA ZOFFOLI" w:date="2024-12-25T13:10:00Z" w16du:dateUtc="2024-12-25T12:10:00Z">
        <w:r w:rsidR="00C17F59">
          <w:t>nce (L</w:t>
        </w:r>
        <w:r w:rsidR="00C17F59" w:rsidRPr="004632D7">
          <w:rPr>
            <w:vertAlign w:val="subscript"/>
            <w:rPrChange w:id="348" w:author="MARIA LAURA ZOFFOLI" w:date="2024-12-25T14:05:00Z" w16du:dateUtc="2024-12-25T13:05:00Z">
              <w:rPr/>
            </w:rPrChange>
          </w:rPr>
          <w:t>u</w:t>
        </w:r>
        <w:r w:rsidR="00C17F59">
          <w:t xml:space="preserve">) </w:t>
        </w:r>
      </w:ins>
      <w:del w:id="349" w:author="MARIA LAURA ZOFFOLI" w:date="2024-12-25T13:10:00Z" w16du:dateUtc="2024-12-25T12:10:00Z">
        <w:r w:rsidDel="00C17F59">
          <w:delText xml:space="preserve">tion </w:delText>
        </w:r>
      </w:del>
      <w:r>
        <w:t xml:space="preserve">to </w:t>
      </w:r>
      <w:ins w:id="350" w:author="MARIA LAURA ZOFFOLI" w:date="2024-12-25T13:09:00Z" w16du:dateUtc="2024-12-25T12:09:00Z">
        <w:r w:rsidR="00C17F59">
          <w:t>downw</w:t>
        </w:r>
      </w:ins>
      <w:ins w:id="351" w:author="MARIA LAURA ZOFFOLI" w:date="2024-12-25T13:10:00Z" w16du:dateUtc="2024-12-25T12:10:00Z">
        <w:r w:rsidR="00C17F59">
          <w:t>elling</w:t>
        </w:r>
      </w:ins>
      <w:del w:id="352" w:author="MARIA LAURA ZOFFOLI" w:date="2024-12-25T13:09:00Z" w16du:dateUtc="2024-12-25T12:09:00Z">
        <w:r w:rsidDel="00C17F59">
          <w:delText>incoming</w:delText>
        </w:r>
      </w:del>
      <w:r>
        <w:t xml:space="preserve"> radia</w:t>
      </w:r>
      <w:ins w:id="353" w:author="MARIA LAURA ZOFFOLI" w:date="2024-12-25T13:10:00Z" w16du:dateUtc="2024-12-25T12:10:00Z">
        <w:r w:rsidR="00C17F59">
          <w:t>nce (L</w:t>
        </w:r>
      </w:ins>
      <w:ins w:id="354" w:author="MARIA LAURA ZOFFOLI" w:date="2024-12-25T13:11:00Z" w16du:dateUtc="2024-12-25T12:11:00Z">
        <w:r w:rsidR="00C17F59" w:rsidRPr="004632D7">
          <w:rPr>
            <w:vertAlign w:val="subscript"/>
            <w:rPrChange w:id="355" w:author="MARIA LAURA ZOFFOLI" w:date="2024-12-25T14:05:00Z" w16du:dateUtc="2024-12-25T13:05:00Z">
              <w:rPr/>
            </w:rPrChange>
          </w:rPr>
          <w:t>d</w:t>
        </w:r>
        <w:r w:rsidR="00C17F59">
          <w:t>)</w:t>
        </w:r>
      </w:ins>
      <w:ins w:id="356" w:author="MARIA LAURA ZOFFOLI" w:date="2024-12-25T14:04:00Z" w16du:dateUtc="2024-12-25T13:04:00Z">
        <w:r w:rsidR="004632D7">
          <w:t xml:space="preserve"> (Eq</w:t>
        </w:r>
      </w:ins>
      <w:ins w:id="357" w:author="MARIA LAURA ZOFFOLI" w:date="2024-12-25T14:05:00Z" w16du:dateUtc="2024-12-25T13:05:00Z">
        <w:r w:rsidR="004632D7">
          <w:t>. 1.1)</w:t>
        </w:r>
      </w:ins>
      <w:ins w:id="358" w:author="MARIA LAURA ZOFFOLI" w:date="2024-12-25T13:11:00Z" w16du:dateUtc="2024-12-25T12:11:00Z">
        <w:r w:rsidR="00C17F59">
          <w:t>. L</w:t>
        </w:r>
      </w:ins>
      <w:ins w:id="359" w:author="MARIA LAURA ZOFFOLI" w:date="2024-12-25T14:04:00Z" w16du:dateUtc="2024-12-25T13:04:00Z">
        <w:r w:rsidR="004632D7">
          <w:t xml:space="preserve"> is</w:t>
        </w:r>
      </w:ins>
      <w:ins w:id="360" w:author="MARIA LAURA ZOFFOLI" w:date="2024-12-25T13:11:00Z" w16du:dateUtc="2024-12-25T12:11:00Z">
        <w:r w:rsidR="00C17F59">
          <w:t xml:space="preserve"> </w:t>
        </w:r>
      </w:ins>
      <w:ins w:id="361" w:author="MARIA LAURA ZOFFOLI" w:date="2024-12-25T13:15:00Z" w16du:dateUtc="2024-12-25T12:15:00Z">
        <w:r w:rsidR="00C17F59">
          <w:t>d</w:t>
        </w:r>
      </w:ins>
      <w:ins w:id="362" w:author="MARIA LAURA ZOFFOLI" w:date="2024-12-25T13:11:00Z" w16du:dateUtc="2024-12-25T12:11:00Z">
        <w:r w:rsidR="00C17F59">
          <w:t xml:space="preserve">efined as the </w:t>
        </w:r>
      </w:ins>
      <w:ins w:id="363" w:author="MARIA LAURA ZOFFOLI" w:date="2024-12-25T13:14:00Z" w16du:dateUtc="2024-12-25T12:14:00Z">
        <w:r w:rsidR="00C17F59" w:rsidRPr="00C17F59">
          <w:t>radiant intensity per unit of projected source urea in a specified direction</w:t>
        </w:r>
      </w:ins>
      <w:ins w:id="364" w:author="MARIA LAURA ZOFFOLI" w:date="2024-12-25T14:04:00Z" w16du:dateUtc="2024-12-25T13:04:00Z">
        <w:r w:rsidR="004632D7">
          <w:t xml:space="preserve"> and</w:t>
        </w:r>
      </w:ins>
      <w:ins w:id="365" w:author="MARIA LAURA ZOFFOLI" w:date="2024-12-25T13:15:00Z" w16du:dateUtc="2024-12-25T12:15:00Z">
        <w:r w:rsidR="00C17F59">
          <w:t xml:space="preserve"> </w:t>
        </w:r>
      </w:ins>
      <w:ins w:id="366" w:author="MARIA LAURA ZOFFOLI" w:date="2024-12-25T13:14:00Z" w16du:dateUtc="2024-12-25T12:14:00Z">
        <w:r w:rsidR="00C17F59">
          <w:t xml:space="preserve">is expressed in units of </w:t>
        </w:r>
      </w:ins>
      <w:del w:id="367" w:author="MARIA LAURA ZOFFOLI" w:date="2024-12-25T13:14:00Z" w16du:dateUtc="2024-12-25T12:14:00Z">
        <w:r w:rsidDel="00C17F59">
          <w:delText>tion at a specific wavelength. This relationship can be expressed mathematically as follows:</w:delText>
        </w:r>
      </w:del>
      <w:ins w:id="368" w:author="MARIA LAURA ZOFFOLI" w:date="2024-12-25T13:13:00Z">
        <w:r w:rsidR="00C17F59" w:rsidRPr="00C17F59">
          <w:t xml:space="preserve">W </w:t>
        </w:r>
      </w:ins>
      <w:ins w:id="369" w:author="MARIA LAURA ZOFFOLI" w:date="2024-12-25T13:14:00Z" w16du:dateUtc="2024-12-25T12:14:00Z">
        <w:r w:rsidR="00C17F59">
          <w:t>m</w:t>
        </w:r>
        <w:r w:rsidR="00C17F59" w:rsidRPr="00C17F59">
          <w:rPr>
            <w:vertAlign w:val="superscript"/>
            <w:rPrChange w:id="370" w:author="MARIA LAURA ZOFFOLI" w:date="2024-12-25T13:14:00Z" w16du:dateUtc="2024-12-25T12:14:00Z">
              <w:rPr/>
            </w:rPrChange>
          </w:rPr>
          <w:t>-2</w:t>
        </w:r>
      </w:ins>
      <w:ins w:id="371" w:author="MARIA LAURA ZOFFOLI" w:date="2024-12-25T13:13:00Z">
        <w:r w:rsidR="00C17F59" w:rsidRPr="00C17F59">
          <w:t xml:space="preserve"> sr</w:t>
        </w:r>
      </w:ins>
      <w:ins w:id="372" w:author="MARIA LAURA ZOFFOLI" w:date="2024-12-25T13:14:00Z" w16du:dateUtc="2024-12-25T12:14:00Z">
        <w:r w:rsidR="00C17F59" w:rsidRPr="00C17F59">
          <w:rPr>
            <w:vertAlign w:val="superscript"/>
            <w:rPrChange w:id="373" w:author="MARIA LAURA ZOFFOLI" w:date="2024-12-25T13:14:00Z" w16du:dateUtc="2024-12-25T12:14:00Z">
              <w:rPr/>
            </w:rPrChange>
          </w:rPr>
          <w:t>-1</w:t>
        </w:r>
      </w:ins>
      <w:ins w:id="374" w:author="MARIA LAURA ZOFFOLI" w:date="2024-12-25T14:04:00Z" w16du:dateUtc="2024-12-25T13:04:00Z">
        <w:r w:rsidR="004632D7">
          <w:t>.</w:t>
        </w:r>
      </w:ins>
      <w:ins w:id="375" w:author="MARIA LAURA ZOFFOLI" w:date="2024-12-25T13:15:00Z" w16du:dateUtc="2024-12-25T12:15:00Z">
        <w:r w:rsidR="00C17F59">
          <w:t xml:space="preserve"> </w:t>
        </w:r>
        <w:r w:rsidR="00C17F59" w:rsidRPr="00C17F59">
          <w:t>R</w:t>
        </w:r>
      </w:ins>
      <w:ins w:id="376" w:author="MARIA LAURA ZOFFOLI" w:date="2024-12-25T14:04:00Z" w16du:dateUtc="2024-12-25T13:04:00Z">
        <w:r w:rsidR="004632D7">
          <w:t xml:space="preserve">, however, </w:t>
        </w:r>
      </w:ins>
      <w:ins w:id="377" w:author="MARIA LAURA ZOFFOLI" w:date="2024-12-25T13:15:00Z" w16du:dateUtc="2024-12-25T12:15:00Z">
        <w:r w:rsidR="00C17F59" w:rsidRPr="00C17F59">
          <w:t>is di</w:t>
        </w:r>
        <w:r w:rsidR="00C17F59" w:rsidRPr="00C17F59">
          <w:rPr>
            <w:rPrChange w:id="378" w:author="MARIA LAURA ZOFFOLI" w:date="2024-12-25T13:15:00Z" w16du:dateUtc="2024-12-25T12:15:00Z">
              <w:rPr>
                <w:lang w:val="pt-BR"/>
              </w:rPr>
            </w:rPrChange>
          </w:rPr>
          <w:t>mensionless.</w:t>
        </w:r>
      </w:ins>
    </w:p>
    <w:p w14:paraId="0EBEE384" w14:textId="5E6C8BC1" w:rsidR="00C17F59" w:rsidRPr="00C17F59" w:rsidDel="007D15CD" w:rsidRDefault="00C17F59" w:rsidP="004632D7">
      <w:pPr>
        <w:pStyle w:val="BodyText"/>
        <w:spacing w:before="0"/>
        <w:jc w:val="right"/>
        <w:rPr>
          <w:del w:id="379" w:author="MARIA LAURA ZOFFOLI" w:date="2024-12-25T13:46:00Z" w16du:dateUtc="2024-12-25T12:46:00Z"/>
          <w:lang w:val="pt-BR"/>
          <w:rPrChange w:id="380" w:author="MARIA LAURA ZOFFOLI" w:date="2024-12-25T13:11:00Z" w16du:dateUtc="2024-12-25T12:11:00Z">
            <w:rPr>
              <w:del w:id="381" w:author="MARIA LAURA ZOFFOLI" w:date="2024-12-25T13:46:00Z" w16du:dateUtc="2024-12-25T12:46:00Z"/>
            </w:rPr>
          </w:rPrChange>
        </w:rPr>
        <w:pPrChange w:id="382" w:author="MARIA LAURA ZOFFOLI" w:date="2024-12-25T14:05:00Z" w16du:dateUtc="2024-12-25T13:05:00Z">
          <w:pPr>
            <w:pStyle w:val="FirstParagraph"/>
          </w:pPr>
        </w:pPrChange>
      </w:pPr>
    </w:p>
    <w:p w14:paraId="0050A6F9" w14:textId="72D86805" w:rsidR="00BF293E" w:rsidRDefault="00000000" w:rsidP="004632D7">
      <w:pPr>
        <w:pStyle w:val="BodyText"/>
        <w:jc w:val="right"/>
        <w:pPrChange w:id="383" w:author="MARIA LAURA ZOFFOLI" w:date="2024-12-25T14:05:00Z" w16du:dateUtc="2024-12-25T13:05:00Z">
          <w:pPr>
            <w:pStyle w:val="BodyText"/>
          </w:pPr>
        </w:pPrChange>
      </w:pPr>
      <m:oMath>
        <m:r>
          <w:rPr>
            <w:rFonts w:ascii="Cambria Math" w:hAnsi="Cambria Math"/>
          </w:rPr>
          <m:t>R</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λ</m:t>
                </m:r>
              </m:e>
            </m:d>
          </m:den>
        </m:f>
      </m:oMath>
      <w:ins w:id="384" w:author="MARIA LAURA ZOFFOLI" w:date="2024-12-25T14:05:00Z" w16du:dateUtc="2024-12-25T13:05:00Z">
        <w:r w:rsidR="004632D7">
          <w:rPr>
            <w:rFonts w:eastAsiaTheme="minorEastAsia"/>
          </w:rPr>
          <w:t xml:space="preserve">                                                         Eq. 1.1</w:t>
        </w:r>
      </w:ins>
    </w:p>
    <w:p w14:paraId="31223BAE" w14:textId="62965E32" w:rsidR="00BF293E" w:rsidDel="007D15CD" w:rsidRDefault="00000000" w:rsidP="000A5687">
      <w:pPr>
        <w:pStyle w:val="BodyText"/>
        <w:rPr>
          <w:del w:id="385" w:author="MARIA LAURA ZOFFOLI" w:date="2024-12-25T13:47:00Z" w16du:dateUtc="2024-12-25T12:47:00Z"/>
        </w:rPr>
        <w:pPrChange w:id="386" w:author="MARIA LAURA ZOFFOLI" w:date="2024-12-25T09:53:00Z" w16du:dateUtc="2024-12-25T08:53:00Z">
          <w:pPr>
            <w:pStyle w:val="FirstParagraph"/>
          </w:pPr>
        </w:pPrChange>
      </w:pPr>
      <w:del w:id="387" w:author="MARIA LAURA ZOFFOLI" w:date="2024-12-25T13:47:00Z" w16du:dateUtc="2024-12-25T12:47:00Z">
        <w:r w:rsidDel="007D15CD">
          <w:delText>where:</w:delText>
        </w:r>
      </w:del>
    </w:p>
    <w:p w14:paraId="095855E9" w14:textId="6791A258" w:rsidR="00BF293E" w:rsidDel="007D15CD" w:rsidRDefault="00000000" w:rsidP="000A5687">
      <w:pPr>
        <w:pStyle w:val="BodyText"/>
        <w:rPr>
          <w:del w:id="388" w:author="MARIA LAURA ZOFFOLI" w:date="2024-12-25T13:47:00Z" w16du:dateUtc="2024-12-25T12:47:00Z"/>
        </w:rPr>
        <w:pPrChange w:id="389" w:author="MARIA LAURA ZOFFOLI" w:date="2024-12-25T09:53:00Z" w16du:dateUtc="2024-12-25T08:53:00Z">
          <w:pPr>
            <w:pStyle w:val="Compact"/>
            <w:numPr>
              <w:numId w:val="6"/>
            </w:numPr>
            <w:ind w:left="720" w:hanging="360"/>
          </w:pPr>
        </w:pPrChange>
      </w:pPr>
      <m:oMath>
        <m:r>
          <w:del w:id="390" w:author="MARIA LAURA ZOFFOLI" w:date="2024-12-25T13:47:00Z" w16du:dateUtc="2024-12-25T12:47:00Z">
            <w:rPr>
              <w:rFonts w:ascii="Cambria Math" w:hAnsi="Cambria Math"/>
            </w:rPr>
            <m:t>R</m:t>
          </w:del>
        </m:r>
        <m:d>
          <m:dPr>
            <m:ctrlPr>
              <w:del w:id="391" w:author="MARIA LAURA ZOFFOLI" w:date="2024-12-25T13:47:00Z" w16du:dateUtc="2024-12-25T12:47:00Z">
                <w:rPr>
                  <w:rFonts w:ascii="Cambria Math" w:hAnsi="Cambria Math"/>
                </w:rPr>
              </w:del>
            </m:ctrlPr>
          </m:dPr>
          <m:e>
            <m:r>
              <w:del w:id="392" w:author="MARIA LAURA ZOFFOLI" w:date="2024-12-25T13:47:00Z" w16du:dateUtc="2024-12-25T12:47:00Z">
                <w:rPr>
                  <w:rFonts w:ascii="Cambria Math" w:hAnsi="Cambria Math"/>
                </w:rPr>
                <m:t>λ</m:t>
              </w:del>
            </m:r>
          </m:e>
        </m:d>
      </m:oMath>
      <w:del w:id="393" w:author="MARIA LAURA ZOFFOLI" w:date="2024-12-25T13:47:00Z" w16du:dateUtc="2024-12-25T12:47:00Z">
        <w:r w:rsidDel="007D15CD">
          <w:delText xml:space="preserve"> is the reflectance at the wavelength </w:delText>
        </w:r>
      </w:del>
      <m:oMath>
        <m:r>
          <w:del w:id="394" w:author="MARIA LAURA ZOFFOLI" w:date="2024-12-25T13:47:00Z" w16du:dateUtc="2024-12-25T12:47:00Z">
            <w:rPr>
              <w:rFonts w:ascii="Cambria Math" w:hAnsi="Cambria Math"/>
            </w:rPr>
            <m:t>λ</m:t>
          </w:del>
        </m:r>
      </m:oMath>
      <w:del w:id="395" w:author="MARIA LAURA ZOFFOLI" w:date="2024-12-25T13:47:00Z" w16du:dateUtc="2024-12-25T12:47:00Z">
        <w:r w:rsidDel="007D15CD">
          <w:br/>
        </w:r>
      </w:del>
    </w:p>
    <w:p w14:paraId="1CE48963" w14:textId="7745A50F" w:rsidR="00BF293E" w:rsidDel="007D15CD" w:rsidRDefault="00000000" w:rsidP="000A5687">
      <w:pPr>
        <w:pStyle w:val="BodyText"/>
        <w:rPr>
          <w:del w:id="396" w:author="MARIA LAURA ZOFFOLI" w:date="2024-12-25T13:47:00Z" w16du:dateUtc="2024-12-25T12:47:00Z"/>
        </w:rPr>
        <w:pPrChange w:id="397" w:author="MARIA LAURA ZOFFOLI" w:date="2024-12-25T09:53:00Z" w16du:dateUtc="2024-12-25T08:53:00Z">
          <w:pPr>
            <w:pStyle w:val="Compact"/>
            <w:numPr>
              <w:numId w:val="6"/>
            </w:numPr>
            <w:ind w:left="720" w:hanging="360"/>
          </w:pPr>
        </w:pPrChange>
      </w:pPr>
      <m:oMath>
        <m:sSub>
          <m:sSubPr>
            <m:ctrlPr>
              <w:del w:id="398" w:author="MARIA LAURA ZOFFOLI" w:date="2024-12-25T13:47:00Z" w16du:dateUtc="2024-12-25T12:47:00Z">
                <w:rPr>
                  <w:rFonts w:ascii="Cambria Math" w:hAnsi="Cambria Math"/>
                </w:rPr>
              </w:del>
            </m:ctrlPr>
          </m:sSubPr>
          <m:e>
            <m:r>
              <w:del w:id="399" w:author="MARIA LAURA ZOFFOLI" w:date="2024-12-25T13:47:00Z" w16du:dateUtc="2024-12-25T12:47:00Z">
                <w:rPr>
                  <w:rFonts w:ascii="Cambria Math" w:hAnsi="Cambria Math"/>
                </w:rPr>
                <m:t>L</m:t>
              </w:del>
            </m:r>
          </m:e>
          <m:sub>
            <m:r>
              <w:del w:id="400" w:author="MARIA LAURA ZOFFOLI" w:date="2024-12-25T13:47:00Z" w16du:dateUtc="2024-12-25T12:47:00Z">
                <w:rPr>
                  <w:rFonts w:ascii="Cambria Math" w:hAnsi="Cambria Math"/>
                </w:rPr>
                <m:t>r</m:t>
              </w:del>
            </m:r>
          </m:sub>
        </m:sSub>
        <m:d>
          <m:dPr>
            <m:ctrlPr>
              <w:del w:id="401" w:author="MARIA LAURA ZOFFOLI" w:date="2024-12-25T13:47:00Z" w16du:dateUtc="2024-12-25T12:47:00Z">
                <w:rPr>
                  <w:rFonts w:ascii="Cambria Math" w:hAnsi="Cambria Math"/>
                </w:rPr>
              </w:del>
            </m:ctrlPr>
          </m:dPr>
          <m:e>
            <m:r>
              <w:del w:id="402" w:author="MARIA LAURA ZOFFOLI" w:date="2024-12-25T13:47:00Z" w16du:dateUtc="2024-12-25T12:47:00Z">
                <w:rPr>
                  <w:rFonts w:ascii="Cambria Math" w:hAnsi="Cambria Math"/>
                </w:rPr>
                <m:t>λ</m:t>
              </w:del>
            </m:r>
          </m:e>
        </m:d>
      </m:oMath>
      <w:del w:id="403" w:author="MARIA LAURA ZOFFOLI" w:date="2024-12-25T13:47:00Z" w16du:dateUtc="2024-12-25T12:47:00Z">
        <w:r w:rsidDel="007D15CD">
          <w:delText xml:space="preserve"> is the radiance reflected by the surface at wavelength </w:delText>
        </w:r>
      </w:del>
      <m:oMath>
        <m:r>
          <w:del w:id="404" w:author="MARIA LAURA ZOFFOLI" w:date="2024-12-25T13:47:00Z" w16du:dateUtc="2024-12-25T12:47:00Z">
            <w:rPr>
              <w:rFonts w:ascii="Cambria Math" w:hAnsi="Cambria Math"/>
            </w:rPr>
            <m:t>λ</m:t>
          </w:del>
        </m:r>
      </m:oMath>
    </w:p>
    <w:p w14:paraId="3B489BE7" w14:textId="590E0513" w:rsidR="001B60F7" w:rsidDel="007D15CD" w:rsidRDefault="00000000" w:rsidP="000A5687">
      <w:pPr>
        <w:pStyle w:val="BodyText"/>
        <w:rPr>
          <w:del w:id="405" w:author="MARIA LAURA ZOFFOLI" w:date="2024-12-25T13:47:00Z" w16du:dateUtc="2024-12-25T12:47:00Z"/>
        </w:rPr>
        <w:pPrChange w:id="406" w:author="MARIA LAURA ZOFFOLI" w:date="2024-12-25T09:53:00Z" w16du:dateUtc="2024-12-25T08:53:00Z">
          <w:pPr>
            <w:pStyle w:val="Compact"/>
            <w:numPr>
              <w:numId w:val="6"/>
            </w:numPr>
            <w:ind w:left="720" w:hanging="360"/>
          </w:pPr>
        </w:pPrChange>
      </w:pPr>
      <m:oMath>
        <m:sSub>
          <m:sSubPr>
            <m:ctrlPr>
              <w:del w:id="407" w:author="MARIA LAURA ZOFFOLI" w:date="2024-12-25T13:47:00Z" w16du:dateUtc="2024-12-25T12:47:00Z">
                <w:rPr>
                  <w:rFonts w:ascii="Cambria Math" w:hAnsi="Cambria Math"/>
                </w:rPr>
              </w:del>
            </m:ctrlPr>
          </m:sSubPr>
          <m:e>
            <m:r>
              <w:del w:id="408" w:author="MARIA LAURA ZOFFOLI" w:date="2024-12-25T13:47:00Z" w16du:dateUtc="2024-12-25T12:47:00Z">
                <w:rPr>
                  <w:rFonts w:ascii="Cambria Math" w:hAnsi="Cambria Math"/>
                </w:rPr>
                <m:t>L</m:t>
              </w:del>
            </m:r>
          </m:e>
          <m:sub>
            <m:r>
              <w:del w:id="409" w:author="MARIA LAURA ZOFFOLI" w:date="2024-12-25T13:47:00Z" w16du:dateUtc="2024-12-25T12:47:00Z">
                <w:rPr>
                  <w:rFonts w:ascii="Cambria Math" w:hAnsi="Cambria Math"/>
                </w:rPr>
                <m:t>i</m:t>
              </w:del>
            </m:r>
          </m:sub>
        </m:sSub>
        <m:d>
          <m:dPr>
            <m:ctrlPr>
              <w:del w:id="410" w:author="MARIA LAURA ZOFFOLI" w:date="2024-12-25T13:47:00Z" w16du:dateUtc="2024-12-25T12:47:00Z">
                <w:rPr>
                  <w:rFonts w:ascii="Cambria Math" w:hAnsi="Cambria Math"/>
                </w:rPr>
              </w:del>
            </m:ctrlPr>
          </m:dPr>
          <m:e>
            <m:r>
              <w:del w:id="411" w:author="MARIA LAURA ZOFFOLI" w:date="2024-12-25T13:47:00Z" w16du:dateUtc="2024-12-25T12:47:00Z">
                <w:rPr>
                  <w:rFonts w:ascii="Cambria Math" w:hAnsi="Cambria Math"/>
                </w:rPr>
                <m:t>λ</m:t>
              </w:del>
            </m:r>
          </m:e>
        </m:d>
      </m:oMath>
      <w:del w:id="412" w:author="MARIA LAURA ZOFFOLI" w:date="2024-12-25T13:47:00Z" w16du:dateUtc="2024-12-25T12:47:00Z">
        <w:r w:rsidDel="007D15CD">
          <w:delText xml:space="preserve"> is the incident radiance (or irradiance) at wavelength </w:delText>
        </w:r>
      </w:del>
      <m:oMath>
        <m:r>
          <w:del w:id="413" w:author="MARIA LAURA ZOFFOLI" w:date="2024-12-25T13:47:00Z" w16du:dateUtc="2024-12-25T12:47:00Z">
            <w:rPr>
              <w:rFonts w:ascii="Cambria Math" w:hAnsi="Cambria Math"/>
            </w:rPr>
            <m:t>λ</m:t>
          </w:del>
        </m:r>
      </m:oMath>
    </w:p>
    <w:p w14:paraId="2DE5EA3C" w14:textId="14AF9FDB" w:rsidR="00BF293E" w:rsidRDefault="00000000" w:rsidP="000A5687">
      <w:pPr>
        <w:pStyle w:val="BodyText"/>
        <w:pPrChange w:id="414" w:author="MARIA LAURA ZOFFOLI" w:date="2024-12-25T09:53:00Z" w16du:dateUtc="2024-12-25T08:53:00Z">
          <w:pPr>
            <w:pStyle w:val="FirstParagraph"/>
          </w:pPr>
        </w:pPrChange>
      </w:pPr>
      <w:r>
        <w:t>R</w:t>
      </w:r>
      <w:del w:id="415" w:author="MARIA LAURA ZOFFOLI" w:date="2024-12-25T12:25:00Z" w16du:dateUtc="2024-12-25T11:25:00Z">
        <w:r w:rsidDel="003F1975">
          <w:delText>eflectance</w:delText>
        </w:r>
      </w:del>
      <w:r>
        <w:t xml:space="preserve"> is defined for each wavelength as a value between 0 and 1</w:t>
      </w:r>
      <w:ins w:id="416" w:author="MARIA LAURA ZOFFOLI" w:date="2024-12-25T14:07:00Z" w16du:dateUtc="2024-12-25T13:07:00Z">
        <w:r w:rsidR="004632D7">
          <w:t xml:space="preserve">. A value of </w:t>
        </w:r>
      </w:ins>
      <w:del w:id="417" w:author="MARIA LAURA ZOFFOLI" w:date="2024-12-25T13:51:00Z" w16du:dateUtc="2024-12-25T12:51:00Z">
        <w:r w:rsidDel="00202E10">
          <w:delText xml:space="preserve">. A reflectance of </w:delText>
        </w:r>
      </w:del>
      <w:r>
        <w:t>0 indicates that all light has been absorbed or transmitted by the target, while</w:t>
      </w:r>
      <w:ins w:id="418" w:author="MARIA LAURA ZOFFOLI" w:date="2024-12-25T14:08:00Z" w16du:dateUtc="2024-12-25T13:08:00Z">
        <w:r w:rsidR="004632D7">
          <w:t xml:space="preserve"> a value of</w:t>
        </w:r>
      </w:ins>
      <w:r>
        <w:t xml:space="preserve"> </w:t>
      </w:r>
      <w:del w:id="419" w:author="MARIA LAURA ZOFFOLI" w:date="2024-12-25T13:52:00Z" w16du:dateUtc="2024-12-25T12:52:00Z">
        <w:r w:rsidDel="00202E10">
          <w:delText xml:space="preserve">a reflectance of </w:delText>
        </w:r>
      </w:del>
      <w:r>
        <w:t>1 indicates that all light has been reflected.</w:t>
      </w:r>
    </w:p>
    <w:p w14:paraId="6857DAFC" w14:textId="10D6783A" w:rsidR="00BF293E" w:rsidDel="00E60B00" w:rsidRDefault="00000000" w:rsidP="000A5687">
      <w:pPr>
        <w:pStyle w:val="BodyText"/>
        <w:rPr>
          <w:del w:id="420" w:author="MARIA LAURA ZOFFOLI" w:date="2024-12-25T13:56:00Z" w16du:dateUtc="2024-12-25T12:56:00Z"/>
        </w:rPr>
      </w:pPr>
      <w:del w:id="421" w:author="MARIA LAURA ZOFFOLI" w:date="2024-12-25T13:54:00Z" w16du:dateUtc="2024-12-25T12:54:00Z">
        <w:r w:rsidDel="00E60B00">
          <w:delText xml:space="preserve">However, </w:delText>
        </w:r>
      </w:del>
      <w:del w:id="422" w:author="MARIA LAURA ZOFFOLI" w:date="2024-12-25T12:25:00Z" w16du:dateUtc="2024-12-25T11:25:00Z">
        <w:r w:rsidDel="003F1975">
          <w:delText xml:space="preserve">reflectance </w:delText>
        </w:r>
      </w:del>
      <w:ins w:id="423" w:author="MARIA LAURA ZOFFOLI" w:date="2024-12-25T12:25:00Z" w16du:dateUtc="2024-12-25T11:25:00Z">
        <w:r w:rsidR="003F1975">
          <w:t>R</w:t>
        </w:r>
        <w:r w:rsidR="003F1975">
          <w:t xml:space="preserve"> </w:t>
        </w:r>
      </w:ins>
      <w:ins w:id="424" w:author="MARIA LAURA ZOFFOLI" w:date="2024-12-25T13:52:00Z" w16du:dateUtc="2024-12-25T12:52:00Z">
        <w:r w:rsidR="00E60B00">
          <w:t xml:space="preserve">at the </w:t>
        </w:r>
        <w:r w:rsidR="00E60B00">
          <w:t>Top of Atmosphere (TOA)</w:t>
        </w:r>
        <w:r w:rsidR="00E60B00">
          <w:t xml:space="preserve">, </w:t>
        </w:r>
      </w:ins>
      <w:ins w:id="425" w:author="MARIA LAURA ZOFFOLI" w:date="2024-12-25T13:53:00Z" w16du:dateUtc="2024-12-25T12:53:00Z">
        <w:r w:rsidR="00E60B00">
          <w:t xml:space="preserve">i.e., the magnitude directly measured by </w:t>
        </w:r>
      </w:ins>
      <w:ins w:id="426" w:author="MARIA LAURA ZOFFOLI" w:date="2024-12-25T13:52:00Z" w16du:dateUtc="2024-12-25T12:52:00Z">
        <w:r w:rsidR="00E60B00">
          <w:t xml:space="preserve"> </w:t>
        </w:r>
      </w:ins>
      <w:del w:id="427" w:author="MARIA LAURA ZOFFOLI" w:date="2024-12-25T13:53:00Z" w16du:dateUtc="2024-12-25T12:53:00Z">
        <w:r w:rsidDel="00E60B00">
          <w:delText xml:space="preserve">cannot be directly used as measured by </w:delText>
        </w:r>
      </w:del>
      <w:r>
        <w:t xml:space="preserve">spaceborne </w:t>
      </w:r>
      <w:ins w:id="428" w:author="MARIA LAURA ZOFFOLI" w:date="2024-12-25T14:08:00Z" w16du:dateUtc="2024-12-25T13:08:00Z">
        <w:r w:rsidR="004632D7">
          <w:t xml:space="preserve">or airborne </w:t>
        </w:r>
      </w:ins>
      <w:r>
        <w:t>sensors,</w:t>
      </w:r>
      <w:ins w:id="429" w:author="MARIA LAURA ZOFFOLI" w:date="2024-12-25T13:53:00Z" w16du:dateUtc="2024-12-25T12:53:00Z">
        <w:r w:rsidR="00E60B00">
          <w:t xml:space="preserve"> </w:t>
        </w:r>
      </w:ins>
      <w:del w:id="430" w:author="MARIA LAURA ZOFFOLI" w:date="2024-12-25T13:54:00Z" w16du:dateUtc="2024-12-25T12:54:00Z">
        <w:r w:rsidDel="00E60B00">
          <w:delText xml:space="preserve"> as it </w:delText>
        </w:r>
      </w:del>
      <w:r>
        <w:t xml:space="preserve">contains signals originating from both the atmosphere and the </w:t>
      </w:r>
      <w:ins w:id="431" w:author="MARIA LAURA ZOFFOLI" w:date="2024-12-25T13:54:00Z" w16du:dateUtc="2024-12-25T12:54:00Z">
        <w:r w:rsidR="00E60B00">
          <w:t>Earth</w:t>
        </w:r>
      </w:ins>
      <w:ins w:id="432" w:author="MARIA LAURA ZOFFOLI" w:date="2024-12-25T14:08:00Z" w16du:dateUtc="2024-12-25T13:08:00Z">
        <w:r w:rsidR="004632D7">
          <w:t>’s</w:t>
        </w:r>
      </w:ins>
      <w:ins w:id="433" w:author="MARIA LAURA ZOFFOLI" w:date="2024-12-25T13:54:00Z" w16du:dateUtc="2024-12-25T12:54:00Z">
        <w:r w:rsidR="00E60B00">
          <w:t xml:space="preserve"> surface</w:t>
        </w:r>
      </w:ins>
      <w:del w:id="434" w:author="MARIA LAURA ZOFFOLI" w:date="2024-12-25T13:54:00Z" w16du:dateUtc="2024-12-25T12:54:00Z">
        <w:r w:rsidDel="00E60B00">
          <w:delText>target</w:delText>
        </w:r>
      </w:del>
      <w:r>
        <w:t xml:space="preserve">. </w:t>
      </w:r>
      <w:ins w:id="435" w:author="MARIA LAURA ZOFFOLI" w:date="2024-12-25T13:56:00Z" w16du:dateUtc="2024-12-25T12:56:00Z">
        <w:r w:rsidR="00E60B00">
          <w:t xml:space="preserve">Therefore, </w:t>
        </w:r>
      </w:ins>
      <w:del w:id="436" w:author="MARIA LAURA ZOFFOLI" w:date="2024-12-25T13:54:00Z" w16du:dateUtc="2024-12-25T12:54:00Z">
        <w:r w:rsidDel="00E60B00">
          <w:delText xml:space="preserve">This reflectance is commonly referred to as </w:delText>
        </w:r>
      </w:del>
      <w:del w:id="437" w:author="MARIA LAURA ZOFFOLI" w:date="2024-12-25T13:52:00Z" w16du:dateUtc="2024-12-25T12:52:00Z">
        <w:r w:rsidDel="00E60B00">
          <w:delText xml:space="preserve">Top of Atmosphere (TOA) </w:delText>
        </w:r>
      </w:del>
      <w:del w:id="438" w:author="MARIA LAURA ZOFFOLI" w:date="2024-12-25T12:26:00Z" w16du:dateUtc="2024-12-25T11:26:00Z">
        <w:r w:rsidDel="003F1975">
          <w:delText>reflectance</w:delText>
        </w:r>
      </w:del>
      <w:del w:id="439" w:author="MARIA LAURA ZOFFOLI" w:date="2024-12-25T13:54:00Z" w16du:dateUtc="2024-12-25T12:54:00Z">
        <w:r w:rsidDel="00E60B00">
          <w:delText xml:space="preserve">. </w:delText>
        </w:r>
      </w:del>
      <w:del w:id="440" w:author="MARIA LAURA ZOFFOLI" w:date="2024-12-25T13:56:00Z" w16du:dateUtc="2024-12-25T12:56:00Z">
        <w:r w:rsidRPr="003F1975" w:rsidDel="00E60B00">
          <w:rPr>
            <w:vertAlign w:val="subscript"/>
            <w:rPrChange w:id="441" w:author="MARIA LAURA ZOFFOLI" w:date="2024-12-25T12:26:00Z" w16du:dateUtc="2024-12-25T11:26:00Z">
              <w:rPr/>
            </w:rPrChange>
          </w:rPr>
          <w:delText>TOA</w:delText>
        </w:r>
        <w:r w:rsidDel="00E60B00">
          <w:delText xml:space="preserve"> </w:delText>
        </w:r>
      </w:del>
      <w:del w:id="442" w:author="MARIA LAURA ZOFFOLI" w:date="2024-12-25T12:26:00Z" w16du:dateUtc="2024-12-25T11:26:00Z">
        <w:r w:rsidDel="003F1975">
          <w:delText xml:space="preserve">reflectance </w:delText>
        </w:r>
      </w:del>
      <w:del w:id="443" w:author="MARIA LAURA ZOFFOLI" w:date="2024-12-25T13:56:00Z" w16du:dateUtc="2024-12-25T12:56:00Z">
        <w:r w:rsidDel="00E60B00">
          <w:delText>is useful for applications such as assessing aerosol concentrations in the atmosphere or implementing cloud detection algorithms.</w:delText>
        </w:r>
      </w:del>
    </w:p>
    <w:p w14:paraId="0D78D190" w14:textId="3FA48DEF" w:rsidR="00BF293E" w:rsidRDefault="00000000" w:rsidP="000A5687">
      <w:pPr>
        <w:pStyle w:val="BodyText"/>
      </w:pPr>
      <w:del w:id="444" w:author="MARIA LAURA ZOFFOLI" w:date="2024-12-25T13:56:00Z" w16du:dateUtc="2024-12-25T12:56:00Z">
        <w:r w:rsidDel="00E60B00">
          <w:delText>T</w:delText>
        </w:r>
      </w:del>
      <w:ins w:id="445" w:author="MARIA LAURA ZOFFOLI" w:date="2024-12-25T13:56:00Z" w16du:dateUtc="2024-12-25T12:56:00Z">
        <w:r w:rsidR="00E60B00">
          <w:t>t</w:t>
        </w:r>
      </w:ins>
      <w:r>
        <w:t>o study targets located on the Earth’s surface,</w:t>
      </w:r>
      <w:ins w:id="446" w:author="MARIA LAURA ZOFFOLI" w:date="2024-12-25T13:56:00Z" w16du:dateUtc="2024-12-25T12:56:00Z">
        <w:r w:rsidR="00E60B00">
          <w:t xml:space="preserve"> R</w:t>
        </w:r>
        <w:r w:rsidR="00E60B00" w:rsidRPr="00E60B00">
          <w:rPr>
            <w:vertAlign w:val="subscript"/>
            <w:rPrChange w:id="447" w:author="MARIA LAURA ZOFFOLI" w:date="2024-12-25T13:56:00Z" w16du:dateUtc="2024-12-25T12:56:00Z">
              <w:rPr/>
            </w:rPrChange>
          </w:rPr>
          <w:t>TOA</w:t>
        </w:r>
        <w:r w:rsidR="00E60B00">
          <w:t xml:space="preserve"> </w:t>
        </w:r>
      </w:ins>
      <w:ins w:id="448" w:author="MARIA LAURA ZOFFOLI" w:date="2024-12-25T14:09:00Z" w16du:dateUtc="2024-12-25T13:09:00Z">
        <w:r w:rsidR="004632D7">
          <w:lastRenderedPageBreak/>
          <w:t>must undergo</w:t>
        </w:r>
      </w:ins>
      <w:ins w:id="449" w:author="MARIA LAURA ZOFFOLI" w:date="2024-12-25T13:56:00Z" w16du:dateUtc="2024-12-25T12:56:00Z">
        <w:r w:rsidR="00E60B00">
          <w:t xml:space="preserve"> </w:t>
        </w:r>
      </w:ins>
      <w:del w:id="450" w:author="MARIA LAURA ZOFFOLI" w:date="2024-12-25T13:56:00Z" w16du:dateUtc="2024-12-25T12:56:00Z">
        <w:r w:rsidDel="00E60B00">
          <w:delText xml:space="preserve"> the </w:delText>
        </w:r>
      </w:del>
      <w:r>
        <w:t xml:space="preserve">atmospheric </w:t>
      </w:r>
      <w:ins w:id="451" w:author="MARIA LAURA ZOFFOLI" w:date="2024-12-25T13:56:00Z" w16du:dateUtc="2024-12-25T12:56:00Z">
        <w:r w:rsidR="00E60B00">
          <w:t>correction processing</w:t>
        </w:r>
      </w:ins>
      <w:ins w:id="452" w:author="MARIA LAURA ZOFFOLI" w:date="2024-12-25T13:57:00Z" w16du:dateUtc="2024-12-25T12:57:00Z">
        <w:r w:rsidR="00E60B00">
          <w:t xml:space="preserve"> </w:t>
        </w:r>
      </w:ins>
      <w:del w:id="453" w:author="MARIA LAURA ZOFFOLI" w:date="2024-12-25T13:57:00Z" w16du:dateUtc="2024-12-25T12:57:00Z">
        <w:r w:rsidDel="00E60B00">
          <w:delText xml:space="preserve">effects on reflectance must be corrected. Atmospheric correction algorithms are applied </w:delText>
        </w:r>
      </w:del>
      <w:r>
        <w:t xml:space="preserve">to transform </w:t>
      </w:r>
      <w:del w:id="454" w:author="MARIA LAURA ZOFFOLI" w:date="2024-12-25T13:57:00Z" w16du:dateUtc="2024-12-25T12:57:00Z">
        <w:r w:rsidDel="00E60B00">
          <w:delText>TOA reflectance</w:delText>
        </w:r>
      </w:del>
      <w:ins w:id="455" w:author="MARIA LAURA ZOFFOLI" w:date="2024-12-25T13:57:00Z" w16du:dateUtc="2024-12-25T12:57:00Z">
        <w:r w:rsidR="00E60B00">
          <w:t>it</w:t>
        </w:r>
      </w:ins>
      <w:r>
        <w:t xml:space="preserve"> into </w:t>
      </w:r>
      <w:del w:id="456" w:author="MARIA LAURA ZOFFOLI" w:date="2024-12-25T14:09:00Z" w16du:dateUtc="2024-12-25T13:09:00Z">
        <w:r w:rsidDel="004632D7">
          <w:delText xml:space="preserve">surface or </w:delText>
        </w:r>
      </w:del>
      <w:r>
        <w:t xml:space="preserve">Bottom of Atmosphere (BOA) </w:t>
      </w:r>
      <w:del w:id="457" w:author="MARIA LAURA ZOFFOLI" w:date="2024-12-25T13:57:00Z" w16du:dateUtc="2024-12-25T12:57:00Z">
        <w:r w:rsidDel="00E60B00">
          <w:delText>reflectance</w:delText>
        </w:r>
      </w:del>
      <w:ins w:id="458" w:author="MARIA LAURA ZOFFOLI" w:date="2024-12-25T13:57:00Z" w16du:dateUtc="2024-12-25T12:57:00Z">
        <w:r w:rsidR="00E60B00">
          <w:t>R</w:t>
        </w:r>
      </w:ins>
      <w:r>
        <w:t xml:space="preserve">, which represents the intrinsic reflectance properties of the surface target. </w:t>
      </w:r>
      <w:ins w:id="459" w:author="MARIA LAURA ZOFFOLI" w:date="2024-12-25T14:10:00Z" w16du:dateUtc="2024-12-25T13:10:00Z">
        <w:r w:rsidR="004632D7">
          <w:t xml:space="preserve">Precise </w:t>
        </w:r>
      </w:ins>
      <w:ins w:id="460" w:author="MARIA LAURA ZOFFOLI" w:date="2024-12-25T14:09:00Z" w16du:dateUtc="2024-12-25T13:09:00Z">
        <w:r w:rsidR="004632D7">
          <w:t>R</w:t>
        </w:r>
      </w:ins>
      <w:r w:rsidRPr="004632D7">
        <w:rPr>
          <w:vertAlign w:val="subscript"/>
          <w:rPrChange w:id="461" w:author="MARIA LAURA ZOFFOLI" w:date="2024-12-25T14:09:00Z" w16du:dateUtc="2024-12-25T13:09:00Z">
            <w:rPr/>
          </w:rPrChange>
        </w:rPr>
        <w:t>BOA</w:t>
      </w:r>
      <w:r>
        <w:t xml:space="preserve"> </w:t>
      </w:r>
      <w:del w:id="462" w:author="MARIA LAURA ZOFFOLI" w:date="2024-12-25T14:09:00Z" w16du:dateUtc="2024-12-25T13:09:00Z">
        <w:r w:rsidDel="004632D7">
          <w:delText xml:space="preserve">reflectance </w:delText>
        </w:r>
      </w:del>
      <w:r>
        <w:t>is crucial for accurately analyzing surface characteristics and for applications like vegetation monitoring, water quality assessment, and land cover classification</w:t>
      </w:r>
      <w:del w:id="463" w:author="MARIA LAURA ZOFFOLI" w:date="2024-12-25T14:10:00Z" w16du:dateUtc="2024-12-25T13:10:00Z">
        <w:r w:rsidDel="004632D7">
          <w:delText>, where precise surface reflectance values are essential</w:delText>
        </w:r>
      </w:del>
      <w:r>
        <w:t>.</w:t>
      </w:r>
    </w:p>
    <w:p w14:paraId="6F0C36E2" w14:textId="787F43E1" w:rsidR="00BF293E" w:rsidRDefault="00000000" w:rsidP="000A5687">
      <w:pPr>
        <w:pStyle w:val="BodyText"/>
        <w:rPr>
          <w:ins w:id="464" w:author="MARIA LAURA ZOFFOLI" w:date="2024-12-25T14:11:00Z" w16du:dateUtc="2024-12-25T13:11:00Z"/>
        </w:rPr>
      </w:pPr>
      <w:r>
        <w:t xml:space="preserve">One of the most basic atmospheric correction methods is the “black pixel” method, which assumes that all the signal retrieved </w:t>
      </w:r>
      <w:del w:id="465" w:author="MARIA LAURA ZOFFOLI" w:date="2024-12-25T14:11:00Z" w16du:dateUtc="2024-12-25T13:11:00Z">
        <w:r w:rsidDel="006D3373">
          <w:delText xml:space="preserve">from </w:delText>
        </w:r>
      </w:del>
      <w:ins w:id="466" w:author="MARIA LAURA ZOFFOLI" w:date="2024-12-25T14:11:00Z" w16du:dateUtc="2024-12-25T13:11:00Z">
        <w:r w:rsidR="006D3373">
          <w:t>over</w:t>
        </w:r>
        <w:r w:rsidR="006D3373">
          <w:t xml:space="preserve"> </w:t>
        </w:r>
      </w:ins>
      <w:r>
        <w:t>optically deep water</w:t>
      </w:r>
      <w:ins w:id="467" w:author="MARIA LAURA ZOFFOLI" w:date="2024-12-25T14:11:00Z" w16du:dateUtc="2024-12-25T13:11:00Z">
        <w:r w:rsidR="006D3373">
          <w:t>s</w:t>
        </w:r>
      </w:ins>
      <w:r>
        <w:t xml:space="preserve"> </w:t>
      </w:r>
      <w:del w:id="468" w:author="MARIA LAURA ZOFFOLI" w:date="2024-12-25T14:13:00Z" w16du:dateUtc="2024-12-25T13:13:00Z">
        <w:r w:rsidDel="006D3373">
          <w:delText>is entirely</w:delText>
        </w:r>
      </w:del>
      <w:ins w:id="469" w:author="MARIA LAURA ZOFFOLI" w:date="2024-12-25T14:13:00Z" w16du:dateUtc="2024-12-25T13:13:00Z">
        <w:r w:rsidR="006D3373">
          <w:t xml:space="preserve">originates entirely </w:t>
        </w:r>
      </w:ins>
      <w:del w:id="470" w:author="MARIA LAURA ZOFFOLI" w:date="2024-12-25T14:13:00Z" w16du:dateUtc="2024-12-25T13:13:00Z">
        <w:r w:rsidDel="006D3373">
          <w:delText xml:space="preserve"> </w:delText>
        </w:r>
      </w:del>
      <w:del w:id="471" w:author="MARIA LAURA ZOFFOLI" w:date="2024-12-25T14:12:00Z" w16du:dateUtc="2024-12-25T13:12:00Z">
        <w:r w:rsidDel="006D3373">
          <w:delText>due to</w:delText>
        </w:r>
      </w:del>
      <w:ins w:id="472" w:author="MARIA LAURA ZOFFOLI" w:date="2024-12-25T14:12:00Z" w16du:dateUtc="2024-12-25T13:12:00Z">
        <w:r w:rsidR="006D3373">
          <w:t>from the</w:t>
        </w:r>
      </w:ins>
      <w:r>
        <w:t xml:space="preserve"> atmospher</w:t>
      </w:r>
      <w:ins w:id="473" w:author="MARIA LAURA ZOFFOLI" w:date="2024-12-25T14:12:00Z" w16du:dateUtc="2024-12-25T13:12:00Z">
        <w:r w:rsidR="006D3373">
          <w:t>e</w:t>
        </w:r>
      </w:ins>
      <w:del w:id="474" w:author="MARIA LAURA ZOFFOLI" w:date="2024-12-25T14:12:00Z" w16du:dateUtc="2024-12-25T13:12:00Z">
        <w:r w:rsidDel="006D3373">
          <w:delText xml:space="preserve">ic </w:delText>
        </w:r>
      </w:del>
      <w:del w:id="475" w:author="MARIA LAURA ZOFFOLI" w:date="2024-12-25T13:58:00Z" w16du:dateUtc="2024-12-25T12:58:00Z">
        <w:r w:rsidDel="00E60B00">
          <w:delText>effects.</w:delText>
        </w:r>
      </w:del>
      <w:ins w:id="476" w:author="MARIA LAURA ZOFFOLI" w:date="2024-12-25T13:58:00Z" w16du:dateUtc="2024-12-25T12:58:00Z">
        <w:r w:rsidR="00E60B00">
          <w:t>.</w:t>
        </w:r>
      </w:ins>
      <w:r>
        <w:t xml:space="preserve"> This information is then used to correct the reflectance across the entire scene. However, this method requires the presence of optically deep water </w:t>
      </w:r>
      <w:del w:id="477" w:author="MARIA LAURA ZOFFOLI" w:date="2024-12-25T13:58:00Z" w16du:dateUtc="2024-12-25T12:58:00Z">
        <w:r w:rsidDel="00E60B00">
          <w:delText xml:space="preserve">bodies </w:delText>
        </w:r>
      </w:del>
      <w:ins w:id="478" w:author="MARIA LAURA ZOFFOLI" w:date="2024-12-25T13:58:00Z" w16du:dateUtc="2024-12-25T12:58:00Z">
        <w:r w:rsidR="00E60B00">
          <w:t>target</w:t>
        </w:r>
        <w:r w:rsidR="00E60B00">
          <w:t xml:space="preserve">s </w:t>
        </w:r>
      </w:ins>
      <w:r>
        <w:t>within the scene and assumes uniform aerosol concentrations across the scene. Such assumption</w:t>
      </w:r>
      <w:del w:id="479" w:author="MARIA LAURA ZOFFOLI" w:date="2024-12-25T13:59:00Z" w16du:dateUtc="2024-12-25T12:59:00Z">
        <w:r w:rsidDel="00E60B00">
          <w:delText>s</w:delText>
        </w:r>
      </w:del>
      <w:r>
        <w:t xml:space="preserve"> may be inaccurate, particularly for satellites with a wide field of view, such as MODIS, where a single image can cover a swath of 2,330 km. </w:t>
      </w:r>
      <w:ins w:id="480" w:author="MARIA LAURA ZOFFOLI" w:date="2024-12-25T13:59:00Z" w16du:dateUtc="2024-12-25T12:59:00Z">
        <w:r w:rsidR="00E60B00">
          <w:t xml:space="preserve">Limitations to this technique arise also when the target of study is a water body itself. </w:t>
        </w:r>
      </w:ins>
      <w:r>
        <w:t>These limitations highlight the need for more advanced correction techniques that account for spatial variability in atmospheric properties.</w:t>
      </w:r>
    </w:p>
    <w:p w14:paraId="31B014CA" w14:textId="4F6F89BF" w:rsidR="004632D7" w:rsidDel="006D3373" w:rsidRDefault="004632D7" w:rsidP="000A5687">
      <w:pPr>
        <w:pStyle w:val="BodyText"/>
        <w:rPr>
          <w:del w:id="481" w:author="MARIA LAURA ZOFFOLI" w:date="2024-12-25T14:16:00Z" w16du:dateUtc="2024-12-25T13:16:00Z"/>
        </w:rPr>
      </w:pPr>
    </w:p>
    <w:p w14:paraId="42A2776F" w14:textId="6E45B237" w:rsidR="00BF293E" w:rsidRDefault="00000000" w:rsidP="000A5687">
      <w:pPr>
        <w:pStyle w:val="BodyText"/>
      </w:pPr>
      <w:r>
        <w:t xml:space="preserve">To address these challenges, </w:t>
      </w:r>
      <w:del w:id="482" w:author="MARIA LAURA ZOFFOLI" w:date="2024-12-25T14:16:00Z" w16du:dateUtc="2024-12-25T13:16:00Z">
        <w:r w:rsidDel="006D3373">
          <w:delText xml:space="preserve">space agencies have developed </w:delText>
        </w:r>
      </w:del>
      <w:r>
        <w:t>sophisticated atmospheric correction algorithms tailored to specific sensors and study areas</w:t>
      </w:r>
      <w:del w:id="483" w:author="MARIA LAURA ZOFFOLI" w:date="2024-12-25T14:16:00Z" w16du:dateUtc="2024-12-25T13:16:00Z">
        <w:r w:rsidDel="006D3373">
          <w:delText>,</w:delText>
        </w:r>
      </w:del>
      <w:ins w:id="484" w:author="MARIA LAURA ZOFFOLI" w:date="2024-12-25T14:16:00Z" w16du:dateUtc="2024-12-25T13:16:00Z">
        <w:r w:rsidR="006D3373">
          <w:t xml:space="preserve"> have been developed. These algorithms </w:t>
        </w:r>
      </w:ins>
      <w:del w:id="485" w:author="MARIA LAURA ZOFFOLI" w:date="2024-12-25T14:16:00Z" w16du:dateUtc="2024-12-25T13:16:00Z">
        <w:r w:rsidDel="006D3373">
          <w:delText xml:space="preserve"> </w:delText>
        </w:r>
      </w:del>
      <w:r>
        <w:t>account</w:t>
      </w:r>
      <w:del w:id="486" w:author="MARIA LAURA ZOFFOLI" w:date="2024-12-25T14:17:00Z" w16du:dateUtc="2024-12-25T13:17:00Z">
        <w:r w:rsidDel="006D3373">
          <w:delText>ing</w:delText>
        </w:r>
      </w:del>
      <w:r>
        <w:t xml:space="preserve"> for atmospheric scattering, absorption, and path radiance contributions by leveraging radiative transfer models, auxiliary atmospheric data, and sometimes </w:t>
      </w:r>
      <w:r>
        <w:rPr>
          <w:i/>
          <w:iCs/>
        </w:rPr>
        <w:t>in situ</w:t>
      </w:r>
      <w:r>
        <w:t xml:space="preserve"> measurements. For example, data of the ESA constellation Sentinel-2 can be processed using Sen2Cor, a correction algorithm designed to produce </w:t>
      </w:r>
      <w:ins w:id="487" w:author="MARIA LAURA ZOFFOLI" w:date="2024-12-25T14:17:00Z" w16du:dateUtc="2024-12-25T13:17:00Z">
        <w:r w:rsidR="006D3373">
          <w:t>R</w:t>
        </w:r>
      </w:ins>
      <w:r w:rsidRPr="006D3373">
        <w:rPr>
          <w:vertAlign w:val="subscript"/>
          <w:rPrChange w:id="488" w:author="MARIA LAURA ZOFFOLI" w:date="2024-12-25T14:17:00Z" w16du:dateUtc="2024-12-25T13:17:00Z">
            <w:rPr/>
          </w:rPrChange>
        </w:rPr>
        <w:t>BOA</w:t>
      </w:r>
      <w:r>
        <w:t xml:space="preserve"> </w:t>
      </w:r>
      <w:del w:id="489" w:author="MARIA LAURA ZOFFOLI" w:date="2024-12-25T14:17:00Z" w16du:dateUtc="2024-12-25T13:17:00Z">
        <w:r w:rsidDel="006D3373">
          <w:delText xml:space="preserve">reflectance </w:delText>
        </w:r>
      </w:del>
      <w:r>
        <w:t xml:space="preserve">by incorporating atmospheric parameters such as water vapor, aerosols, and ozone concentrations. </w:t>
      </w:r>
      <w:del w:id="490" w:author="MARIA LAURA ZOFFOLI" w:date="2024-12-25T14:17:00Z" w16du:dateUtc="2024-12-25T13:17:00Z">
        <w:r w:rsidDel="006D3373">
          <w:delText xml:space="preserve">These advanced algorithms often rely on radiative transfer simulations and use ancillary data from onboard sensors or external sources to improve accuracy. </w:delText>
        </w:r>
      </w:del>
      <w:r>
        <w:t>Additionally, some atmospheric correction methods are customized</w:t>
      </w:r>
      <w:ins w:id="491" w:author="MARIA LAURA ZOFFOLI" w:date="2024-12-25T14:18:00Z" w16du:dateUtc="2024-12-25T13:18:00Z">
        <w:r w:rsidR="006D3373">
          <w:t xml:space="preserve"> for specific targets,</w:t>
        </w:r>
      </w:ins>
      <w:r>
        <w:t xml:space="preserve"> for </w:t>
      </w:r>
      <w:ins w:id="492" w:author="MARIA LAURA ZOFFOLI" w:date="2024-12-25T14:18:00Z" w16du:dateUtc="2024-12-25T13:18:00Z">
        <w:r w:rsidR="006D3373">
          <w:t xml:space="preserve">example, </w:t>
        </w:r>
      </w:ins>
      <w:ins w:id="493" w:author="MARIA LAURA ZOFFOLI" w:date="2024-12-25T14:19:00Z" w16du:dateUtc="2024-12-25T13:19:00Z">
        <w:r w:rsidR="006D3373">
          <w:t>algorithms specifically designed for water bodies</w:t>
        </w:r>
        <w:r w:rsidR="006D3373">
          <w:t>, such as</w:t>
        </w:r>
      </w:ins>
      <w:del w:id="494" w:author="MARIA LAURA ZOFFOLI" w:date="2024-12-25T14:18:00Z" w16du:dateUtc="2024-12-25T13:18:00Z">
        <w:r w:rsidDel="006D3373">
          <w:delText xml:space="preserve">specific </w:delText>
        </w:r>
      </w:del>
      <w:del w:id="495" w:author="MARIA LAURA ZOFFOLI" w:date="2024-12-25T14:19:00Z" w16du:dateUtc="2024-12-25T13:19:00Z">
        <w:r w:rsidDel="006D3373">
          <w:delText>applications</w:delText>
        </w:r>
      </w:del>
      <w:del w:id="496" w:author="MARIA LAURA ZOFFOLI" w:date="2024-12-25T14:18:00Z" w16du:dateUtc="2024-12-25T13:18:00Z">
        <w:r w:rsidDel="006D3373">
          <w:delText>, such as the ocean color community</w:delText>
        </w:r>
      </w:del>
      <w:del w:id="497" w:author="MARIA LAURA ZOFFOLI" w:date="2024-12-25T14:19:00Z" w16du:dateUtc="2024-12-25T13:19:00Z">
        <w:r w:rsidDel="006D3373">
          <w:delText>, which employs algorithms specifically designed for water bodies.</w:delText>
        </w:r>
      </w:del>
      <w:r>
        <w:t xml:space="preserve"> </w:t>
      </w:r>
      <w:del w:id="498" w:author="MARIA LAURA ZOFFOLI" w:date="2024-12-25T14:19:00Z" w16du:dateUtc="2024-12-25T13:19:00Z">
        <w:r w:rsidDel="006D3373">
          <w:delText xml:space="preserve">PolyMER </w:delText>
        </w:r>
      </w:del>
      <w:ins w:id="499" w:author="MARIA LAURA ZOFFOLI" w:date="2024-12-25T14:19:00Z" w16du:dateUtc="2024-12-25T13:19:00Z">
        <w:r w:rsidR="006D3373">
          <w:t>P</w:t>
        </w:r>
        <w:r w:rsidR="006D3373">
          <w:t>OLY</w:t>
        </w:r>
        <w:r w:rsidR="006D3373">
          <w:t xml:space="preserve">MER </w:t>
        </w:r>
        <w:commentRangeStart w:id="500"/>
        <w:r w:rsidR="006D3373">
          <w:t>(</w:t>
        </w:r>
      </w:ins>
      <w:ins w:id="501" w:author="MARIA LAURA ZOFFOLI" w:date="2024-12-25T14:21:00Z">
        <w:r w:rsidR="006D3373" w:rsidRPr="006D3373">
          <w:rPr>
            <w:rPrChange w:id="502" w:author="MARIA LAURA ZOFFOLI" w:date="2024-12-25T14:21:00Z" w16du:dateUtc="2024-12-25T13:21:00Z">
              <w:rPr>
                <w:i/>
                <w:iCs/>
              </w:rPr>
            </w:rPrChange>
          </w:rPr>
          <w:t>Steinmetz</w:t>
        </w:r>
      </w:ins>
      <w:ins w:id="503" w:author="MARIA LAURA ZOFFOLI" w:date="2024-12-25T14:21:00Z" w16du:dateUtc="2024-12-25T13:21:00Z">
        <w:r w:rsidR="006D3373" w:rsidRPr="006D3373">
          <w:rPr>
            <w:rPrChange w:id="504" w:author="MARIA LAURA ZOFFOLI" w:date="2024-12-25T14:21:00Z" w16du:dateUtc="2024-12-25T13:21:00Z">
              <w:rPr>
                <w:i/>
                <w:iCs/>
              </w:rPr>
            </w:rPrChange>
          </w:rPr>
          <w:t xml:space="preserve"> et al., 2011</w:t>
        </w:r>
        <w:commentRangeEnd w:id="500"/>
        <w:r w:rsidR="006D3373">
          <w:rPr>
            <w:rStyle w:val="CommentReference"/>
          </w:rPr>
          <w:commentReference w:id="500"/>
        </w:r>
      </w:ins>
      <w:ins w:id="505" w:author="MARIA LAURA ZOFFOLI" w:date="2024-12-25T14:19:00Z" w16du:dateUtc="2024-12-25T13:19:00Z">
        <w:r w:rsidR="006D3373">
          <w:t>)</w:t>
        </w:r>
      </w:ins>
      <w:ins w:id="506" w:author="MARIA LAURA ZOFFOLI" w:date="2024-12-25T14:20:00Z" w16du:dateUtc="2024-12-25T13:20:00Z">
        <w:r w:rsidR="006D3373">
          <w:t xml:space="preserve"> </w:t>
        </w:r>
      </w:ins>
      <w:r>
        <w:t>or ACOLITE</w:t>
      </w:r>
      <w:ins w:id="507" w:author="MARIA LAURA ZOFFOLI" w:date="2024-12-25T14:20:00Z" w16du:dateUtc="2024-12-25T13:20:00Z">
        <w:r w:rsidR="006D3373">
          <w:t xml:space="preserve"> (</w:t>
        </w:r>
      </w:ins>
      <w:commentRangeStart w:id="508"/>
      <w:ins w:id="509" w:author="MARIA LAURA ZOFFOLI" w:date="2024-12-25T14:20:00Z">
        <w:r w:rsidR="006D3373" w:rsidRPr="006D3373">
          <w:t>Vanhellemont and Ruddick</w:t>
        </w:r>
      </w:ins>
      <w:ins w:id="510" w:author="MARIA LAURA ZOFFOLI" w:date="2024-12-25T14:20:00Z" w16du:dateUtc="2024-12-25T13:20:00Z">
        <w:r w:rsidR="006D3373">
          <w:t>,</w:t>
        </w:r>
      </w:ins>
      <w:ins w:id="511" w:author="MARIA LAURA ZOFFOLI" w:date="2024-12-25T14:20:00Z">
        <w:r w:rsidR="006D3373" w:rsidRPr="006D3373">
          <w:t xml:space="preserve"> 2018</w:t>
        </w:r>
      </w:ins>
      <w:commentRangeEnd w:id="508"/>
      <w:ins w:id="512" w:author="MARIA LAURA ZOFFOLI" w:date="2024-12-25T14:21:00Z" w16du:dateUtc="2024-12-25T13:21:00Z">
        <w:r w:rsidR="006D3373">
          <w:rPr>
            <w:rStyle w:val="CommentReference"/>
          </w:rPr>
          <w:commentReference w:id="508"/>
        </w:r>
      </w:ins>
      <w:ins w:id="513" w:author="MARIA LAURA ZOFFOLI" w:date="2024-12-25T14:20:00Z" w16du:dateUtc="2024-12-25T13:20:00Z">
        <w:r w:rsidR="006D3373">
          <w:t>)</w:t>
        </w:r>
      </w:ins>
      <w:ins w:id="514" w:author="MARIA LAURA ZOFFOLI" w:date="2024-12-25T14:19:00Z" w16du:dateUtc="2024-12-25T13:19:00Z">
        <w:r w:rsidR="006D3373">
          <w:t xml:space="preserve">. </w:t>
        </w:r>
      </w:ins>
      <w:del w:id="515" w:author="MARIA LAURA ZOFFOLI" w:date="2024-12-25T14:19:00Z" w16du:dateUtc="2024-12-25T13:19:00Z">
        <w:r w:rsidDel="006D3373">
          <w:delText>, for instance, are widely used atmospheric correction model that enhances water-leaving radiance retrieval, making it highly effective for monitoring aquatic ecosystems.</w:delText>
        </w:r>
      </w:del>
    </w:p>
    <w:p w14:paraId="6DCCB690" w14:textId="516F43F8" w:rsidR="00BF293E" w:rsidRDefault="00000000" w:rsidP="000A5687">
      <w:pPr>
        <w:pStyle w:val="BodyText"/>
        <w:rPr>
          <w:ins w:id="516" w:author="MARIA LAURA ZOFFOLI" w:date="2024-12-25T14:28:00Z" w16du:dateUtc="2024-12-25T13:28:00Z"/>
        </w:rPr>
      </w:pPr>
      <w:del w:id="517" w:author="MARIA LAURA ZOFFOLI" w:date="2024-12-25T14:22:00Z" w16du:dateUtc="2024-12-25T13:22:00Z">
        <w:r w:rsidDel="0007501B">
          <w:delText xml:space="preserve">After atmospheric correction, </w:delText>
        </w:r>
      </w:del>
      <w:ins w:id="518" w:author="MARIA LAURA ZOFFOLI" w:date="2024-12-25T14:22:00Z" w16du:dateUtc="2024-12-25T13:22:00Z">
        <w:r w:rsidR="0007501B">
          <w:t>R</w:t>
        </w:r>
      </w:ins>
      <w:r w:rsidRPr="0007501B">
        <w:rPr>
          <w:vertAlign w:val="subscript"/>
          <w:rPrChange w:id="519" w:author="MARIA LAURA ZOFFOLI" w:date="2024-12-25T14:22:00Z" w16du:dateUtc="2024-12-25T13:22:00Z">
            <w:rPr/>
          </w:rPrChange>
        </w:rPr>
        <w:t>BOA</w:t>
      </w:r>
      <w:r>
        <w:t xml:space="preserve"> reflectance provides information regarding light reflected by the target </w:t>
      </w:r>
      <w:del w:id="520" w:author="MARIA LAURA ZOFFOLI" w:date="2024-12-25T14:29:00Z" w16du:dateUtc="2024-12-25T13:29:00Z">
        <w:r w:rsidDel="00FF10FD">
          <w:delText xml:space="preserve">at </w:delText>
        </w:r>
      </w:del>
      <w:ins w:id="521" w:author="MARIA LAURA ZOFFOLI" w:date="2024-12-25T14:29:00Z" w16du:dateUtc="2024-12-25T13:29:00Z">
        <w:r w:rsidR="00FF10FD">
          <w:t>across</w:t>
        </w:r>
        <w:r w:rsidR="00FF10FD">
          <w:t xml:space="preserve"> </w:t>
        </w:r>
      </w:ins>
      <w:r>
        <w:t>various wavelengths. This phenomenon, referred to as the spectral signature, is a unique feature of each target type. Spectral signatures contain data about the physical and chemical properties of surfaces, forming the basis for remote sensing applications. By analyzing spectral signatures, scientists can identify and classify surface types, as well as derive insights into environmental changes and land-use dynamics. For example, Chlorophyll-a</w:t>
      </w:r>
      <w:ins w:id="522" w:author="MARIA LAURA ZOFFOLI" w:date="2024-12-25T14:23:00Z" w16du:dateUtc="2024-12-25T13:23:00Z">
        <w:r w:rsidR="00FF10FD">
          <w:t xml:space="preserve"> (Chla)</w:t>
        </w:r>
      </w:ins>
      <w:r>
        <w:t xml:space="preserve">, a pigment </w:t>
      </w:r>
      <w:del w:id="523" w:author="MARIA LAURA ZOFFOLI" w:date="2024-12-25T14:23:00Z" w16du:dateUtc="2024-12-25T13:23:00Z">
        <w:r w:rsidDel="00FF10FD">
          <w:delText xml:space="preserve">commonly </w:delText>
        </w:r>
      </w:del>
      <w:r>
        <w:t xml:space="preserve">found in </w:t>
      </w:r>
      <w:ins w:id="524" w:author="MARIA LAURA ZOFFOLI" w:date="2024-12-25T14:30:00Z" w16du:dateUtc="2024-12-25T13:30:00Z">
        <w:r w:rsidR="00FF10FD">
          <w:t>all</w:t>
        </w:r>
      </w:ins>
      <w:ins w:id="525" w:author="MARIA LAURA ZOFFOLI" w:date="2024-12-25T14:23:00Z" w16du:dateUtc="2024-12-25T13:23:00Z">
        <w:r w:rsidR="00FF10FD">
          <w:t xml:space="preserve"> </w:t>
        </w:r>
      </w:ins>
      <w:r>
        <w:t>vegetation</w:t>
      </w:r>
      <w:ins w:id="526" w:author="MARIA LAURA ZOFFOLI" w:date="2024-12-25T14:23:00Z" w16du:dateUtc="2024-12-25T13:23:00Z">
        <w:r w:rsidR="00FF10FD">
          <w:t xml:space="preserve"> cell</w:t>
        </w:r>
      </w:ins>
      <w:ins w:id="527" w:author="MARIA LAURA ZOFFOLI" w:date="2024-12-25T14:30:00Z" w16du:dateUtc="2024-12-25T13:30:00Z">
        <w:r w:rsidR="00FF10FD">
          <w:t>s</w:t>
        </w:r>
      </w:ins>
      <w:r>
        <w:t xml:space="preserve">, plays a key role in </w:t>
      </w:r>
      <w:del w:id="528" w:author="MARIA LAURA ZOFFOLI" w:date="2024-12-25T14:31:00Z" w16du:dateUtc="2024-12-25T13:31:00Z">
        <w:r w:rsidDel="00FF10FD">
          <w:delText xml:space="preserve">defining </w:delText>
        </w:r>
      </w:del>
      <w:ins w:id="529" w:author="MARIA LAURA ZOFFOLI" w:date="2024-12-25T14:31:00Z" w16du:dateUtc="2024-12-25T13:31:00Z">
        <w:r w:rsidR="00FF10FD">
          <w:t>shaping</w:t>
        </w:r>
        <w:r w:rsidR="00FF10FD">
          <w:t xml:space="preserve"> </w:t>
        </w:r>
      </w:ins>
      <w:r>
        <w:t xml:space="preserve">the spectral signature of </w:t>
      </w:r>
      <w:del w:id="530" w:author="MARIA LAURA ZOFFOLI" w:date="2024-12-25T14:31:00Z" w16du:dateUtc="2024-12-25T13:31:00Z">
        <w:r w:rsidDel="00FF10FD">
          <w:delText>plant life</w:delText>
        </w:r>
      </w:del>
      <w:ins w:id="531" w:author="MARIA LAURA ZOFFOLI" w:date="2024-12-25T14:31:00Z" w16du:dateUtc="2024-12-25T13:31:00Z">
        <w:r w:rsidR="00FF10FD">
          <w:t>vegetation</w:t>
        </w:r>
      </w:ins>
      <w:r>
        <w:t>. Chl</w:t>
      </w:r>
      <w:del w:id="532" w:author="MARIA LAURA ZOFFOLI" w:date="2024-12-25T14:23:00Z" w16du:dateUtc="2024-12-25T13:23:00Z">
        <w:r w:rsidDel="00FF10FD">
          <w:delText>orophyll-</w:delText>
        </w:r>
      </w:del>
      <w:r>
        <w:t xml:space="preserve">a absorbs light in specific regions of the electromagnetic spectrum, particularly in the blue region around </w:t>
      </w:r>
      <w:del w:id="533" w:author="MARIA LAURA ZOFFOLI" w:date="2024-12-25T14:24:00Z" w16du:dateUtc="2024-12-25T13:24:00Z">
        <w:r w:rsidDel="00FF10FD">
          <w:delText xml:space="preserve">430 </w:delText>
        </w:r>
      </w:del>
      <w:ins w:id="534" w:author="MARIA LAURA ZOFFOLI" w:date="2024-12-25T14:24:00Z" w16du:dateUtc="2024-12-25T13:24:00Z">
        <w:r w:rsidR="00FF10FD">
          <w:t>4</w:t>
        </w:r>
        <w:r w:rsidR="00FF10FD">
          <w:t>4</w:t>
        </w:r>
        <w:r w:rsidR="00FF10FD">
          <w:t xml:space="preserve">0 </w:t>
        </w:r>
      </w:ins>
      <w:r>
        <w:t xml:space="preserve">nm and the red region near </w:t>
      </w:r>
      <w:del w:id="535" w:author="MARIA LAURA ZOFFOLI" w:date="2024-12-25T14:24:00Z" w16du:dateUtc="2024-12-25T13:24:00Z">
        <w:r w:rsidDel="00FF10FD">
          <w:delText xml:space="preserve">665 </w:delText>
        </w:r>
      </w:del>
      <w:ins w:id="536" w:author="MARIA LAURA ZOFFOLI" w:date="2024-12-25T14:24:00Z" w16du:dateUtc="2024-12-25T13:24:00Z">
        <w:r w:rsidR="00FF10FD">
          <w:t>6</w:t>
        </w:r>
        <w:r w:rsidR="00FF10FD">
          <w:t>7</w:t>
        </w:r>
        <w:r w:rsidR="00FF10FD">
          <w:t xml:space="preserve">5 </w:t>
        </w:r>
      </w:ins>
      <w:r>
        <w:t xml:space="preserve">nm. </w:t>
      </w:r>
      <w:ins w:id="537" w:author="MARIA LAURA ZOFFOLI" w:date="2024-12-25T14:32:00Z" w16du:dateUtc="2024-12-25T13:32:00Z">
        <w:r w:rsidR="00105EBB">
          <w:t>C</w:t>
        </w:r>
      </w:ins>
      <w:ins w:id="538" w:author="MARIA LAURA ZOFFOLI" w:date="2024-12-25T14:25:00Z" w16du:dateUtc="2024-12-25T13:25:00Z">
        <w:r w:rsidR="00FF10FD">
          <w:t>onsequen</w:t>
        </w:r>
      </w:ins>
      <w:ins w:id="539" w:author="MARIA LAURA ZOFFOLI" w:date="2024-12-25T14:32:00Z" w16du:dateUtc="2024-12-25T13:32:00Z">
        <w:r w:rsidR="00105EBB">
          <w:t>tly</w:t>
        </w:r>
      </w:ins>
      <w:ins w:id="540" w:author="MARIA LAURA ZOFFOLI" w:date="2024-12-25T14:25:00Z" w16du:dateUtc="2024-12-25T13:25:00Z">
        <w:r w:rsidR="00FF10FD">
          <w:t>, h</w:t>
        </w:r>
      </w:ins>
      <w:ins w:id="541" w:author="MARIA LAURA ZOFFOLI" w:date="2024-12-25T14:24:00Z" w16du:dateUtc="2024-12-25T13:24:00Z">
        <w:r w:rsidR="00FF10FD">
          <w:t>ealthy vegetation ex</w:t>
        </w:r>
      </w:ins>
      <w:ins w:id="542" w:author="MARIA LAURA ZOFFOLI" w:date="2024-12-25T14:25:00Z" w16du:dateUtc="2024-12-25T13:25:00Z">
        <w:r w:rsidR="00FF10FD">
          <w:t xml:space="preserve">hibits a spectral signature with </w:t>
        </w:r>
      </w:ins>
      <w:ins w:id="543" w:author="MARIA LAURA ZOFFOLI" w:date="2024-12-25T14:32:00Z" w16du:dateUtc="2024-12-25T13:32:00Z">
        <w:r w:rsidR="00105EBB">
          <w:t>low R</w:t>
        </w:r>
      </w:ins>
      <w:ins w:id="544" w:author="MARIA LAURA ZOFFOLI" w:date="2024-12-25T14:25:00Z" w16du:dateUtc="2024-12-25T13:25:00Z">
        <w:r w:rsidR="00FF10FD">
          <w:t xml:space="preserve"> at 440 and 675 nm</w:t>
        </w:r>
      </w:ins>
      <w:del w:id="545" w:author="MARIA LAURA ZOFFOLI" w:date="2024-12-25T14:25:00Z" w16du:dateUtc="2024-12-25T13:25:00Z">
        <w:r w:rsidDel="00FF10FD">
          <w:delText>These absorption characteristics shape the spectral signature of vegetation, resulting in minimal reflectance in these wavelength ranges.</w:delText>
        </w:r>
      </w:del>
      <w:ins w:id="546" w:author="MARIA LAURA ZOFFOLI" w:date="2024-12-25T14:25:00Z" w16du:dateUtc="2024-12-25T13:25:00Z">
        <w:r w:rsidR="00FF10FD">
          <w:t>.</w:t>
        </w:r>
      </w:ins>
      <w:r>
        <w:t xml:space="preserve"> </w:t>
      </w:r>
      <w:ins w:id="547" w:author="MARIA LAURA ZOFFOLI" w:date="2024-12-25T14:32:00Z" w16du:dateUtc="2024-12-25T13:32:00Z">
        <w:r w:rsidR="00105EBB">
          <w:t>Variations in</w:t>
        </w:r>
      </w:ins>
      <w:ins w:id="548" w:author="MARIA LAURA ZOFFOLI" w:date="2024-12-25T14:26:00Z" w16du:dateUtc="2024-12-25T13:26:00Z">
        <w:r w:rsidR="00FF10FD">
          <w:t xml:space="preserve"> physiological stat</w:t>
        </w:r>
      </w:ins>
      <w:ins w:id="549" w:author="MARIA LAURA ZOFFOLI" w:date="2024-12-25T14:32:00Z" w16du:dateUtc="2024-12-25T13:32:00Z">
        <w:r w:rsidR="00105EBB">
          <w:t>es and</w:t>
        </w:r>
      </w:ins>
      <w:ins w:id="550" w:author="MARIA LAURA ZOFFOLI" w:date="2024-12-25T14:26:00Z" w16du:dateUtc="2024-12-25T13:26:00Z">
        <w:r w:rsidR="00FF10FD">
          <w:t xml:space="preserve"> vegetation </w:t>
        </w:r>
      </w:ins>
      <w:ins w:id="551" w:author="MARIA LAURA ZOFFOLI" w:date="2024-12-25T14:33:00Z" w16du:dateUtc="2024-12-25T13:33:00Z">
        <w:r w:rsidR="00105EBB">
          <w:t xml:space="preserve">types result in </w:t>
        </w:r>
      </w:ins>
      <w:ins w:id="552" w:author="MARIA LAURA ZOFFOLI" w:date="2024-12-25T14:26:00Z" w16du:dateUtc="2024-12-25T13:26:00Z">
        <w:r w:rsidR="00FF10FD">
          <w:t xml:space="preserve">different spectral </w:t>
        </w:r>
      </w:ins>
      <w:ins w:id="553" w:author="MARIA LAURA ZOFFOLI" w:date="2024-12-25T14:33:00Z" w16du:dateUtc="2024-12-25T13:33:00Z">
        <w:r w:rsidR="00105EBB">
          <w:t>patterns</w:t>
        </w:r>
      </w:ins>
      <w:ins w:id="554" w:author="MARIA LAURA ZOFFOLI" w:date="2024-12-25T14:26:00Z" w16du:dateUtc="2024-12-25T13:26:00Z">
        <w:r w:rsidR="00FF10FD">
          <w:t xml:space="preserve">, </w:t>
        </w:r>
      </w:ins>
      <w:del w:id="555" w:author="MARIA LAURA ZOFFOLI" w:date="2024-12-25T14:26:00Z" w16du:dateUtc="2024-12-25T13:26:00Z">
        <w:r w:rsidDel="00FF10FD">
          <w:delText xml:space="preserve">Consequently, these spectral features are important indicators in remote sensing studies, </w:delText>
        </w:r>
      </w:del>
      <w:r>
        <w:t>enabling the</w:t>
      </w:r>
      <w:ins w:id="556" w:author="MARIA LAURA ZOFFOLI" w:date="2024-12-25T14:33:00Z" w16du:dateUtc="2024-12-25T13:33:00Z">
        <w:r w:rsidR="00105EBB">
          <w:t>ir</w:t>
        </w:r>
      </w:ins>
      <w:r>
        <w:t xml:space="preserve"> differentiation </w:t>
      </w:r>
      <w:del w:id="557" w:author="MARIA LAURA ZOFFOLI" w:date="2024-12-25T14:26:00Z" w16du:dateUtc="2024-12-25T13:26:00Z">
        <w:r w:rsidDel="00FF10FD">
          <w:delText>of vegetation types, assessment of their physiological health,</w:delText>
        </w:r>
      </w:del>
      <w:del w:id="558" w:author="MARIA LAURA ZOFFOLI" w:date="2024-12-25T14:33:00Z" w16du:dateUtc="2024-12-25T13:33:00Z">
        <w:r w:rsidDel="00105EBB">
          <w:delText xml:space="preserve"> </w:delText>
        </w:r>
      </w:del>
      <w:r>
        <w:t>and monitor</w:t>
      </w:r>
      <w:ins w:id="559" w:author="MARIA LAURA ZOFFOLI" w:date="2024-12-25T14:33:00Z" w16du:dateUtc="2024-12-25T13:33:00Z">
        <w:r w:rsidR="00105EBB">
          <w:t>ing</w:t>
        </w:r>
      </w:ins>
      <w:del w:id="560" w:author="MARIA LAURA ZOFFOLI" w:date="2024-12-25T14:27:00Z" w16du:dateUtc="2024-12-25T13:27:00Z">
        <w:r w:rsidDel="00FF10FD">
          <w:delText>ing</w:delText>
        </w:r>
      </w:del>
      <w:r>
        <w:t xml:space="preserve"> of ecological conditions over time.</w:t>
      </w:r>
    </w:p>
    <w:p w14:paraId="4BB17FA7" w14:textId="77777777" w:rsidR="00FF10FD" w:rsidRDefault="00FF10FD" w:rsidP="000A5687">
      <w:pPr>
        <w:pStyle w:val="BodyText"/>
        <w:rPr>
          <w:ins w:id="561" w:author="MARIA LAURA ZOFFOLI" w:date="2024-12-25T14:28:00Z" w16du:dateUtc="2024-12-25T13:28:00Z"/>
        </w:rPr>
      </w:pPr>
    </w:p>
    <w:p w14:paraId="19F08EA1" w14:textId="294474BA" w:rsidR="00FF10FD" w:rsidDel="00105EBB" w:rsidRDefault="00FF10FD" w:rsidP="000A5687">
      <w:pPr>
        <w:pStyle w:val="BodyText"/>
        <w:rPr>
          <w:del w:id="562" w:author="MARIA LAURA ZOFFOLI" w:date="2024-12-25T14:33:00Z" w16du:dateUtc="2024-12-25T13:33:00Z"/>
        </w:rPr>
      </w:pPr>
    </w:p>
    <w:p w14:paraId="618498F6" w14:textId="32014DA6" w:rsidR="00BF293E" w:rsidRDefault="00000000" w:rsidP="000A5687">
      <w:pPr>
        <w:pStyle w:val="BodyText"/>
      </w:pPr>
      <w:r>
        <w:t xml:space="preserve">Spectral indices are mathematical combinations of reflectance values at specific wavelengths, designed to </w:t>
      </w:r>
      <w:del w:id="563" w:author="MARIA LAURA ZOFFOLI" w:date="2024-12-25T14:35:00Z" w16du:dateUtc="2024-12-25T13:35:00Z">
        <w:r w:rsidDel="00C85B61">
          <w:delText xml:space="preserve">highlight </w:delText>
        </w:r>
      </w:del>
      <w:ins w:id="564" w:author="MARIA LAURA ZOFFOLI" w:date="2024-12-25T14:35:00Z" w16du:dateUtc="2024-12-25T13:35:00Z">
        <w:r w:rsidR="00C85B61">
          <w:t>maximize</w:t>
        </w:r>
        <w:r w:rsidR="00C85B61">
          <w:t xml:space="preserve"> </w:t>
        </w:r>
      </w:ins>
      <w:r>
        <w:t>particular surface characteristics</w:t>
      </w:r>
      <w:ins w:id="565" w:author="MARIA LAURA ZOFFOLI" w:date="2024-12-25T14:35:00Z" w16du:dateUtc="2024-12-25T13:35:00Z">
        <w:r w:rsidR="00C85B61">
          <w:t xml:space="preserve"> with simple processing</w:t>
        </w:r>
      </w:ins>
      <w:r>
        <w:t xml:space="preserve">. Vegetation indices, for example, leverage the distinct reflectance patterns of photosynthetic pigments. The Normalized Difference Vegetation Index (NDVI) is a widely used index based on the difference between </w:t>
      </w:r>
      <w:ins w:id="566" w:author="MARIA LAURA ZOFFOLI" w:date="2024-12-25T14:36:00Z" w16du:dateUtc="2024-12-25T13:36:00Z">
        <w:r w:rsidR="00C85B61">
          <w:t>R</w:t>
        </w:r>
        <w:r w:rsidR="00C85B61">
          <w:t xml:space="preserve"> in the </w:t>
        </w:r>
      </w:ins>
      <w:del w:id="567" w:author="MARIA LAURA ZOFFOLI" w:date="2024-12-25T14:35:00Z" w16du:dateUtc="2024-12-25T13:35:00Z">
        <w:r w:rsidDel="00C85B61">
          <w:delText>near-infrared (</w:delText>
        </w:r>
      </w:del>
      <w:r>
        <w:t>NIR</w:t>
      </w:r>
      <w:del w:id="568" w:author="MARIA LAURA ZOFFOLI" w:date="2024-12-25T14:35:00Z" w16du:dateUtc="2024-12-25T13:35:00Z">
        <w:r w:rsidDel="00C85B61">
          <w:delText>)</w:delText>
        </w:r>
      </w:del>
      <w:r>
        <w:t xml:space="preserve"> and red </w:t>
      </w:r>
      <w:ins w:id="569" w:author="MARIA LAURA ZOFFOLI" w:date="2024-12-25T14:36:00Z" w16du:dateUtc="2024-12-25T13:36:00Z">
        <w:r w:rsidR="00C85B61">
          <w:t>regions</w:t>
        </w:r>
      </w:ins>
      <w:del w:id="570" w:author="MARIA LAURA ZOFFOLI" w:date="2024-12-25T14:35:00Z" w16du:dateUtc="2024-12-25T13:35:00Z">
        <w:r w:rsidDel="00C85B61">
          <w:delText>r</w:delText>
        </w:r>
      </w:del>
      <w:del w:id="571" w:author="MARIA LAURA ZOFFOLI" w:date="2024-12-25T14:36:00Z" w16du:dateUtc="2024-12-25T13:36:00Z">
        <w:r w:rsidDel="00C85B61">
          <w:delText>eflectance values</w:delText>
        </w:r>
      </w:del>
      <w:r>
        <w:t>. It is calculated as:</w:t>
      </w:r>
    </w:p>
    <w:p w14:paraId="36ED0FE0" w14:textId="3CE52F6B" w:rsidR="00BF293E" w:rsidRDefault="00000000" w:rsidP="00C85B61">
      <w:pPr>
        <w:pStyle w:val="BodyText"/>
        <w:jc w:val="right"/>
        <w:pPrChange w:id="572" w:author="MARIA LAURA ZOFFOLI" w:date="2024-12-25T14:36:00Z" w16du:dateUtc="2024-12-25T13:36:00Z">
          <w:pPr>
            <w:pStyle w:val="BodyText"/>
          </w:pPr>
        </w:pPrChange>
      </w:pPr>
      <m:oMath>
        <m:r>
          <w:rPr>
            <w:rFonts w:ascii="Cambria Math" w:hAnsi="Cambria Math"/>
          </w:rPr>
          <m:t>NDVI</m:t>
        </m:r>
        <m:r>
          <m:rPr>
            <m:sty m:val="p"/>
          </m:rP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rPr>
                </m:ctrlPr>
              </m:dPr>
              <m:e>
                <m:r>
                  <m:rPr>
                    <m:sty m:val="p"/>
                  </m:rPr>
                  <w:rPr>
                    <w:rFonts w:ascii="Cambria Math" w:hAnsi="Cambria Math"/>
                  </w:rPr>
                  <m:t>840</m:t>
                </m:r>
                <m:r>
                  <w:rPr>
                    <w:rFonts w:ascii="Cambria Math" w:hAnsi="Cambria Math"/>
                  </w:rPr>
                  <m:t>nm</m:t>
                </m:r>
              </m:e>
            </m:d>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668</m:t>
                </m:r>
                <m:r>
                  <w:rPr>
                    <w:rFonts w:ascii="Cambria Math" w:hAnsi="Cambria Math"/>
                  </w:rPr>
                  <m:t>nm</m:t>
                </m:r>
              </m:e>
            </m:d>
          </m:num>
          <m:den>
            <m:r>
              <w:rPr>
                <w:rFonts w:ascii="Cambria Math" w:hAnsi="Cambria Math"/>
              </w:rPr>
              <m:t>R</m:t>
            </m:r>
            <m:d>
              <m:dPr>
                <m:ctrlPr>
                  <w:rPr>
                    <w:rFonts w:ascii="Cambria Math" w:hAnsi="Cambria Math"/>
                  </w:rPr>
                </m:ctrlPr>
              </m:dPr>
              <m:e>
                <m:r>
                  <m:rPr>
                    <m:sty m:val="p"/>
                  </m:rPr>
                  <w:rPr>
                    <w:rFonts w:ascii="Cambria Math" w:hAnsi="Cambria Math"/>
                  </w:rPr>
                  <m:t>840</m:t>
                </m:r>
                <m:r>
                  <w:rPr>
                    <w:rFonts w:ascii="Cambria Math" w:hAnsi="Cambria Math"/>
                  </w:rPr>
                  <m:t>nm</m:t>
                </m:r>
              </m:e>
            </m:d>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668</m:t>
                </m:r>
                <m:r>
                  <w:rPr>
                    <w:rFonts w:ascii="Cambria Math" w:hAnsi="Cambria Math"/>
                  </w:rPr>
                  <m:t>nm</m:t>
                </m:r>
              </m:e>
            </m:d>
          </m:den>
        </m:f>
      </m:oMath>
      <w:ins w:id="573" w:author="MARIA LAURA ZOFFOLI" w:date="2024-12-25T14:36:00Z" w16du:dateUtc="2024-12-25T13:36:00Z">
        <w:r w:rsidR="00C85B61">
          <w:rPr>
            <w:rFonts w:eastAsiaTheme="minorEastAsia"/>
          </w:rPr>
          <w:t xml:space="preserve">                                           (Eq. 1.2)</w:t>
        </w:r>
      </w:ins>
    </w:p>
    <w:p w14:paraId="3F86DD8A" w14:textId="77777777" w:rsidR="00BF293E" w:rsidRDefault="00000000" w:rsidP="000A5687">
      <w:pPr>
        <w:pStyle w:val="BodyText"/>
        <w:pPrChange w:id="574" w:author="MARIA LAURA ZOFFOLI" w:date="2024-12-25T09:53:00Z" w16du:dateUtc="2024-12-25T08:53:00Z">
          <w:pPr>
            <w:pStyle w:val="FirstParagraph"/>
          </w:pPr>
        </w:pPrChange>
      </w:pPr>
      <w:r>
        <w:t xml:space="preserve">where </w:t>
      </w:r>
      <m:oMath>
        <m:r>
          <w:rPr>
            <w:rFonts w:ascii="Cambria Math" w:hAnsi="Cambria Math"/>
          </w:rPr>
          <m:t>R</m:t>
        </m:r>
        <m:d>
          <m:dPr>
            <m:ctrlPr>
              <w:rPr>
                <w:rFonts w:ascii="Cambria Math" w:hAnsi="Cambria Math"/>
              </w:rPr>
            </m:ctrlPr>
          </m:dPr>
          <m:e>
            <m:r>
              <w:rPr>
                <w:rFonts w:ascii="Cambria Math" w:hAnsi="Cambria Math"/>
              </w:rPr>
              <m:t>840nm</m:t>
            </m:r>
          </m:e>
        </m:d>
      </m:oMath>
      <w:r>
        <w:t xml:space="preserve"> is the reflectance at 840 nm and </w:t>
      </w:r>
      <m:oMath>
        <m:r>
          <w:rPr>
            <w:rFonts w:ascii="Cambria Math" w:hAnsi="Cambria Math"/>
          </w:rPr>
          <m:t>R</m:t>
        </m:r>
        <m:d>
          <m:dPr>
            <m:ctrlPr>
              <w:rPr>
                <w:rFonts w:ascii="Cambria Math" w:hAnsi="Cambria Math"/>
              </w:rPr>
            </m:ctrlPr>
          </m:dPr>
          <m:e>
            <m:r>
              <w:rPr>
                <w:rFonts w:ascii="Cambria Math" w:hAnsi="Cambria Math"/>
              </w:rPr>
              <m:t>668nm</m:t>
            </m:r>
          </m:e>
        </m:d>
      </m:oMath>
      <w:r>
        <w:t xml:space="preserve"> is the reflectance at 668 nm.</w:t>
      </w:r>
    </w:p>
    <w:p w14:paraId="33EDD6D1" w14:textId="78A24660" w:rsidR="00BF293E" w:rsidRDefault="00000000" w:rsidP="000A5687">
      <w:pPr>
        <w:pStyle w:val="BodyText"/>
        <w:rPr>
          <w:ins w:id="575" w:author="MARIA LAURA ZOFFOLI" w:date="2024-12-25T15:04:00Z" w16du:dateUtc="2024-12-25T14:04:00Z"/>
        </w:rPr>
      </w:pPr>
      <w:r>
        <w:t xml:space="preserve">NDVI values range from -1 to </w:t>
      </w:r>
      <w:del w:id="576" w:author="MARIA LAURA ZOFFOLI" w:date="2024-12-25T14:41:00Z" w16du:dateUtc="2024-12-25T13:41:00Z">
        <w:r w:rsidDel="0074002C">
          <w:delText>+</w:delText>
        </w:r>
      </w:del>
      <w:r>
        <w:t>1, with negative values indicating water and higher positive values corresponding to dense</w:t>
      </w:r>
      <w:ins w:id="577" w:author="MARIA LAURA ZOFFOLI" w:date="2024-12-25T14:37:00Z" w16du:dateUtc="2024-12-25T13:37:00Z">
        <w:r w:rsidR="00C85B61">
          <w:t xml:space="preserve"> healthy</w:t>
        </w:r>
      </w:ins>
      <w:del w:id="578" w:author="MARIA LAURA ZOFFOLI" w:date="2024-12-25T14:37:00Z" w16du:dateUtc="2024-12-25T13:37:00Z">
        <w:r w:rsidDel="00C85B61">
          <w:delText>r</w:delText>
        </w:r>
      </w:del>
      <w:r>
        <w:t xml:space="preserve"> vegetation. While NDVI serves as a proxy for vegetation biomass and photosynthetic activity, its interpretation can be complex in heterogeneous environments, such as areas with </w:t>
      </w:r>
      <w:del w:id="579" w:author="MARIA LAURA ZOFFOLI" w:date="2024-12-25T14:37:00Z" w16du:dateUtc="2024-12-25T13:37:00Z">
        <w:r w:rsidDel="00C85B61">
          <w:delText xml:space="preserve">overlapping </w:delText>
        </w:r>
      </w:del>
      <w:ins w:id="580" w:author="MARIA LAURA ZOFFOLI" w:date="2024-12-25T14:37:00Z" w16du:dateUtc="2024-12-25T13:37:00Z">
        <w:r w:rsidR="00C85B61">
          <w:t>mixed</w:t>
        </w:r>
        <w:r w:rsidR="00C85B61">
          <w:t xml:space="preserve"> </w:t>
        </w:r>
      </w:ins>
      <w:r>
        <w:t xml:space="preserve">vegetation types or substrates. </w:t>
      </w:r>
      <w:ins w:id="581" w:author="MARIA LAURA ZOFFOLI" w:date="2024-12-25T14:54:00Z" w16du:dateUtc="2024-12-25T13:54:00Z">
        <w:r w:rsidR="001939F3">
          <w:t xml:space="preserve">Some studies propose </w:t>
        </w:r>
      </w:ins>
      <w:ins w:id="582" w:author="MARIA LAURA ZOFFOLI" w:date="2024-12-25T15:52:00Z" w16du:dateUtc="2024-12-25T14:52:00Z">
        <w:r w:rsidR="00034EF1">
          <w:t xml:space="preserve">a </w:t>
        </w:r>
      </w:ins>
      <w:ins w:id="583" w:author="MARIA LAURA ZOFFOLI" w:date="2024-12-25T14:54:00Z" w16du:dateUtc="2024-12-25T13:54:00Z">
        <w:r w:rsidR="001939F3">
          <w:t xml:space="preserve">simple classification of NDVI based on </w:t>
        </w:r>
      </w:ins>
      <w:ins w:id="584" w:author="MARIA LAURA ZOFFOLI" w:date="2024-12-25T14:59:00Z" w16du:dateUtc="2024-12-25T13:59:00Z">
        <w:r w:rsidR="00C726AB">
          <w:t>thresholds</w:t>
        </w:r>
      </w:ins>
      <w:ins w:id="585" w:author="MARIA LAURA ZOFFOLI" w:date="2024-12-25T14:54:00Z" w16du:dateUtc="2024-12-25T13:54:00Z">
        <w:r w:rsidR="001939F3">
          <w:t xml:space="preserve"> to differentiate between different types</w:t>
        </w:r>
      </w:ins>
      <w:ins w:id="586" w:author="MARIA LAURA ZOFFOLI" w:date="2024-12-25T14:55:00Z" w16du:dateUtc="2024-12-25T13:55:00Z">
        <w:r w:rsidR="001939F3">
          <w:t xml:space="preserve"> of habitats or vegetation (e.g., Meleder et al., 2003; xxx)</w:t>
        </w:r>
      </w:ins>
      <w:ins w:id="587" w:author="MARIA LAURA ZOFFOLI" w:date="2024-12-25T14:59:00Z" w16du:dateUtc="2024-12-25T13:59:00Z">
        <w:r w:rsidR="00C726AB">
          <w:t xml:space="preserve">. While this simple first </w:t>
        </w:r>
      </w:ins>
      <w:ins w:id="588" w:author="MARIA LAURA ZOFFOLI" w:date="2024-12-25T15:51:00Z" w16du:dateUtc="2024-12-25T14:51:00Z">
        <w:r w:rsidR="00034EF1">
          <w:t>approximation</w:t>
        </w:r>
      </w:ins>
      <w:ins w:id="589" w:author="MARIA LAURA ZOFFOLI" w:date="2024-12-25T15:01:00Z" w16du:dateUtc="2024-12-25T14:01:00Z">
        <w:r w:rsidR="00C726AB">
          <w:t xml:space="preserve"> can be useful </w:t>
        </w:r>
      </w:ins>
      <w:ins w:id="590" w:author="MARIA LAURA ZOFFOLI" w:date="2024-12-25T15:04:00Z" w16du:dateUtc="2024-12-25T14:04:00Z">
        <w:r w:rsidR="00C726AB">
          <w:t>for</w:t>
        </w:r>
      </w:ins>
      <w:ins w:id="591" w:author="MARIA LAURA ZOFFOLI" w:date="2024-12-25T15:01:00Z" w16du:dateUtc="2024-12-25T14:01:00Z">
        <w:r w:rsidR="00C726AB">
          <w:t xml:space="preserve"> delimitat</w:t>
        </w:r>
      </w:ins>
      <w:ins w:id="592" w:author="MARIA LAURA ZOFFOLI" w:date="2024-12-25T15:05:00Z" w16du:dateUtc="2024-12-25T14:05:00Z">
        <w:r w:rsidR="00C726AB">
          <w:t xml:space="preserve">ing </w:t>
        </w:r>
      </w:ins>
      <w:ins w:id="593" w:author="MARIA LAURA ZOFFOLI" w:date="2024-12-25T15:01:00Z" w16du:dateUtc="2024-12-25T14:01:00Z">
        <w:r w:rsidR="00C726AB">
          <w:t>contrasting types of targets,</w:t>
        </w:r>
      </w:ins>
      <w:ins w:id="594" w:author="MARIA LAURA ZOFFOLI" w:date="2024-12-25T14:59:00Z" w16du:dateUtc="2024-12-25T13:59:00Z">
        <w:r w:rsidR="00C726AB">
          <w:t xml:space="preserve"> </w:t>
        </w:r>
      </w:ins>
      <w:ins w:id="595" w:author="MARIA LAURA ZOFFOLI" w:date="2024-12-25T15:00:00Z" w16du:dateUtc="2024-12-25T14:00:00Z">
        <w:r w:rsidR="00C726AB">
          <w:t xml:space="preserve">establishing thresholds depends on specific sensor characteristics and </w:t>
        </w:r>
      </w:ins>
      <w:ins w:id="596" w:author="MARIA LAURA ZOFFOLI" w:date="2024-12-25T15:05:00Z" w16du:dateUtc="2024-12-25T14:05:00Z">
        <w:r w:rsidR="00C726AB">
          <w:t>this technique</w:t>
        </w:r>
      </w:ins>
      <w:ins w:id="597" w:author="MARIA LAURA ZOFFOLI" w:date="2024-12-25T15:50:00Z" w16du:dateUtc="2024-12-25T14:50:00Z">
        <w:r w:rsidR="00034EF1">
          <w:t xml:space="preserve"> often</w:t>
        </w:r>
      </w:ins>
      <w:ins w:id="598" w:author="MARIA LAURA ZOFFOLI" w:date="2024-12-25T15:05:00Z" w16du:dateUtc="2024-12-25T14:05:00Z">
        <w:r w:rsidR="00C726AB">
          <w:t xml:space="preserve"> </w:t>
        </w:r>
      </w:ins>
      <w:ins w:id="599" w:author="MARIA LAURA ZOFFOLI" w:date="2024-12-25T15:00:00Z" w16du:dateUtc="2024-12-25T14:00:00Z">
        <w:r w:rsidR="00C726AB">
          <w:t xml:space="preserve">fails in </w:t>
        </w:r>
      </w:ins>
      <w:ins w:id="600" w:author="MARIA LAURA ZOFFOLI" w:date="2024-12-25T15:02:00Z" w16du:dateUtc="2024-12-25T14:02:00Z">
        <w:r w:rsidR="00C726AB">
          <w:t xml:space="preserve">mapping vegetation types with similar pigment content or </w:t>
        </w:r>
      </w:ins>
      <w:ins w:id="601" w:author="MARIA LAURA ZOFFOLI" w:date="2024-12-25T15:50:00Z" w16du:dateUtc="2024-12-25T14:50:00Z">
        <w:r w:rsidR="00034EF1">
          <w:t>highly</w:t>
        </w:r>
      </w:ins>
      <w:ins w:id="602" w:author="MARIA LAURA ZOFFOLI" w:date="2024-12-25T15:02:00Z" w16du:dateUtc="2024-12-25T14:02:00Z">
        <w:r w:rsidR="00C726AB">
          <w:t xml:space="preserve"> heterogeneous </w:t>
        </w:r>
      </w:ins>
      <w:ins w:id="603" w:author="MARIA LAURA ZOFFOLI" w:date="2024-12-25T15:03:00Z" w16du:dateUtc="2024-12-25T14:03:00Z">
        <w:r w:rsidR="00C726AB">
          <w:t xml:space="preserve">targets. More sophisticated techniques that </w:t>
        </w:r>
      </w:ins>
      <w:ins w:id="604" w:author="MARIA LAURA ZOFFOLI" w:date="2024-12-25T15:51:00Z" w16du:dateUtc="2024-12-25T14:51:00Z">
        <w:r w:rsidR="00034EF1">
          <w:t xml:space="preserve">utilize a greater </w:t>
        </w:r>
      </w:ins>
      <w:ins w:id="605" w:author="MARIA LAURA ZOFFOLI" w:date="2024-12-25T15:03:00Z" w16du:dateUtc="2024-12-25T14:03:00Z">
        <w:r w:rsidR="00C726AB">
          <w:t xml:space="preserve">amount of spectral information are required in </w:t>
        </w:r>
      </w:ins>
      <w:ins w:id="606" w:author="MARIA LAURA ZOFFOLI" w:date="2024-12-25T15:51:00Z" w16du:dateUtc="2024-12-25T14:51:00Z">
        <w:r w:rsidR="00034EF1">
          <w:t>such</w:t>
        </w:r>
      </w:ins>
      <w:ins w:id="607" w:author="MARIA LAURA ZOFFOLI" w:date="2024-12-25T15:03:00Z" w16du:dateUtc="2024-12-25T14:03:00Z">
        <w:r w:rsidR="00C726AB">
          <w:t xml:space="preserve"> </w:t>
        </w:r>
        <w:r w:rsidR="00C726AB" w:rsidRPr="00034EF1">
          <w:t>situations</w:t>
        </w:r>
      </w:ins>
      <w:del w:id="608" w:author="MARIA LAURA ZOFFOLI" w:date="2024-12-25T15:03:00Z" w16du:dateUtc="2024-12-25T14:03:00Z">
        <w:r w:rsidRPr="00034EF1" w:rsidDel="00C726AB">
          <w:rPr>
            <w:rPrChange w:id="609" w:author="MARIA LAURA ZOFFOLI" w:date="2024-12-25T15:53:00Z" w16du:dateUtc="2024-12-25T14:53:00Z">
              <w:rPr>
                <w:b/>
                <w:bCs/>
              </w:rPr>
            </w:rPrChange>
          </w:rPr>
          <w:delText>make a link with one of the objective of the thesis, that aims to develop new methods to distinguish vegetation, that doesn’t rely only on threshold of spectral indices.</w:delText>
        </w:r>
      </w:del>
      <w:r w:rsidRPr="00034EF1">
        <w:rPr>
          <w:rPrChange w:id="610" w:author="MARIA LAURA ZOFFOLI" w:date="2024-12-25T15:53:00Z" w16du:dateUtc="2024-12-25T14:53:00Z">
            <w:rPr>
              <w:b/>
              <w:bCs/>
            </w:rPr>
          </w:rPrChange>
        </w:rPr>
        <w:t xml:space="preserve"> (Oiry and Barillé, 2021</w:t>
      </w:r>
      <w:del w:id="611" w:author="MARIA LAURA ZOFFOLI" w:date="2024-12-25T15:03:00Z" w16du:dateUtc="2024-12-25T14:03:00Z">
        <w:r w:rsidRPr="00034EF1" w:rsidDel="00C726AB">
          <w:rPr>
            <w:rPrChange w:id="612" w:author="MARIA LAURA ZOFFOLI" w:date="2024-12-25T15:53:00Z" w16du:dateUtc="2024-12-25T14:53:00Z">
              <w:rPr>
                <w:b/>
                <w:bCs/>
              </w:rPr>
            </w:rPrChange>
          </w:rPr>
          <w:delText>a</w:delText>
        </w:r>
      </w:del>
      <w:r w:rsidRPr="00034EF1">
        <w:rPr>
          <w:rPrChange w:id="613" w:author="MARIA LAURA ZOFFOLI" w:date="2024-12-25T15:53:00Z" w16du:dateUtc="2024-12-25T14:53:00Z">
            <w:rPr>
              <w:b/>
              <w:bCs/>
            </w:rPr>
          </w:rPrChange>
        </w:rPr>
        <w:t>)</w:t>
      </w:r>
      <w:r w:rsidRPr="00034EF1">
        <w:t>.</w:t>
      </w:r>
    </w:p>
    <w:p w14:paraId="7552C576" w14:textId="328E6E37" w:rsidR="00C726AB" w:rsidDel="00034EF1" w:rsidRDefault="00C726AB" w:rsidP="000A5687">
      <w:pPr>
        <w:pStyle w:val="BodyText"/>
        <w:rPr>
          <w:del w:id="614" w:author="MARIA LAURA ZOFFOLI" w:date="2024-12-25T15:53:00Z" w16du:dateUtc="2024-12-25T14:53:00Z"/>
        </w:rPr>
      </w:pPr>
    </w:p>
    <w:p w14:paraId="4656E80B" w14:textId="3355F3DA" w:rsidR="00BF293E" w:rsidRDefault="00C85B61" w:rsidP="000A5687">
      <w:pPr>
        <w:pStyle w:val="BodyText"/>
        <w:rPr>
          <w:ins w:id="615" w:author="MARIA LAURA ZOFFOLI" w:date="2024-12-25T15:56:00Z" w16du:dateUtc="2024-12-25T14:56:00Z"/>
        </w:rPr>
      </w:pPr>
      <w:ins w:id="616" w:author="MARIA LAURA ZOFFOLI" w:date="2024-12-25T14:34:00Z" w16du:dateUtc="2024-12-25T13:34:00Z">
        <w:r>
          <w:t>R</w:t>
        </w:r>
      </w:ins>
      <w:r w:rsidR="00000000" w:rsidRPr="00C85B61">
        <w:rPr>
          <w:vertAlign w:val="subscript"/>
          <w:rPrChange w:id="617" w:author="MARIA LAURA ZOFFOLI" w:date="2024-12-25T14:34:00Z" w16du:dateUtc="2024-12-25T13:34:00Z">
            <w:rPr/>
          </w:rPrChange>
        </w:rPr>
        <w:t>BOA</w:t>
      </w:r>
      <w:r w:rsidR="00000000">
        <w:t xml:space="preserve"> </w:t>
      </w:r>
      <w:del w:id="618" w:author="MARIA LAURA ZOFFOLI" w:date="2024-12-25T14:34:00Z" w16du:dateUtc="2024-12-25T13:34:00Z">
        <w:r w:rsidR="00000000" w:rsidDel="00C85B61">
          <w:delText xml:space="preserve">reflectance </w:delText>
        </w:r>
      </w:del>
      <w:r w:rsidR="00000000">
        <w:t xml:space="preserve">can be used to identify key absorption features of chemical compounds of the traget, by applying derivative </w:t>
      </w:r>
      <w:ins w:id="619" w:author="MARIA LAURA ZOFFOLI" w:date="2024-12-25T15:56:00Z" w16du:dateUtc="2024-12-25T14:56:00Z">
        <w:r w:rsidR="00034EF1">
          <w:t>analysis to</w:t>
        </w:r>
      </w:ins>
      <w:del w:id="620" w:author="MARIA LAURA ZOFFOLI" w:date="2024-12-25T15:56:00Z" w16du:dateUtc="2024-12-25T14:56:00Z">
        <w:r w:rsidR="00000000" w:rsidDel="00034EF1">
          <w:delText>on</w:delText>
        </w:r>
      </w:del>
      <w:r w:rsidR="00000000">
        <w:t xml:space="preserve"> the spectral signature. The second derivative of the </w:t>
      </w:r>
      <w:del w:id="621" w:author="MARIA LAURA ZOFFOLI" w:date="2024-12-25T14:37:00Z" w16du:dateUtc="2024-12-25T13:37:00Z">
        <w:r w:rsidR="00000000" w:rsidDel="009512C2">
          <w:delText>reflectance spectrum</w:delText>
        </w:r>
      </w:del>
      <w:ins w:id="622" w:author="MARIA LAURA ZOFFOLI" w:date="2024-12-25T14:37:00Z" w16du:dateUtc="2024-12-25T13:37:00Z">
        <w:r w:rsidR="009512C2">
          <w:t>R</w:t>
        </w:r>
      </w:ins>
      <w:r w:rsidR="00000000">
        <w:t xml:space="preserve"> is utilized to enhance the detection of subtle </w:t>
      </w:r>
      <w:ins w:id="623" w:author="MARIA LAURA ZOFFOLI" w:date="2024-12-25T15:57:00Z" w16du:dateUtc="2024-12-25T14:57:00Z">
        <w:r w:rsidR="00034EF1">
          <w:t xml:space="preserve">vegetal </w:t>
        </w:r>
      </w:ins>
      <w:r w:rsidR="00000000">
        <w:t xml:space="preserve">pigment </w:t>
      </w:r>
      <w:ins w:id="624" w:author="MARIA LAURA ZOFFOLI" w:date="2024-12-25T15:57:00Z" w16du:dateUtc="2024-12-25T14:57:00Z">
        <w:r w:rsidR="00034EF1">
          <w:t xml:space="preserve">or mineral </w:t>
        </w:r>
      </w:ins>
      <w:r w:rsidR="00000000">
        <w:t xml:space="preserve">absorption features. By analyzing the second derivative, </w:t>
      </w:r>
      <w:ins w:id="625" w:author="MARIA LAURA ZOFFOLI" w:date="2024-12-25T15:57:00Z" w16du:dateUtc="2024-12-25T14:57:00Z">
        <w:r w:rsidR="00034EF1">
          <w:t xml:space="preserve">these </w:t>
        </w:r>
      </w:ins>
      <w:r w:rsidR="00000000">
        <w:t xml:space="preserve">small </w:t>
      </w:r>
      <w:ins w:id="626" w:author="MARIA LAURA ZOFFOLI" w:date="2024-12-25T15:57:00Z" w16du:dateUtc="2024-12-25T14:57:00Z">
        <w:r w:rsidR="00034EF1">
          <w:t xml:space="preserve">features are </w:t>
        </w:r>
      </w:ins>
      <w:del w:id="627" w:author="MARIA LAURA ZOFFOLI" w:date="2024-12-25T15:57:00Z" w16du:dateUtc="2024-12-25T14:57:00Z">
        <w:r w:rsidR="00000000" w:rsidDel="00034EF1">
          <w:delText xml:space="preserve">variations in reflectance due to specific pigments can be </w:delText>
        </w:r>
      </w:del>
      <w:r w:rsidR="00000000">
        <w:t xml:space="preserve">amplified, allowing for </w:t>
      </w:r>
      <w:del w:id="628" w:author="MARIA LAURA ZOFFOLI" w:date="2024-12-25T15:58:00Z" w16du:dateUtc="2024-12-25T14:58:00Z">
        <w:r w:rsidR="00000000" w:rsidDel="00034EF1">
          <w:delText xml:space="preserve">a </w:delText>
        </w:r>
      </w:del>
      <w:r w:rsidR="00000000">
        <w:t>more precise</w:t>
      </w:r>
      <w:ins w:id="629" w:author="MARIA LAURA ZOFFOLI" w:date="2024-12-25T15:58:00Z" w16du:dateUtc="2024-12-25T14:58:00Z">
        <w:r w:rsidR="00034EF1">
          <w:t xml:space="preserve"> identification of </w:t>
        </w:r>
      </w:ins>
      <w:del w:id="630" w:author="MARIA LAURA ZOFFOLI" w:date="2024-12-25T15:58:00Z" w16du:dateUtc="2024-12-25T14:58:00Z">
        <w:r w:rsidR="00000000" w:rsidDel="00034EF1">
          <w:delText xml:space="preserve"> estimation of </w:delText>
        </w:r>
      </w:del>
      <w:r w:rsidR="00000000">
        <w:t xml:space="preserve">pigment </w:t>
      </w:r>
      <w:ins w:id="631" w:author="MARIA LAURA ZOFFOLI" w:date="2024-12-25T15:58:00Z" w16du:dateUtc="2024-12-25T14:58:00Z">
        <w:r w:rsidR="00034EF1">
          <w:t xml:space="preserve">presence and estimation of their </w:t>
        </w:r>
      </w:ins>
      <w:r w:rsidR="00000000">
        <w:t>concentrations</w:t>
      </w:r>
      <w:del w:id="632" w:author="MARIA LAURA ZOFFOLI" w:date="2024-12-25T15:58:00Z" w16du:dateUtc="2024-12-25T14:58:00Z">
        <w:r w:rsidR="00000000" w:rsidDel="00034EF1">
          <w:delText xml:space="preserve"> and distribution</w:delText>
        </w:r>
      </w:del>
      <w:r w:rsidR="00000000">
        <w:t>. This approach is particularly effective for identifying accessory pigments that have weaker absorption features compared to chlorophyll-a.</w:t>
      </w:r>
    </w:p>
    <w:p w14:paraId="4F0880FC" w14:textId="5C1AB6D5" w:rsidR="00034EF1" w:rsidDel="00034EF1" w:rsidRDefault="00034EF1" w:rsidP="000A5687">
      <w:pPr>
        <w:pStyle w:val="BodyText"/>
        <w:rPr>
          <w:del w:id="633" w:author="MARIA LAURA ZOFFOLI" w:date="2024-12-25T15:58:00Z" w16du:dateUtc="2024-12-25T14:58:00Z"/>
        </w:rPr>
      </w:pPr>
    </w:p>
    <w:p w14:paraId="0F10B8DA" w14:textId="77777777" w:rsidR="00BF293E" w:rsidRDefault="00000000" w:rsidP="000A5687">
      <w:pPr>
        <w:pStyle w:val="BodyText"/>
        <w:pPrChange w:id="634" w:author="MARIA LAURA ZOFFOLI" w:date="2024-12-25T09:53:00Z" w16du:dateUtc="2024-12-25T08:53:00Z">
          <w:pPr>
            <w:pStyle w:val="Compact"/>
            <w:numPr>
              <w:numId w:val="7"/>
            </w:numPr>
            <w:ind w:left="720" w:hanging="360"/>
          </w:pPr>
        </w:pPrChange>
      </w:pPr>
      <w:r>
        <w:t xml:space="preserve">Speak about </w:t>
      </w:r>
      <w:r>
        <w:rPr>
          <w:i/>
          <w:iCs/>
        </w:rPr>
        <w:t>in situ</w:t>
      </w:r>
      <w:r>
        <w:t xml:space="preserve"> spectroradiometry</w:t>
      </w:r>
    </w:p>
    <w:p w14:paraId="0F904848" w14:textId="65E4CFDA" w:rsidR="00BF293E" w:rsidRDefault="00000000" w:rsidP="000A5687">
      <w:pPr>
        <w:pStyle w:val="BodyText"/>
        <w:pPrChange w:id="635" w:author="MARIA LAURA ZOFFOLI" w:date="2024-12-25T09:53:00Z" w16du:dateUtc="2024-12-25T08:53:00Z">
          <w:pPr>
            <w:pStyle w:val="FirstParagraph"/>
          </w:pPr>
        </w:pPrChange>
      </w:pPr>
      <w:r>
        <w:t xml:space="preserve">Finally, a distinction can be made between high-altitude </w:t>
      </w:r>
      <w:del w:id="636" w:author="MARIA LAURA ZOFFOLI" w:date="2024-12-25T15:59:00Z" w16du:dateUtc="2024-12-25T14:59:00Z">
        <w:r w:rsidDel="00163C99">
          <w:delText xml:space="preserve">remote sensing </w:delText>
        </w:r>
      </w:del>
      <w:r>
        <w:t xml:space="preserve">and low-altitude remote sensing. Low-altitude remote sensing refers to the acquisition of spectral </w:t>
      </w:r>
      <w:del w:id="637" w:author="MARIA LAURA ZOFFOLI" w:date="2024-12-25T16:01:00Z" w16du:dateUtc="2024-12-25T15:01:00Z">
        <w:r w:rsidDel="00163C99">
          <w:delText xml:space="preserve">signatures </w:delText>
        </w:r>
      </w:del>
      <w:ins w:id="638" w:author="MARIA LAURA ZOFFOLI" w:date="2024-12-25T16:01:00Z" w16du:dateUtc="2024-12-25T15:01:00Z">
        <w:r w:rsidR="00163C99">
          <w:t xml:space="preserve">images </w:t>
        </w:r>
      </w:ins>
      <w:r>
        <w:t>at a</w:t>
      </w:r>
      <w:ins w:id="639" w:author="MARIA LAURA ZOFFOLI" w:date="2024-12-25T16:01:00Z" w16du:dateUtc="2024-12-25T15:01:00Z">
        <w:r w:rsidR="00163C99">
          <w:t>n altitude</w:t>
        </w:r>
      </w:ins>
      <w:del w:id="640" w:author="MARIA LAURA ZOFFOLI" w:date="2024-12-25T16:01:00Z" w16du:dateUtc="2024-12-25T15:01:00Z">
        <w:r w:rsidDel="00163C99">
          <w:delText xml:space="preserve"> distance</w:delText>
        </w:r>
      </w:del>
      <w:r>
        <w:t xml:space="preserve"> </w:t>
      </w:r>
      <w:ins w:id="641" w:author="MARIA LAURA ZOFFOLI" w:date="2024-12-25T16:01:00Z" w16du:dateUtc="2024-12-25T15:01:00Z">
        <w:r w:rsidR="00163C99">
          <w:t xml:space="preserve">of </w:t>
        </w:r>
      </w:ins>
      <w:del w:id="642" w:author="MARIA LAURA ZOFFOLI" w:date="2024-12-25T12:27:00Z" w16du:dateUtc="2024-12-25T11:27:00Z">
        <w:r w:rsidDel="003F1975">
          <w:delText>of no more than</w:delText>
        </w:r>
      </w:del>
      <w:ins w:id="643" w:author="MARIA LAURA ZOFFOLI" w:date="2024-12-25T12:27:00Z" w16du:dateUtc="2024-12-25T11:27:00Z">
        <w:r w:rsidR="003F1975">
          <w:t>up to</w:t>
        </w:r>
      </w:ins>
      <w:r>
        <w:t xml:space="preserve"> 120 m</w:t>
      </w:r>
      <w:del w:id="644" w:author="MARIA LAURA ZOFFOLI" w:date="2024-12-25T12:27:00Z" w16du:dateUtc="2024-12-25T11:27:00Z">
        <w:r w:rsidDel="003F1975">
          <w:delText>eters</w:delText>
        </w:r>
      </w:del>
      <w:r>
        <w:t xml:space="preserve"> from</w:t>
      </w:r>
      <w:del w:id="645" w:author="MARIA LAURA ZOFFOLI" w:date="2024-12-25T16:01:00Z" w16du:dateUtc="2024-12-25T15:01:00Z">
        <w:r w:rsidDel="00163C99">
          <w:delText xml:space="preserve"> the target</w:delText>
        </w:r>
      </w:del>
      <w:r>
        <w:t xml:space="preserve">, in compliance with European regulations on the maximum flight height for Unmanned Aerial Vehicles (UAVs). This contrasts with high-altitude remote sensing, which involves </w:t>
      </w:r>
      <w:ins w:id="646" w:author="MARIA LAURA ZOFFOLI" w:date="2024-12-25T16:02:00Z" w16du:dateUtc="2024-12-25T15:02:00Z">
        <w:r w:rsidR="00163C99" w:rsidRPr="00163C99">
          <w:t>airborne and spaceborne sensors operating at altitudes ranging from tens to hundreds of kilometers.</w:t>
        </w:r>
      </w:ins>
      <w:del w:id="647" w:author="MARIA LAURA ZOFFOLI" w:date="2024-12-25T16:02:00Z" w16du:dateUtc="2024-12-25T15:02:00Z">
        <w:r w:rsidDel="00163C99">
          <w:delText>plane-borne and space-borne sensors.</w:delText>
        </w:r>
      </w:del>
      <w:r>
        <w:t xml:space="preserve"> The distinction is important due to significant differences in calibration methods for reflectance measurements, as well as variations in temporal, and above all, spatial resolution.</w:t>
      </w:r>
    </w:p>
    <w:p w14:paraId="2D31B7C4" w14:textId="67D37737" w:rsidR="00BF293E" w:rsidRDefault="00000000" w:rsidP="000A5687">
      <w:pPr>
        <w:pStyle w:val="BodyText"/>
        <w:rPr>
          <w:ins w:id="648" w:author="MARIA LAURA ZOFFOLI" w:date="2024-12-25T16:10:00Z" w16du:dateUtc="2024-12-25T15:10:00Z"/>
        </w:rPr>
      </w:pPr>
      <w:r>
        <w:t xml:space="preserve">Reflectance calibration methods differ significantly between satellite-based remote sensing and </w:t>
      </w:r>
      <w:ins w:id="649" w:author="MARIA LAURA ZOFFOLI" w:date="2024-12-25T16:10:00Z" w16du:dateUtc="2024-12-25T15:10:00Z">
        <w:r w:rsidR="00CE7C19">
          <w:t xml:space="preserve">other types of </w:t>
        </w:r>
      </w:ins>
      <w:del w:id="650" w:author="MARIA LAURA ZOFFOLI" w:date="2024-12-25T16:10:00Z" w16du:dateUtc="2024-12-25T15:10:00Z">
        <w:r w:rsidDel="00CE7C19">
          <w:delText xml:space="preserve">in situ </w:delText>
        </w:r>
      </w:del>
      <w:r>
        <w:t>measurement</w:t>
      </w:r>
      <w:ins w:id="651" w:author="MARIA LAURA ZOFFOLI" w:date="2024-12-25T16:10:00Z" w16du:dateUtc="2024-12-25T15:10:00Z">
        <w:r w:rsidR="00CE7C19">
          <w:t xml:space="preserve"> acquisition</w:t>
        </w:r>
      </w:ins>
      <w:del w:id="652" w:author="MARIA LAURA ZOFFOLI" w:date="2024-12-25T16:10:00Z" w16du:dateUtc="2024-12-25T15:10:00Z">
        <w:r w:rsidDel="00CE7C19">
          <w:delText>s using a Spectralon panel</w:delText>
        </w:r>
      </w:del>
      <w:r>
        <w:t xml:space="preserve">. For satellite sensors, </w:t>
      </w:r>
      <w:ins w:id="653" w:author="MARIA LAURA ZOFFOLI" w:date="2024-12-25T16:11:00Z" w16du:dateUtc="2024-12-25T15:11:00Z">
        <w:r w:rsidR="00CE7C19">
          <w:t>R</w:t>
        </w:r>
        <w:r w:rsidR="00CE7C19" w:rsidRPr="00CE7C19">
          <w:rPr>
            <w:vertAlign w:val="subscript"/>
            <w:rPrChange w:id="654" w:author="MARIA LAURA ZOFFOLI" w:date="2024-12-25T16:11:00Z" w16du:dateUtc="2024-12-25T15:11:00Z">
              <w:rPr/>
            </w:rPrChange>
          </w:rPr>
          <w:t>BOA</w:t>
        </w:r>
        <w:r w:rsidR="00CE7C19">
          <w:t xml:space="preserve"> estimation </w:t>
        </w:r>
      </w:ins>
      <w:del w:id="655" w:author="MARIA LAURA ZOFFOLI" w:date="2024-12-25T16:11:00Z" w16du:dateUtc="2024-12-25T15:11:00Z">
        <w:r w:rsidDel="00CE7C19">
          <w:delText xml:space="preserve">reflectance calibration </w:delText>
        </w:r>
      </w:del>
      <w:r>
        <w:t>relies on pre-launch laboratory calibration and post-launch vicarious calibration, which use</w:t>
      </w:r>
      <w:del w:id="656" w:author="MARIA LAURA ZOFFOLI" w:date="2024-12-25T16:11:00Z" w16du:dateUtc="2024-12-25T15:11:00Z">
        <w:r w:rsidDel="00CE7C19">
          <w:delText>s</w:delText>
        </w:r>
      </w:del>
      <w:ins w:id="657" w:author="MARIA LAURA ZOFFOLI" w:date="2024-12-25T16:11:00Z" w16du:dateUtc="2024-12-25T15:11:00Z">
        <w:r w:rsidR="00CE7C19">
          <w:t>s</w:t>
        </w:r>
      </w:ins>
      <w:r>
        <w:t xml:space="preserve"> known surface targets or atmospheric correction algorithms to </w:t>
      </w:r>
      <w:r>
        <w:lastRenderedPageBreak/>
        <w:t xml:space="preserve">account for sensor degradation, atmospheric effects, and viewing geometry. In contrast, in situ </w:t>
      </w:r>
      <w:ins w:id="658" w:author="MARIA LAURA ZOFFOLI" w:date="2024-12-25T16:12:00Z" w16du:dateUtc="2024-12-25T15:12:00Z">
        <w:r w:rsidR="00CE7C19">
          <w:t xml:space="preserve">and UAV R measurements </w:t>
        </w:r>
      </w:ins>
      <w:del w:id="659" w:author="MARIA LAURA ZOFFOLI" w:date="2024-12-25T16:12:00Z" w16du:dateUtc="2024-12-25T15:12:00Z">
        <w:r w:rsidDel="00CE7C19">
          <w:delText>calibration with a Spectralon panel involves direct measurement of refle</w:delText>
        </w:r>
      </w:del>
      <w:ins w:id="660" w:author="MARIA LAURA ZOFFOLI" w:date="2024-12-25T16:12:00Z" w16du:dateUtc="2024-12-25T15:12:00Z">
        <w:r w:rsidR="00CE7C19">
          <w:t xml:space="preserve">require the use of </w:t>
        </w:r>
      </w:ins>
      <w:del w:id="661" w:author="MARIA LAURA ZOFFOLI" w:date="2024-12-25T16:12:00Z" w16du:dateUtc="2024-12-25T15:12:00Z">
        <w:r w:rsidDel="00CE7C19">
          <w:delText xml:space="preserve">cted light from </w:delText>
        </w:r>
      </w:del>
      <w:r>
        <w:t xml:space="preserve">a calibrated reference target with known reflectance properties, </w:t>
      </w:r>
      <w:del w:id="662" w:author="MARIA LAURA ZOFFOLI" w:date="2024-12-25T16:12:00Z" w16du:dateUtc="2024-12-25T15:12:00Z">
        <w:r w:rsidDel="00CE7C19">
          <w:delText xml:space="preserve">typically </w:delText>
        </w:r>
      </w:del>
      <w:r>
        <w:t xml:space="preserve">conducted </w:t>
      </w:r>
      <w:del w:id="663" w:author="MARIA LAURA ZOFFOLI" w:date="2024-12-25T16:13:00Z" w16du:dateUtc="2024-12-25T15:13:00Z">
        <w:r w:rsidDel="00CE7C19">
          <w:delText xml:space="preserve">under controlled conditions </w:delText>
        </w:r>
      </w:del>
      <w:r>
        <w:t>near the target area</w:t>
      </w:r>
      <w:ins w:id="664" w:author="MARIA LAURA ZOFFOLI" w:date="2024-12-25T16:13:00Z" w16du:dateUtc="2024-12-25T15:13:00Z">
        <w:r w:rsidR="00CE7C19">
          <w:t xml:space="preserve"> under the same illumination conditions</w:t>
        </w:r>
      </w:ins>
      <w:r>
        <w:t xml:space="preserve">. This method ensures precise ground-truth data, providing high accuracy for </w:t>
      </w:r>
      <w:ins w:id="665" w:author="MARIA LAURA ZOFFOLI" w:date="2024-12-25T16:13:00Z" w16du:dateUtc="2024-12-25T15:13:00Z">
        <w:r w:rsidR="00CE7C19">
          <w:t xml:space="preserve">R </w:t>
        </w:r>
      </w:ins>
      <w:del w:id="666" w:author="MARIA LAURA ZOFFOLI" w:date="2024-12-25T16:13:00Z" w16du:dateUtc="2024-12-25T15:13:00Z">
        <w:r w:rsidDel="00CE7C19">
          <w:delText xml:space="preserve">reflectance </w:delText>
        </w:r>
      </w:del>
      <w:r>
        <w:t xml:space="preserve">measurements by </w:t>
      </w:r>
      <w:ins w:id="667" w:author="MARIA LAURA ZOFFOLI" w:date="2024-12-25T16:13:00Z" w16du:dateUtc="2024-12-25T15:13:00Z">
        <w:r w:rsidR="00CE7C19">
          <w:t xml:space="preserve">minimizing </w:t>
        </w:r>
      </w:ins>
      <w:del w:id="668" w:author="MARIA LAURA ZOFFOLI" w:date="2024-12-25T16:13:00Z" w16du:dateUtc="2024-12-25T15:13:00Z">
        <w:r w:rsidDel="00CE7C19">
          <w:delText xml:space="preserve">eliminating </w:delText>
        </w:r>
      </w:del>
      <w:r>
        <w:t>the influence of atmospheric scattering and absorption, which are significant factors in satellite-based calibration.</w:t>
      </w:r>
    </w:p>
    <w:p w14:paraId="6338A1F8" w14:textId="5F0D37A2" w:rsidR="00CE7C19" w:rsidDel="00CE7C19" w:rsidRDefault="00CE7C19" w:rsidP="000A5687">
      <w:pPr>
        <w:pStyle w:val="BodyText"/>
        <w:rPr>
          <w:del w:id="669" w:author="MARIA LAURA ZOFFOLI" w:date="2024-12-25T16:14:00Z" w16du:dateUtc="2024-12-25T15:14:00Z"/>
        </w:rPr>
      </w:pPr>
    </w:p>
    <w:p w14:paraId="6763AA39" w14:textId="5BC7F504" w:rsidR="00BF293E" w:rsidRDefault="00000000" w:rsidP="000A5687">
      <w:pPr>
        <w:pStyle w:val="BodyText"/>
        <w:rPr>
          <w:ins w:id="670" w:author="MARIA LAURA ZOFFOLI" w:date="2024-12-25T16:19:00Z" w16du:dateUtc="2024-12-25T15:19:00Z"/>
        </w:rPr>
      </w:pPr>
      <w:r>
        <w:t>Temporal resolution, defined as the time interval between successive image acquisitions over the same study site, varies significantly between low-altitude and high-altitude sensors. Satellites used for Earth observation</w:t>
      </w:r>
      <w:ins w:id="671" w:author="MARIA LAURA ZOFFOLI" w:date="2024-12-25T16:19:00Z" w16du:dateUtc="2024-12-25T15:19:00Z">
        <w:r w:rsidR="005F7559">
          <w:t xml:space="preserve">, </w:t>
        </w:r>
      </w:ins>
      <w:del w:id="672" w:author="MARIA LAURA ZOFFOLI" w:date="2024-12-25T16:19:00Z" w16du:dateUtc="2024-12-25T15:19:00Z">
        <w:r w:rsidDel="005F7559">
          <w:delText xml:space="preserve"> are </w:delText>
        </w:r>
      </w:del>
      <w:r>
        <w:t xml:space="preserve">typically placed in low heliosynchronous orbits, </w:t>
      </w:r>
      <w:ins w:id="673" w:author="MARIA LAURA ZOFFOLI" w:date="2024-12-25T16:19:00Z" w16du:dateUtc="2024-12-25T15:19:00Z">
        <w:r w:rsidR="005F7559">
          <w:t>acquire data at regula</w:t>
        </w:r>
      </w:ins>
      <w:ins w:id="674" w:author="MARIA LAURA ZOFFOLI" w:date="2024-12-25T16:20:00Z" w16du:dateUtc="2024-12-25T15:20:00Z">
        <w:r w:rsidR="005F7559">
          <w:t xml:space="preserve">r intervals over the same area of the Earth. They are programmed to cross the equator daily at the same time, allowing for seasona studies while ensuring consistent illumination conditions </w:t>
        </w:r>
      </w:ins>
      <w:ins w:id="675" w:author="MARIA LAURA ZOFFOLI" w:date="2024-12-25T16:21:00Z" w16du:dateUtc="2024-12-25T15:21:00Z">
        <w:r w:rsidR="005F7559">
          <w:t>throughout</w:t>
        </w:r>
      </w:ins>
      <w:ins w:id="676" w:author="MARIA LAURA ZOFFOLI" w:date="2024-12-25T16:20:00Z" w16du:dateUtc="2024-12-25T15:20:00Z">
        <w:r w:rsidR="005F7559">
          <w:t xml:space="preserve"> the year. </w:t>
        </w:r>
      </w:ins>
      <w:del w:id="677" w:author="MARIA LAURA ZOFFOLI" w:date="2024-12-25T16:20:00Z" w16du:dateUtc="2024-12-25T15:20:00Z">
        <w:r w:rsidDel="005F7559">
          <w:delText xml:space="preserve">allowing them to regularly revisit the same area of the Earth. </w:delText>
        </w:r>
      </w:del>
      <w:r>
        <w:t xml:space="preserve">For instance, the Sentinel-2 constellation offers a temporal resolution of 5 days at the equator, which decreases to as little as 3 days at higher latitudes, such as in France. Certain missions, like the Sentinel-3 constellation, achieve even shorter revisit times, </w:t>
      </w:r>
      <w:del w:id="678" w:author="MARIA LAURA ZOFFOLI" w:date="2024-12-25T16:21:00Z" w16du:dateUtc="2024-12-25T15:21:00Z">
        <w:r w:rsidDel="005F7559">
          <w:delText>often less than a day</w:delText>
        </w:r>
      </w:del>
      <w:ins w:id="679" w:author="MARIA LAURA ZOFFOLI" w:date="2024-12-25T16:21:00Z" w16du:dateUtc="2024-12-25T15:21:00Z">
        <w:r w:rsidR="005F7559">
          <w:t xml:space="preserve">providing almost daily images of the same </w:t>
        </w:r>
      </w:ins>
      <w:ins w:id="680" w:author="MARIA LAURA ZOFFOLI" w:date="2024-12-25T16:22:00Z" w16du:dateUtc="2024-12-25T15:22:00Z">
        <w:r w:rsidR="005F7559">
          <w:t>region</w:t>
        </w:r>
      </w:ins>
      <w:r>
        <w:t xml:space="preserve">. In contrast, low-altitude sensors are </w:t>
      </w:r>
      <w:del w:id="681" w:author="MARIA LAURA ZOFFOLI" w:date="2024-12-25T16:22:00Z" w16du:dateUtc="2024-12-25T15:22:00Z">
        <w:r w:rsidDel="005F7559">
          <w:delText>generally operated on-demand</w:delText>
        </w:r>
      </w:del>
      <w:ins w:id="682" w:author="MARIA LAURA ZOFFOLI" w:date="2024-12-25T16:22:00Z" w16du:dateUtc="2024-12-25T15:22:00Z">
        <w:r w:rsidR="005F7559">
          <w:t>directly programmed by the user</w:t>
        </w:r>
      </w:ins>
      <w:del w:id="683" w:author="MARIA LAURA ZOFFOLI" w:date="2024-12-25T16:22:00Z" w16du:dateUtc="2024-12-25T15:22:00Z">
        <w:r w:rsidDel="005F7559">
          <w:delText>, with data acquisition often initiated directly by the user</w:delText>
        </w:r>
      </w:del>
      <w:r>
        <w:t>.</w:t>
      </w:r>
    </w:p>
    <w:p w14:paraId="1C1C48D2" w14:textId="5C6FA880" w:rsidR="005F7559" w:rsidDel="005F7559" w:rsidRDefault="005F7559" w:rsidP="000A5687">
      <w:pPr>
        <w:pStyle w:val="BodyText"/>
        <w:rPr>
          <w:del w:id="684" w:author="MARIA LAURA ZOFFOLI" w:date="2024-12-25T16:22:00Z" w16du:dateUtc="2024-12-25T15:22:00Z"/>
        </w:rPr>
      </w:pPr>
    </w:p>
    <w:p w14:paraId="75864C9B" w14:textId="57FE5E3D" w:rsidR="00BF293E" w:rsidDel="00911050" w:rsidRDefault="00000000" w:rsidP="000A5687">
      <w:pPr>
        <w:pStyle w:val="BodyText"/>
        <w:rPr>
          <w:del w:id="685" w:author="MARIA LAURA ZOFFOLI" w:date="2024-12-25T16:29:00Z" w16du:dateUtc="2024-12-25T15:29:00Z"/>
        </w:rPr>
      </w:pPr>
      <w:r>
        <w:t xml:space="preserve">Spatial resolution, defined as the ground area represented by a single pixel, differs significantly between low-altitude and high-altitude sensors. Satellite remote sensing can cover vast areas, often spanning millions of </w:t>
      </w:r>
      <w:del w:id="686" w:author="MARIA LAURA ZOFFOLI" w:date="2024-12-25T16:28:00Z" w16du:dateUtc="2024-12-25T15:28:00Z">
        <w:r w:rsidDel="00911050">
          <w:delText>square kilometers</w:delText>
        </w:r>
      </w:del>
      <w:ins w:id="687" w:author="MARIA LAURA ZOFFOLI" w:date="2024-12-25T16:28:00Z" w16du:dateUtc="2024-12-25T15:28:00Z">
        <w:r w:rsidR="00911050">
          <w:t>km</w:t>
        </w:r>
        <w:r w:rsidR="00911050" w:rsidRPr="00911050">
          <w:rPr>
            <w:vertAlign w:val="superscript"/>
            <w:rPrChange w:id="688" w:author="MARIA LAURA ZOFFOLI" w:date="2024-12-25T16:28:00Z" w16du:dateUtc="2024-12-25T15:28:00Z">
              <w:rPr/>
            </w:rPrChange>
          </w:rPr>
          <w:t>2</w:t>
        </w:r>
      </w:ins>
      <w:r>
        <w:t>, and capture data at the scale of entire countries in a single image. The spatial resolution of a sensor is directly influenced by its field of view</w:t>
      </w:r>
      <w:ins w:id="689" w:author="MARIA LAURA ZOFFOLI" w:date="2024-12-25T16:28:00Z" w16du:dateUtc="2024-12-25T15:28:00Z">
        <w:r w:rsidR="00911050">
          <w:t>. While</w:t>
        </w:r>
      </w:ins>
      <w:del w:id="690" w:author="MARIA LAURA ZOFFOLI" w:date="2024-12-25T16:28:00Z" w16du:dateUtc="2024-12-25T15:28:00Z">
        <w:r w:rsidDel="00911050">
          <w:delText>, and while</w:delText>
        </w:r>
      </w:del>
      <w:r>
        <w:t xml:space="preserve"> some satellites achieve resolutions as fine as 30 cm per pixel (e.g., Pleiades-Neo), </w:t>
      </w:r>
      <w:del w:id="691" w:author="MARIA LAURA ZOFFOLI" w:date="2024-12-25T16:29:00Z" w16du:dateUtc="2024-12-25T15:29:00Z">
        <w:r w:rsidDel="00911050">
          <w:delText>this can pose challenges for</w:delText>
        </w:r>
      </w:del>
      <w:ins w:id="692" w:author="MARIA LAURA ZOFFOLI" w:date="2024-12-25T16:29:00Z" w16du:dateUtc="2024-12-25T15:29:00Z">
        <w:r w:rsidR="00911050">
          <w:t>they may struggle to</w:t>
        </w:r>
      </w:ins>
      <w:r>
        <w:t xml:space="preserve"> accurately </w:t>
      </w:r>
      <w:del w:id="693" w:author="MARIA LAURA ZOFFOLI" w:date="2024-12-25T16:29:00Z" w16du:dateUtc="2024-12-25T15:29:00Z">
        <w:r w:rsidDel="00911050">
          <w:delText>mapping</w:delText>
        </w:r>
      </w:del>
      <w:ins w:id="694" w:author="MARIA LAURA ZOFFOLI" w:date="2024-12-25T16:29:00Z" w16du:dateUtc="2024-12-25T15:29:00Z">
        <w:r w:rsidR="00911050">
          <w:t>map</w:t>
        </w:r>
      </w:ins>
      <w:r>
        <w:t xml:space="preserve"> complex ecosystems. For example, in scenarios involving mixed vegetation types, the inability to capture fine-scale heterogeneity can limit the accuracy of analyses.</w:t>
      </w:r>
      <w:ins w:id="695" w:author="MARIA LAURA ZOFFOLI" w:date="2024-12-25T16:29:00Z" w16du:dateUtc="2024-12-25T15:29:00Z">
        <w:r w:rsidR="00911050">
          <w:t xml:space="preserve"> </w:t>
        </w:r>
      </w:ins>
    </w:p>
    <w:p w14:paraId="11862D6E" w14:textId="7C451116" w:rsidR="00911050" w:rsidRDefault="00000000" w:rsidP="00911050">
      <w:pPr>
        <w:pStyle w:val="BodyText"/>
        <w:rPr>
          <w:ins w:id="696" w:author="MARIA LAURA ZOFFOLI" w:date="2024-12-25T16:32:00Z" w16du:dateUtc="2024-12-25T15:32:00Z"/>
        </w:rPr>
      </w:pPr>
      <w:r>
        <w:t xml:space="preserve">In such </w:t>
      </w:r>
      <w:del w:id="697" w:author="MARIA LAURA ZOFFOLI" w:date="2024-12-25T16:30:00Z" w16du:dateUtc="2024-12-25T15:30:00Z">
        <w:r w:rsidDel="00C9624C">
          <w:delText>challenging scenarios</w:delText>
        </w:r>
      </w:del>
      <w:ins w:id="698" w:author="MARIA LAURA ZOFFOLI" w:date="2024-12-25T16:30:00Z" w16du:dateUtc="2024-12-25T15:30:00Z">
        <w:r w:rsidR="00C9624C">
          <w:t>cases</w:t>
        </w:r>
      </w:ins>
      <w:r>
        <w:t xml:space="preserve">, low-altitude remote sensing offers a complementary approach by acquiring millions of pixels over smaller areas, achieving spatial resolutions at the </w:t>
      </w:r>
      <w:del w:id="699" w:author="MARIA LAURA ZOFFOLI" w:date="2024-12-25T16:31:00Z" w16du:dateUtc="2024-12-25T15:31:00Z">
        <w:r w:rsidDel="00C9624C">
          <w:delText xml:space="preserve">millimeter </w:delText>
        </w:r>
      </w:del>
      <w:ins w:id="700" w:author="MARIA LAURA ZOFFOLI" w:date="2024-12-25T16:31:00Z" w16du:dateUtc="2024-12-25T15:31:00Z">
        <w:r w:rsidR="00C9624C">
          <w:t>mm-cm</w:t>
        </w:r>
        <w:r w:rsidR="00C9624C">
          <w:t xml:space="preserve"> </w:t>
        </w:r>
      </w:ins>
      <w:r>
        <w:t>scale. This level of detail enables more precise mapping of complex and heterogeneous ecosystems.</w:t>
      </w:r>
      <w:ins w:id="701" w:author="MARIA LAURA ZOFFOLI" w:date="2024-12-25T16:31:00Z" w16du:dateUtc="2024-12-25T15:31:00Z">
        <w:r w:rsidR="00C9624C">
          <w:t xml:space="preserve"> </w:t>
        </w:r>
      </w:ins>
      <w:ins w:id="702" w:author="MARIA LAURA ZOFFOLI" w:date="2024-12-25T16:27:00Z">
        <w:r w:rsidR="00911050" w:rsidRPr="00911050">
          <w:t>Overall, there is a trade-off between area coverage, spatial, spectral, and temporal resolutions due to the processing and storage capabilities of sensors. Increasing the area covered by a single image generally results in larger pixel sizes and lower temporal resolution</w:t>
        </w:r>
      </w:ins>
      <w:ins w:id="703" w:author="MARIA LAURA ZOFFOLI" w:date="2024-12-25T16:33:00Z" w16du:dateUtc="2024-12-25T15:33:00Z">
        <w:r w:rsidR="00D40BEC">
          <w:t xml:space="preserve"> (Figure xx)</w:t>
        </w:r>
      </w:ins>
      <w:ins w:id="704" w:author="MARIA LAURA ZOFFOLI" w:date="2024-12-25T16:27:00Z">
        <w:r w:rsidR="00911050" w:rsidRPr="00911050">
          <w:t>.</w:t>
        </w:r>
      </w:ins>
    </w:p>
    <w:p w14:paraId="7AB11BB7" w14:textId="43628640" w:rsidR="00D40BEC" w:rsidRPr="00911050" w:rsidRDefault="00D40BEC" w:rsidP="00D40BEC">
      <w:pPr>
        <w:pStyle w:val="BodyText"/>
        <w:jc w:val="center"/>
        <w:rPr>
          <w:ins w:id="705" w:author="MARIA LAURA ZOFFOLI" w:date="2024-12-25T16:27:00Z"/>
        </w:rPr>
        <w:pPrChange w:id="706" w:author="MARIA LAURA ZOFFOLI" w:date="2024-12-25T16:33:00Z" w16du:dateUtc="2024-12-25T15:33:00Z">
          <w:pPr>
            <w:pStyle w:val="BodyText"/>
            <w:spacing w:before="480" w:after="0"/>
          </w:pPr>
        </w:pPrChange>
      </w:pPr>
      <w:ins w:id="707" w:author="MARIA LAURA ZOFFOLI" w:date="2024-12-25T16:32:00Z" w16du:dateUtc="2024-12-25T15:32:00Z">
        <w:r w:rsidRPr="00D40BEC">
          <w:lastRenderedPageBreak/>
          <w:drawing>
            <wp:inline distT="0" distB="0" distL="0" distR="0" wp14:anchorId="35C519C5" wp14:editId="0665B36F">
              <wp:extent cx="4718050" cy="3590960"/>
              <wp:effectExtent l="0" t="0" r="6350" b="9525"/>
              <wp:docPr id="528727102" name="Picture 1" descr="A diagram of weather foreca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27102" name="Picture 1" descr="A diagram of weather forecasting&#10;&#10;Description automatically generated"/>
                      <pic:cNvPicPr/>
                    </pic:nvPicPr>
                    <pic:blipFill>
                      <a:blip r:embed="rId12"/>
                      <a:stretch>
                        <a:fillRect/>
                      </a:stretch>
                    </pic:blipFill>
                    <pic:spPr>
                      <a:xfrm>
                        <a:off x="0" y="0"/>
                        <a:ext cx="4721947" cy="3593926"/>
                      </a:xfrm>
                      <a:prstGeom prst="rect">
                        <a:avLst/>
                      </a:prstGeom>
                    </pic:spPr>
                  </pic:pic>
                </a:graphicData>
              </a:graphic>
            </wp:inline>
          </w:drawing>
        </w:r>
      </w:ins>
    </w:p>
    <w:p w14:paraId="1B482FC6" w14:textId="6A083AB1" w:rsidR="00911050" w:rsidRDefault="00D40BEC" w:rsidP="000A5687">
      <w:pPr>
        <w:pStyle w:val="BodyText"/>
      </w:pPr>
      <w:ins w:id="708" w:author="MARIA LAURA ZOFFOLI" w:date="2024-12-25T16:33:00Z" w16du:dateUtc="2024-12-25T15:33:00Z">
        <w:r>
          <w:t>Figure xx. souce: Jensen</w:t>
        </w:r>
      </w:ins>
    </w:p>
    <w:p w14:paraId="78CC4D66" w14:textId="77777777" w:rsidR="00BF293E" w:rsidRDefault="00000000">
      <w:pPr>
        <w:pStyle w:val="Heading4"/>
      </w:pPr>
      <w:bookmarkStart w:id="709" w:name="X6e0637a84264a80c0e5f6545e17679d348073aa"/>
      <w:bookmarkEnd w:id="257"/>
      <w:r>
        <w:t>1.1.2.3 Remote Sensing applied to Coastal monitoring</w:t>
      </w:r>
    </w:p>
    <w:p w14:paraId="1251DA25" w14:textId="77777777" w:rsidR="008A6A46" w:rsidRDefault="008A6A46" w:rsidP="000A5687">
      <w:pPr>
        <w:pStyle w:val="BodyText"/>
        <w:rPr>
          <w:ins w:id="710" w:author="MARIA LAURA ZOFFOLI" w:date="2024-12-25T09:48:00Z" w16du:dateUtc="2024-12-25T08:48:00Z"/>
        </w:rPr>
        <w:pPrChange w:id="711" w:author="MARIA LAURA ZOFFOLI" w:date="2024-12-25T09:53:00Z" w16du:dateUtc="2024-12-25T08:53:00Z">
          <w:pPr>
            <w:pStyle w:val="BodyText"/>
            <w:ind w:left="360" w:firstLine="0"/>
          </w:pPr>
        </w:pPrChange>
      </w:pPr>
      <w:ins w:id="712" w:author="MARIA LAURA ZOFFOLI" w:date="2024-12-25T09:48:00Z" w16du:dateUtc="2024-12-25T08:48:00Z">
        <w:r>
          <w:t>Coastal environments represent highly dynamic and sensitive ecosystems shaped by complex interactions between natural processes and human activities. Remote sensing technologies are crucial for monitoring these regions, providing detailed data on shoreline erosion, habitat degradation, sediment dynamics, and water quality. High-resolution satellite imagery and drone-based platforms facilitate the detection of fine-scale changes in intertidal zones, mangroves, coral reefs, and other critical coastal habitats. These observations enable the quantification of spatial and temporal variations, informing evidence-based strategies for conservation and sustainable management.</w:t>
        </w:r>
      </w:ins>
    </w:p>
    <w:p w14:paraId="50C24315" w14:textId="77777777" w:rsidR="00BF293E" w:rsidRDefault="00000000" w:rsidP="000A5687">
      <w:pPr>
        <w:pStyle w:val="BodyText"/>
      </w:pPr>
      <w:r>
        <w:t>EOV EBV</w:t>
      </w:r>
    </w:p>
    <w:p w14:paraId="47944E60" w14:textId="77777777" w:rsidR="00BF293E" w:rsidRDefault="00000000" w:rsidP="000A5687">
      <w:pPr>
        <w:pStyle w:val="BodyText"/>
      </w:pPr>
      <w:r>
        <w:t>Muller-Karger</w:t>
      </w:r>
    </w:p>
    <w:p w14:paraId="1F8F993C" w14:textId="77777777" w:rsidR="00BF293E" w:rsidRDefault="00000000">
      <w:pPr>
        <w:pStyle w:val="Heading2"/>
      </w:pPr>
      <w:bookmarkStart w:id="713" w:name="overview"/>
      <w:bookmarkEnd w:id="12"/>
      <w:bookmarkEnd w:id="20"/>
      <w:bookmarkEnd w:id="709"/>
      <w:r>
        <w:t>1.2 Overview</w:t>
      </w:r>
    </w:p>
    <w:p w14:paraId="62F65CE6" w14:textId="77777777" w:rsidR="00BF293E" w:rsidRDefault="00000000" w:rsidP="000A5687">
      <w:pPr>
        <w:pStyle w:val="BodyText"/>
        <w:pPrChange w:id="714" w:author="MARIA LAURA ZOFFOLI" w:date="2024-12-25T09:53:00Z" w16du:dateUtc="2024-12-25T08:53:00Z">
          <w:pPr>
            <w:pStyle w:val="FirstParagraph"/>
          </w:pPr>
        </w:pPrChange>
      </w:pPr>
      <w:r>
        <w:t xml:space="preserve">Discriminating between different types of intertidal vegetation using remote sensing poses significant challendes due to overlapping spectral signature in the visible and near-infrared spectral regions caused by similar pigment compositions. This issue is particularly pronounced when comparing green macroalgae and seagrass. In addition </w:t>
      </w:r>
      <w:r>
        <w:lastRenderedPageBreak/>
        <w:t>to chlorophyll-a, a pigment found in all vegetal cells, both green macroalgae and seagrass share the same accessory pigments such as chlorophyll-b and carotenoids. These shared pigments pronounce analogous reflectance patterns, making it difficult to differentiate between these vegetation types using conventional remote sensing techniques, espacially in heterogenous habitats where these species often co exist.Despite these challenges, advances in spectral resolution and machine learning provide avenues for improved classification.</w:t>
      </w:r>
    </w:p>
    <w:p w14:paraId="2056D60C" w14:textId="77777777" w:rsidR="00BF293E" w:rsidRDefault="00000000" w:rsidP="000A5687">
      <w:pPr>
        <w:pStyle w:val="BodyText"/>
      </w:pPr>
      <w:r>
        <w:rPr>
          <w:b/>
          <w:bCs/>
        </w:rPr>
        <w:t>Chapter 2</w:t>
      </w:r>
      <w:r>
        <w:t xml:space="preserve"> establishes the foundation by presenting a proof-of-concept study that demonstrates the feasibility of distinguising different types of vegetation using remote sensing. It demonstrates that this technique can effectively separate green macroalgae from seagrasses. By employing both multi- and hyperspectral datasets, the study identifies the number of spectral bands and specific wavelengths that maximize classification accuracy, showcasing the potential of remote sensing for detailed habitat mapping.</w:t>
      </w:r>
    </w:p>
    <w:p w14:paraId="3E5E52D1" w14:textId="77777777" w:rsidR="00BF293E" w:rsidRDefault="00000000" w:rsidP="000A5687">
      <w:pPr>
        <w:pStyle w:val="BodyText"/>
      </w:pPr>
      <w:r>
        <w:t xml:space="preserve">Building upon the proof of concept, </w:t>
      </w:r>
      <w:r>
        <w:rPr>
          <w:b/>
          <w:bCs/>
        </w:rPr>
        <w:t>Chapter 3</w:t>
      </w:r>
      <w:r>
        <w:t xml:space="preserve"> focuses on the development of a robust algorithm called DISCOV v1.0, capable of automating the discrimination of green macrophytes in heterogeneous intertidal habitats. Utilizing high-resolution multispectral drone imagery and advanced machine learning techniques, this chapter addresses the spatial complexity of these environments. The algorithm’s validation across diverse geographic and ecological settings ensures its applicability beyond the initial study sites. This advancement underscores the critical role of cutting-edge remote sensing technologies in ecological monitoring.</w:t>
      </w:r>
    </w:p>
    <w:p w14:paraId="439BE834" w14:textId="77777777" w:rsidR="00BF293E" w:rsidRDefault="00000000" w:rsidP="000A5687">
      <w:pPr>
        <w:pStyle w:val="BodyText"/>
      </w:pPr>
      <w:r>
        <w:t xml:space="preserve">In </w:t>
      </w:r>
      <w:r>
        <w:rPr>
          <w:b/>
          <w:bCs/>
        </w:rPr>
        <w:t>Chapter 4</w:t>
      </w:r>
      <w:r>
        <w:t xml:space="preserve">, the methodology evolves to include red macroalgae, specifically targeting the invasive species </w:t>
      </w:r>
      <w:r>
        <w:rPr>
          <w:i/>
          <w:iCs/>
        </w:rPr>
        <w:t>Gracilaria vermiculophylla</w:t>
      </w:r>
      <w:r>
        <w:t>. By updating the algorithm in its v2.0, this study extends its application to a different taxonomic group, demonstrating the flexibility and scalability of the approach. Additionally, this chapter integrates LiDAR-based topographical data to examine the relationship between habitat characteristics and macroalgal distribution. The insights gained from mapping and modeling the spatial dynamics of G. vermiculophylla provide valuable implications for managing invasive species and conserving native biodiversity.</w:t>
      </w:r>
    </w:p>
    <w:p w14:paraId="4F27E948" w14:textId="77777777" w:rsidR="00BF293E" w:rsidRDefault="00000000" w:rsidP="000A5687">
      <w:pPr>
        <w:pStyle w:val="BodyText"/>
      </w:pPr>
      <w:r>
        <w:t xml:space="preserve">Finally, </w:t>
      </w:r>
      <w:r>
        <w:rPr>
          <w:b/>
          <w:bCs/>
        </w:rPr>
        <w:t>Chapter 5</w:t>
      </w:r>
      <w:r>
        <w:t xml:space="preserve"> examines the physiological impacts of environmental stressors, specifically marine and atmospheric heatwaves, on seagrass reflectance. Through controlled laboratory experiments and field validations, this chapter highlights the spectral responses of </w:t>
      </w:r>
      <w:r>
        <w:rPr>
          <w:i/>
          <w:iCs/>
        </w:rPr>
        <w:t>Zostera noltei</w:t>
      </w:r>
      <w:r>
        <w:t xml:space="preserve"> under heatwave conditions. Well-established spectral indices such as the NDVI and GLI are employed, and a new index, the Seagrass Heat Shock Index (SHSI), is developed to specifically identify heatwave-impacted seagrasses. These indices provide metrics to detect and quantify stress-induced changes. These findings emphasize the role of remote sensing in assessing the resilience and vulnerability of intertidal ecosystems under climate change.</w:t>
      </w:r>
    </w:p>
    <w:p w14:paraId="492D598E" w14:textId="77777777" w:rsidR="00BF293E" w:rsidRDefault="00000000">
      <w:pPr>
        <w:pStyle w:val="Heading1"/>
      </w:pPr>
      <w:bookmarkStart w:id="715" w:name="X5946039c2941aedea9148f0862d7b582029c549"/>
      <w:bookmarkEnd w:id="11"/>
      <w:bookmarkEnd w:id="713"/>
      <w:r>
        <w:lastRenderedPageBreak/>
        <w:t>2. Hyperspectral classification of intertidal vegetation for coastal biodiversity</w:t>
      </w:r>
    </w:p>
    <w:p w14:paraId="3C384DFF" w14:textId="64ADA966" w:rsidR="00A53AF9" w:rsidRPr="00A53AF9" w:rsidRDefault="00417595" w:rsidP="000A5687">
      <w:pPr>
        <w:pStyle w:val="BodyText"/>
        <w:rPr>
          <w:ins w:id="716" w:author="MARIA LAURA ZOFFOLI" w:date="2024-12-25T09:38:00Z"/>
        </w:rPr>
        <w:pPrChange w:id="717" w:author="MARIA LAURA ZOFFOLI" w:date="2024-12-25T09:53:00Z" w16du:dateUtc="2024-12-25T08:53:00Z">
          <w:pPr>
            <w:pStyle w:val="BodyText"/>
            <w:spacing w:before="480"/>
            <w:ind w:firstLine="0"/>
          </w:pPr>
        </w:pPrChange>
      </w:pPr>
      <w:ins w:id="718" w:author="MARIA LAURA ZOFFOLI" w:date="2024-12-25T09:34:00Z" w16du:dateUtc="2024-12-25T08:34:00Z">
        <w:r w:rsidRPr="00417595">
          <w:t xml:space="preserve">This chapter has been published as a scientific article as: </w:t>
        </w:r>
      </w:ins>
      <w:ins w:id="719" w:author="MARIA LAURA ZOFFOLI" w:date="2024-12-25T09:35:00Z" w16du:dateUtc="2024-12-25T08:35:00Z">
        <w:r w:rsidRPr="00417595">
          <w:t xml:space="preserve">Davies, B.F.R.; </w:t>
        </w:r>
      </w:ins>
      <w:ins w:id="720" w:author="MARIA LAURA ZOFFOLI" w:date="2024-12-25T09:39:00Z" w16du:dateUtc="2024-12-25T08:39:00Z">
        <w:r w:rsidR="00A53AF9">
          <w:t xml:space="preserve">Gernez, P.; Geraud, A.; </w:t>
        </w:r>
      </w:ins>
      <w:ins w:id="721" w:author="MARIA LAURA ZOFFOLI" w:date="2024-12-25T09:34:00Z" w16du:dateUtc="2024-12-25T08:34:00Z">
        <w:r w:rsidRPr="00417595">
          <w:t>Oiry, S.; Rosa, P.; Zoffoli, M.L.; Barillé, L. 202</w:t>
        </w:r>
      </w:ins>
      <w:ins w:id="722" w:author="MARIA LAURA ZOFFOLI" w:date="2024-12-25T09:38:00Z" w16du:dateUtc="2024-12-25T08:38:00Z">
        <w:r w:rsidR="00A53AF9">
          <w:t>3</w:t>
        </w:r>
      </w:ins>
      <w:ins w:id="723" w:author="MARIA LAURA ZOFFOLI" w:date="2024-12-25T09:34:00Z" w16du:dateUtc="2024-12-25T08:34:00Z">
        <w:r w:rsidRPr="00417595">
          <w:t xml:space="preserve">. </w:t>
        </w:r>
      </w:ins>
      <w:ins w:id="724" w:author="MARIA LAURA ZOFFOLI" w:date="2024-12-25T09:37:00Z">
        <w:r w:rsidR="00A53AF9" w:rsidRPr="00A53AF9">
          <w:t>Multi- and hyperspectral classification of soft-bottom intertidal vegetation using a spectral library for coastal biodiversity remote sensing</w:t>
        </w:r>
      </w:ins>
      <w:ins w:id="725" w:author="MARIA LAURA ZOFFOLI" w:date="2024-12-25T09:37:00Z" w16du:dateUtc="2024-12-25T08:37:00Z">
        <w:r w:rsidR="00A53AF9" w:rsidRPr="00A53AF9">
          <w:t>.</w:t>
        </w:r>
      </w:ins>
      <w:ins w:id="726" w:author="MARIA LAURA ZOFFOLI" w:date="2024-12-25T09:34:00Z" w16du:dateUtc="2024-12-25T08:34:00Z">
        <w:r w:rsidRPr="00A53AF9">
          <w:t xml:space="preserve"> </w:t>
        </w:r>
        <w:r w:rsidRPr="00417595">
          <w:fldChar w:fldCharType="begin"/>
        </w:r>
        <w:r w:rsidRPr="00417595">
          <w:instrText>HYPERLINK "https://www.researchgate.net/journal/Remote-Sensing-2072-4292?_tp=eyJjb250ZXh0Ijp7ImZpcnN0UGFnZSI6InByb2ZpbGUiLCJwYWdlIjoicHVibGljYXRpb24iLCJwcmV2aW91c1BhZ2UiOiJwcm9maWxlIiwicG9zaXRpb24iOiJwYWdlSGVhZGVyIn19"</w:instrText>
        </w:r>
        <w:r w:rsidRPr="00417595">
          <w:fldChar w:fldCharType="separate"/>
        </w:r>
        <w:r w:rsidRPr="00417595">
          <w:t>Remote Sensing</w:t>
        </w:r>
        <w:r w:rsidRPr="00417595">
          <w:fldChar w:fldCharType="end"/>
        </w:r>
      </w:ins>
      <w:ins w:id="727" w:author="MARIA LAURA ZOFFOLI" w:date="2024-12-25T09:37:00Z" w16du:dateUtc="2024-12-25T08:37:00Z">
        <w:r w:rsidR="00A53AF9">
          <w:t xml:space="preserve"> of Environment</w:t>
        </w:r>
      </w:ins>
      <w:ins w:id="728" w:author="MARIA LAURA ZOFFOLI" w:date="2024-12-25T09:38:00Z" w16du:dateUtc="2024-12-25T08:38:00Z">
        <w:r w:rsidR="00A53AF9">
          <w:t>,</w:t>
        </w:r>
      </w:ins>
      <w:ins w:id="729" w:author="MARIA LAURA ZOFFOLI" w:date="2024-12-25T09:34:00Z" w16du:dateUtc="2024-12-25T08:34:00Z">
        <w:r w:rsidRPr="00417595">
          <w:t xml:space="preserve"> </w:t>
        </w:r>
      </w:ins>
      <w:ins w:id="730" w:author="MARIA LAURA ZOFFOLI" w:date="2024-12-25T09:38:00Z">
        <w:r w:rsidR="00A53AF9" w:rsidRPr="00A53AF9">
          <w:fldChar w:fldCharType="begin"/>
        </w:r>
        <w:r w:rsidR="00A53AF9" w:rsidRPr="00A53AF9">
          <w:instrText>HYPERLINK "https://www.sciencedirect.com/journal/remote-sensing-of-environment/vol/290/suppl/C" \o "Go to table of contents for this volume/issue"</w:instrText>
        </w:r>
        <w:r w:rsidR="00A53AF9" w:rsidRPr="00A53AF9">
          <w:fldChar w:fldCharType="separate"/>
        </w:r>
        <w:r w:rsidR="00A53AF9" w:rsidRPr="00A53AF9">
          <w:rPr>
            <w:rStyle w:val="Hyperlink"/>
          </w:rPr>
          <w:t>290</w:t>
        </w:r>
      </w:ins>
      <w:ins w:id="731" w:author="MARIA LAURA ZOFFOLI" w:date="2024-12-25T09:38:00Z" w16du:dateUtc="2024-12-25T08:38:00Z">
        <w:r w:rsidR="00A53AF9" w:rsidRPr="00A53AF9">
          <w:fldChar w:fldCharType="end"/>
        </w:r>
      </w:ins>
      <w:ins w:id="732" w:author="MARIA LAURA ZOFFOLI" w:date="2024-12-25T09:38:00Z">
        <w:r w:rsidR="00A53AF9" w:rsidRPr="00A53AF9">
          <w:t>, 113554</w:t>
        </w:r>
      </w:ins>
      <w:ins w:id="733" w:author="MARIA LAURA ZOFFOLI" w:date="2024-12-25T09:34:00Z" w16du:dateUtc="2024-12-25T08:34:00Z">
        <w:r w:rsidRPr="00417595">
          <w:t xml:space="preserve">, DOI: </w:t>
        </w:r>
      </w:ins>
      <w:ins w:id="734" w:author="MARIA LAURA ZOFFOLI" w:date="2024-12-25T09:38:00Z">
        <w:r w:rsidR="00A53AF9" w:rsidRPr="00A53AF9">
          <w:fldChar w:fldCharType="begin"/>
        </w:r>
        <w:r w:rsidR="00A53AF9" w:rsidRPr="00A53AF9">
          <w:instrText>HYPERLINK "http://dx.doi.org/10.1016/j.rse.2023.113554" \t "_blank"</w:instrText>
        </w:r>
        <w:r w:rsidR="00A53AF9" w:rsidRPr="00A53AF9">
          <w:fldChar w:fldCharType="separate"/>
        </w:r>
        <w:r w:rsidR="00A53AF9" w:rsidRPr="00A53AF9">
          <w:rPr>
            <w:rStyle w:val="Hyperlink"/>
          </w:rPr>
          <w:t>10.1016/j.rse.2023.113554</w:t>
        </w:r>
      </w:ins>
      <w:ins w:id="735" w:author="MARIA LAURA ZOFFOLI" w:date="2024-12-25T09:38:00Z" w16du:dateUtc="2024-12-25T08:38:00Z">
        <w:r w:rsidR="00A53AF9" w:rsidRPr="00A53AF9">
          <w:fldChar w:fldCharType="end"/>
        </w:r>
      </w:ins>
    </w:p>
    <w:p w14:paraId="648A7BCC" w14:textId="4D0716B7" w:rsidR="00C54849" w:rsidRPr="00C54849" w:rsidDel="00A53AF9" w:rsidRDefault="00C54849" w:rsidP="000A5687">
      <w:pPr>
        <w:pStyle w:val="BodyText"/>
        <w:rPr>
          <w:del w:id="736" w:author="MARIA LAURA ZOFFOLI" w:date="2024-12-25T09:40:00Z" w16du:dateUtc="2024-12-25T08:40:00Z"/>
        </w:rPr>
      </w:pPr>
    </w:p>
    <w:p w14:paraId="6BD173BA" w14:textId="77777777" w:rsidR="00BF293E" w:rsidRDefault="00000000">
      <w:pPr>
        <w:pStyle w:val="Heading2"/>
      </w:pPr>
      <w:bookmarkStart w:id="737" w:name="introduction"/>
      <w:r>
        <w:t>2.1 Introduction</w:t>
      </w:r>
    </w:p>
    <w:p w14:paraId="62E9F7E9" w14:textId="77777777" w:rsidR="00BF293E" w:rsidDel="00417595" w:rsidRDefault="00000000">
      <w:pPr>
        <w:pStyle w:val="Heading1"/>
        <w:rPr>
          <w:del w:id="738" w:author="MARIA LAURA ZOFFOLI" w:date="2024-12-25T09:28:00Z" w16du:dateUtc="2024-12-25T08:28:00Z"/>
        </w:rPr>
      </w:pPr>
      <w:bookmarkStart w:id="739" w:name="X27e1cd8292c123eed0e7ee2bdbf2cbaf1b8c277"/>
      <w:bookmarkEnd w:id="715"/>
      <w:bookmarkEnd w:id="737"/>
      <w:r>
        <w:t>3. Discriminating Seagrasses from Green Macroalgae in European Intertidal Areas Using High-Resolution Multispectral Drone Imagery</w:t>
      </w:r>
    </w:p>
    <w:p w14:paraId="725B0431" w14:textId="1D1742EA" w:rsidR="00C54849" w:rsidRPr="00417595" w:rsidDel="00417595" w:rsidRDefault="00C54849" w:rsidP="00417595">
      <w:pPr>
        <w:pStyle w:val="Heading1"/>
        <w:rPr>
          <w:del w:id="740" w:author="MARIA LAURA ZOFFOLI" w:date="2024-12-25T09:28:00Z" w16du:dateUtc="2024-12-25T08:28:00Z"/>
          <w:rFonts w:eastAsiaTheme="minorHAnsi" w:cstheme="minorBidi"/>
          <w:b w:val="0"/>
          <w:bCs w:val="0"/>
          <w:color w:val="auto"/>
          <w:sz w:val="24"/>
          <w:szCs w:val="24"/>
          <w:rPrChange w:id="741" w:author="MARIA LAURA ZOFFOLI" w:date="2024-12-25T09:29:00Z" w16du:dateUtc="2024-12-25T08:29:00Z">
            <w:rPr>
              <w:del w:id="742" w:author="MARIA LAURA ZOFFOLI" w:date="2024-12-25T09:28:00Z" w16du:dateUtc="2024-12-25T08:28:00Z"/>
              <w:rFonts w:eastAsiaTheme="minorHAnsi"/>
            </w:rPr>
          </w:rPrChange>
        </w:rPr>
      </w:pPr>
      <w:ins w:id="743" w:author="MARIA LAURA ZOFFOLI" w:date="2024-12-25T09:22:00Z" w16du:dateUtc="2024-12-25T08:22:00Z">
        <w:r w:rsidRPr="00417595">
          <w:rPr>
            <w:rFonts w:eastAsiaTheme="minorHAnsi" w:cstheme="minorBidi"/>
            <w:b w:val="0"/>
            <w:bCs w:val="0"/>
            <w:color w:val="auto"/>
            <w:sz w:val="24"/>
            <w:szCs w:val="24"/>
          </w:rPr>
          <w:t xml:space="preserve">This chapter has been published as a scientific article </w:t>
        </w:r>
      </w:ins>
      <w:ins w:id="744" w:author="MARIA LAURA ZOFFOLI" w:date="2024-12-25T09:23:00Z" w16du:dateUtc="2024-12-25T08:23:00Z">
        <w:r w:rsidRPr="00417595">
          <w:rPr>
            <w:rFonts w:eastAsiaTheme="minorHAnsi" w:cstheme="minorBidi"/>
            <w:b w:val="0"/>
            <w:bCs w:val="0"/>
            <w:color w:val="auto"/>
            <w:sz w:val="24"/>
            <w:szCs w:val="24"/>
          </w:rPr>
          <w:t xml:space="preserve">as: </w:t>
        </w:r>
      </w:ins>
      <w:ins w:id="745" w:author="MARIA LAURA ZOFFOLI" w:date="2024-12-25T09:25:00Z" w16du:dateUtc="2024-12-25T08:25:00Z">
        <w:r w:rsidR="00417595" w:rsidRPr="00417595">
          <w:rPr>
            <w:rFonts w:eastAsiaTheme="minorHAnsi" w:cstheme="minorBidi"/>
            <w:b w:val="0"/>
            <w:bCs w:val="0"/>
            <w:color w:val="auto"/>
            <w:sz w:val="24"/>
            <w:szCs w:val="24"/>
          </w:rPr>
          <w:t>Oiry, S</w:t>
        </w:r>
      </w:ins>
      <w:ins w:id="746" w:author="MARIA LAURA ZOFFOLI" w:date="2024-12-25T09:28:00Z" w16du:dateUtc="2024-12-25T08:28:00Z">
        <w:r w:rsidR="00417595" w:rsidRPr="00417595">
          <w:rPr>
            <w:rFonts w:eastAsiaTheme="minorHAnsi" w:cstheme="minorBidi"/>
            <w:b w:val="0"/>
            <w:bCs w:val="0"/>
            <w:color w:val="auto"/>
            <w:sz w:val="24"/>
            <w:szCs w:val="24"/>
          </w:rPr>
          <w:t>.;</w:t>
        </w:r>
      </w:ins>
      <w:ins w:id="747" w:author="MARIA LAURA ZOFFOLI" w:date="2024-12-25T09:25:00Z" w16du:dateUtc="2024-12-25T08:25:00Z">
        <w:r w:rsidR="00417595" w:rsidRPr="00417595">
          <w:rPr>
            <w:rFonts w:eastAsiaTheme="minorHAnsi" w:cstheme="minorBidi"/>
            <w:b w:val="0"/>
            <w:bCs w:val="0"/>
            <w:color w:val="auto"/>
            <w:sz w:val="24"/>
            <w:szCs w:val="24"/>
          </w:rPr>
          <w:t xml:space="preserve"> </w:t>
        </w:r>
      </w:ins>
      <w:ins w:id="748" w:author="MARIA LAURA ZOFFOLI" w:date="2024-12-25T09:28:00Z" w16du:dateUtc="2024-12-25T08:28:00Z">
        <w:r w:rsidR="00417595" w:rsidRPr="00417595">
          <w:rPr>
            <w:rFonts w:eastAsiaTheme="minorHAnsi" w:cstheme="minorBidi"/>
            <w:b w:val="0"/>
            <w:bCs w:val="0"/>
            <w:color w:val="auto"/>
            <w:sz w:val="24"/>
            <w:szCs w:val="24"/>
          </w:rPr>
          <w:t>Davies, B.F.R.; Sousa, A.I.; Rosa, P.; Zoffoli, M.L.; Brunier, G.; Gernez, P.; Barillé, L. 2024</w:t>
        </w:r>
        <w:r w:rsidR="00417595" w:rsidRPr="00417595">
          <w:rPr>
            <w:rFonts w:eastAsiaTheme="minorHAnsi" w:cstheme="minorBidi"/>
            <w:b w:val="0"/>
            <w:bCs w:val="0"/>
            <w:color w:val="auto"/>
            <w:sz w:val="24"/>
            <w:szCs w:val="24"/>
          </w:rPr>
          <w:t xml:space="preserve">. </w:t>
        </w:r>
      </w:ins>
      <w:r w:rsidRPr="00417595">
        <w:rPr>
          <w:rFonts w:eastAsiaTheme="minorHAnsi" w:cstheme="minorBidi"/>
          <w:b w:val="0"/>
          <w:bCs w:val="0"/>
          <w:color w:val="auto"/>
          <w:sz w:val="24"/>
          <w:szCs w:val="24"/>
        </w:rPr>
        <w:fldChar w:fldCharType="begin"/>
      </w:r>
      <w:r w:rsidRPr="00417595">
        <w:rPr>
          <w:rFonts w:eastAsiaTheme="minorHAnsi" w:cstheme="minorBidi"/>
          <w:b w:val="0"/>
          <w:bCs w:val="0"/>
          <w:color w:val="auto"/>
          <w:sz w:val="24"/>
          <w:szCs w:val="24"/>
        </w:rPr>
        <w:instrText>HYPERLINK "https://www.researchgate.net/publication/386131154_Discriminating_Seagrasses_from_Green_Macroalgae_in_European_Intertidal_Areas_Using_High-Resolution_Multispectral_Drone_Imagery?_sg%5B0%5D=voEhgrMRTFUZaVJEo48YCHE9NKGiujRuUjwugUgTjeKgxcCMGwykeZ9mVheJ_ZG0FoLQfaC1ZINyB2k8faRyYse58l4prwQ4TVdg2N6h.12kxgSxTIyhQFpAzF_XLW6gwVV5f-T7H1i-PMmVLRiPT-RGc5iaZ3QU_Pi-Pg07haXkVBddaoEyU48hILVFolg&amp;_tp=eyJjb250ZXh0Ijp7ImZpcnN0UGFnZSI6InByb2ZpbGUiLCJwYWdlIjoicHJvZmlsZSIsInBvc2l0aW9uIjoicGFnZUNvbnRlbnQifX0"</w:instrText>
      </w:r>
      <w:r w:rsidRPr="00417595">
        <w:rPr>
          <w:rFonts w:eastAsiaTheme="minorHAnsi" w:cstheme="minorBidi"/>
          <w:b w:val="0"/>
          <w:bCs w:val="0"/>
          <w:color w:val="auto"/>
          <w:sz w:val="24"/>
          <w:szCs w:val="24"/>
        </w:rPr>
      </w:r>
      <w:r w:rsidRPr="00417595">
        <w:rPr>
          <w:rFonts w:eastAsiaTheme="minorHAnsi" w:cstheme="minorBidi"/>
          <w:b w:val="0"/>
          <w:bCs w:val="0"/>
          <w:color w:val="auto"/>
          <w:sz w:val="24"/>
          <w:szCs w:val="24"/>
        </w:rPr>
        <w:fldChar w:fldCharType="separate"/>
      </w:r>
      <w:ins w:id="749" w:author="MARIA LAURA ZOFFOLI" w:date="2024-12-25T09:24:00Z">
        <w:r w:rsidRPr="00417595">
          <w:rPr>
            <w:rFonts w:eastAsiaTheme="minorHAnsi" w:cstheme="minorBidi"/>
            <w:b w:val="0"/>
            <w:bCs w:val="0"/>
            <w:color w:val="auto"/>
            <w:sz w:val="24"/>
            <w:szCs w:val="24"/>
          </w:rPr>
          <w:t>Discriminating Seagrasses from Green Macroalgae in European Intertidal Areas Using High-Resolution Multispectral Drone Imagery</w:t>
        </w:r>
      </w:ins>
      <w:ins w:id="750" w:author="MARIA LAURA ZOFFOLI" w:date="2024-12-25T09:24:00Z" w16du:dateUtc="2024-12-25T08:24:00Z">
        <w:r w:rsidRPr="00417595">
          <w:rPr>
            <w:rFonts w:eastAsiaTheme="minorHAnsi" w:cstheme="minorBidi"/>
            <w:b w:val="0"/>
            <w:bCs w:val="0"/>
            <w:color w:val="auto"/>
            <w:sz w:val="24"/>
            <w:szCs w:val="24"/>
          </w:rPr>
          <w:fldChar w:fldCharType="end"/>
        </w:r>
      </w:ins>
      <w:ins w:id="751" w:author="MARIA LAURA ZOFFOLI" w:date="2024-12-25T09:37:00Z" w16du:dateUtc="2024-12-25T08:37:00Z">
        <w:r w:rsidR="00A53AF9">
          <w:rPr>
            <w:rFonts w:eastAsiaTheme="minorHAnsi" w:cstheme="minorBidi"/>
            <w:b w:val="0"/>
            <w:bCs w:val="0"/>
            <w:color w:val="auto"/>
            <w:sz w:val="24"/>
            <w:szCs w:val="24"/>
          </w:rPr>
          <w:t>.</w:t>
        </w:r>
      </w:ins>
      <w:ins w:id="752" w:author="MARIA LAURA ZOFFOLI" w:date="2024-12-25T09:25:00Z" w16du:dateUtc="2024-12-25T08:25:00Z">
        <w:r w:rsidR="00417595" w:rsidRPr="00417595">
          <w:rPr>
            <w:rFonts w:eastAsiaTheme="minorHAnsi" w:cstheme="minorBidi"/>
            <w:b w:val="0"/>
            <w:bCs w:val="0"/>
            <w:color w:val="auto"/>
            <w:sz w:val="24"/>
            <w:szCs w:val="24"/>
          </w:rPr>
          <w:t xml:space="preserve"> </w:t>
        </w:r>
      </w:ins>
      <w:ins w:id="753" w:author="MARIA LAURA ZOFFOLI" w:date="2024-12-25T09:25:00Z">
        <w:r w:rsidR="00417595" w:rsidRPr="00417595">
          <w:rPr>
            <w:rFonts w:eastAsiaTheme="minorHAnsi" w:cstheme="minorBidi"/>
            <w:b w:val="0"/>
            <w:bCs w:val="0"/>
            <w:color w:val="auto"/>
            <w:sz w:val="24"/>
            <w:szCs w:val="24"/>
          </w:rPr>
          <w:fldChar w:fldCharType="begin"/>
        </w:r>
        <w:r w:rsidR="00417595" w:rsidRPr="00417595">
          <w:rPr>
            <w:rFonts w:eastAsiaTheme="minorHAnsi" w:cstheme="minorBidi"/>
            <w:b w:val="0"/>
            <w:bCs w:val="0"/>
            <w:color w:val="auto"/>
            <w:sz w:val="24"/>
            <w:szCs w:val="24"/>
          </w:rPr>
          <w:instrText>HYPERLINK "https://www.researchgate.net/journal/Remote-Sensing-2072-4292?_tp=eyJjb250ZXh0Ijp7ImZpcnN0UGFnZSI6InByb2ZpbGUiLCJwYWdlIjoicHVibGljYXRpb24iLCJwcmV2aW91c1BhZ2UiOiJwcm9maWxlIiwicG9zaXRpb24iOiJwYWdlSGVhZGVyIn19"</w:instrText>
        </w:r>
        <w:r w:rsidR="00417595" w:rsidRPr="00417595">
          <w:rPr>
            <w:rFonts w:eastAsiaTheme="minorHAnsi" w:cstheme="minorBidi"/>
            <w:b w:val="0"/>
            <w:bCs w:val="0"/>
            <w:color w:val="auto"/>
            <w:sz w:val="24"/>
            <w:szCs w:val="24"/>
          </w:rPr>
        </w:r>
        <w:r w:rsidR="00417595" w:rsidRPr="00417595">
          <w:rPr>
            <w:rFonts w:eastAsiaTheme="minorHAnsi" w:cstheme="minorBidi"/>
            <w:b w:val="0"/>
            <w:bCs w:val="0"/>
            <w:color w:val="auto"/>
            <w:sz w:val="24"/>
            <w:szCs w:val="24"/>
          </w:rPr>
          <w:fldChar w:fldCharType="separate"/>
        </w:r>
        <w:r w:rsidR="00417595" w:rsidRPr="00417595">
          <w:rPr>
            <w:rFonts w:eastAsiaTheme="minorHAnsi" w:cstheme="minorBidi"/>
            <w:b w:val="0"/>
            <w:bCs w:val="0"/>
            <w:color w:val="auto"/>
            <w:sz w:val="24"/>
            <w:szCs w:val="24"/>
          </w:rPr>
          <w:t>Remote Sensing</w:t>
        </w:r>
      </w:ins>
      <w:ins w:id="754" w:author="MARIA LAURA ZOFFOLI" w:date="2024-12-25T09:25:00Z" w16du:dateUtc="2024-12-25T08:25:00Z">
        <w:r w:rsidR="00417595" w:rsidRPr="00417595">
          <w:rPr>
            <w:rFonts w:eastAsiaTheme="minorHAnsi" w:cstheme="minorBidi"/>
            <w:b w:val="0"/>
            <w:bCs w:val="0"/>
            <w:color w:val="auto"/>
            <w:sz w:val="24"/>
            <w:szCs w:val="24"/>
          </w:rPr>
          <w:fldChar w:fldCharType="end"/>
        </w:r>
      </w:ins>
      <w:ins w:id="755" w:author="MARIA LAURA ZOFFOLI" w:date="2024-12-25T09:37:00Z" w16du:dateUtc="2024-12-25T08:37:00Z">
        <w:r w:rsidR="00A53AF9">
          <w:rPr>
            <w:rFonts w:eastAsiaTheme="minorHAnsi" w:cstheme="minorBidi"/>
            <w:b w:val="0"/>
            <w:bCs w:val="0"/>
            <w:color w:val="auto"/>
            <w:sz w:val="24"/>
            <w:szCs w:val="24"/>
          </w:rPr>
          <w:t>,</w:t>
        </w:r>
      </w:ins>
      <w:ins w:id="756" w:author="MARIA LAURA ZOFFOLI" w:date="2024-12-25T09:25:00Z">
        <w:r w:rsidR="00417595" w:rsidRPr="00417595">
          <w:rPr>
            <w:rFonts w:eastAsiaTheme="minorHAnsi" w:cstheme="minorBidi"/>
            <w:b w:val="0"/>
            <w:bCs w:val="0"/>
            <w:color w:val="auto"/>
            <w:sz w:val="24"/>
            <w:szCs w:val="24"/>
          </w:rPr>
          <w:t> 16(23):4383</w:t>
        </w:r>
      </w:ins>
      <w:ins w:id="757" w:author="MARIA LAURA ZOFFOLI" w:date="2024-12-25T09:25:00Z" w16du:dateUtc="2024-12-25T08:25:00Z">
        <w:r w:rsidR="00417595" w:rsidRPr="00417595">
          <w:rPr>
            <w:rFonts w:eastAsiaTheme="minorHAnsi" w:cstheme="minorBidi"/>
            <w:b w:val="0"/>
            <w:bCs w:val="0"/>
            <w:color w:val="auto"/>
            <w:sz w:val="24"/>
            <w:szCs w:val="24"/>
          </w:rPr>
          <w:t xml:space="preserve">, DOI: </w:t>
        </w:r>
      </w:ins>
      <w:ins w:id="758" w:author="MARIA LAURA ZOFFOLI" w:date="2024-12-25T09:28:00Z" w16du:dateUtc="2024-12-25T08:28:00Z">
        <w:r w:rsidR="00417595" w:rsidRPr="00417595">
          <w:rPr>
            <w:rFonts w:eastAsiaTheme="minorHAnsi" w:cstheme="minorBidi"/>
            <w:b w:val="0"/>
            <w:bCs w:val="0"/>
            <w:color w:val="auto"/>
            <w:sz w:val="24"/>
            <w:szCs w:val="24"/>
          </w:rPr>
          <w:t>10.3390/rs16234383</w:t>
        </w:r>
      </w:ins>
    </w:p>
    <w:p w14:paraId="44D8810F" w14:textId="77777777" w:rsidR="00BF293E" w:rsidRDefault="00000000">
      <w:pPr>
        <w:pStyle w:val="Heading2"/>
      </w:pPr>
      <w:bookmarkStart w:id="759" w:name="introduction-1"/>
      <w:r>
        <w:t>3.1 Introduction</w:t>
      </w:r>
      <w:bookmarkEnd w:id="739"/>
      <w:bookmarkEnd w:id="759"/>
    </w:p>
    <w:sectPr w:rsidR="00BF293E">
      <w:foot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8" w:author="MARIA LAURA ZOFFOLI" w:date="2024-12-25T10:27:00Z" w:initials="MZ">
    <w:p w14:paraId="5BC7E844" w14:textId="77777777" w:rsidR="00113F17" w:rsidRDefault="00113F17" w:rsidP="00113F17">
      <w:pPr>
        <w:pStyle w:val="CommentText"/>
      </w:pPr>
      <w:r>
        <w:rPr>
          <w:rStyle w:val="CommentReference"/>
        </w:rPr>
        <w:annotationRef/>
      </w:r>
      <w:hyperlink r:id="rId1" w:history="1">
        <w:r w:rsidRPr="00EE075E">
          <w:rPr>
            <w:rStyle w:val="Hyperlink"/>
          </w:rPr>
          <w:t>https://doi.org/10.3389/fmars.2019.00251</w:t>
        </w:r>
      </w:hyperlink>
    </w:p>
    <w:p w14:paraId="1F26710A" w14:textId="77777777" w:rsidR="00113F17" w:rsidRDefault="00113F17" w:rsidP="00113F17">
      <w:pPr>
        <w:pStyle w:val="CommentText"/>
      </w:pPr>
      <w:hyperlink r:id="rId2" w:history="1">
        <w:r w:rsidRPr="00EE075E">
          <w:rPr>
            <w:rStyle w:val="Hyperlink"/>
          </w:rPr>
          <w:t>https://doi.org/10.1016/j.rse.2024.114341</w:t>
        </w:r>
      </w:hyperlink>
      <w:r>
        <w:t xml:space="preserve"> </w:t>
      </w:r>
    </w:p>
  </w:comment>
  <w:comment w:id="135" w:author="MARIA LAURA ZOFFOLI" w:date="2024-12-25T10:55:00Z" w:initials="MZ">
    <w:p w14:paraId="78358D26" w14:textId="77777777" w:rsidR="003E65FB" w:rsidRDefault="003E65FB" w:rsidP="003E65FB">
      <w:pPr>
        <w:pStyle w:val="CommentText"/>
      </w:pPr>
      <w:r>
        <w:rPr>
          <w:rStyle w:val="CommentReference"/>
        </w:rPr>
        <w:annotationRef/>
      </w:r>
      <w:r>
        <w:t>I didn’t understand this phrase. Which capability?</w:t>
      </w:r>
    </w:p>
  </w:comment>
  <w:comment w:id="500" w:author="MARIA LAURA ZOFFOLI" w:date="2024-12-25T14:21:00Z" w:initials="MZ">
    <w:p w14:paraId="54A0FCBD" w14:textId="77777777" w:rsidR="006D3373" w:rsidRDefault="006D3373" w:rsidP="006D3373">
      <w:pPr>
        <w:pStyle w:val="CommentText"/>
      </w:pPr>
      <w:r>
        <w:rPr>
          <w:rStyle w:val="CommentReference"/>
        </w:rPr>
        <w:annotationRef/>
      </w:r>
      <w:hyperlink r:id="rId3" w:history="1">
        <w:r w:rsidRPr="00B27D47">
          <w:rPr>
            <w:rStyle w:val="Hyperlink"/>
            <w:i/>
            <w:iCs/>
          </w:rPr>
          <w:t>https://doi.org/10.1364/OE.19.009783</w:t>
        </w:r>
      </w:hyperlink>
      <w:r>
        <w:t xml:space="preserve"> </w:t>
      </w:r>
    </w:p>
  </w:comment>
  <w:comment w:id="508" w:author="MARIA LAURA ZOFFOLI" w:date="2024-12-25T14:21:00Z" w:initials="MZ">
    <w:p w14:paraId="51AC2A94" w14:textId="255BE491" w:rsidR="006D3373" w:rsidRDefault="006D3373" w:rsidP="006D3373">
      <w:pPr>
        <w:pStyle w:val="CommentText"/>
      </w:pPr>
      <w:r>
        <w:rPr>
          <w:rStyle w:val="CommentReference"/>
        </w:rPr>
        <w:annotationRef/>
      </w:r>
      <w:hyperlink r:id="rId4" w:history="1">
        <w:r w:rsidRPr="000F20E7">
          <w:rPr>
            <w:rStyle w:val="Hyperlink"/>
          </w:rPr>
          <w:t>https://doi.org/10.1016/j.rse.2018.07.015</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26710A" w15:done="0"/>
  <w15:commentEx w15:paraId="78358D26" w15:done="0"/>
  <w15:commentEx w15:paraId="54A0FCBD" w15:done="0"/>
  <w15:commentEx w15:paraId="51AC2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88E090" w16cex:dateUtc="2024-12-25T09:27:00Z"/>
  <w16cex:commentExtensible w16cex:durableId="64F023BA" w16cex:dateUtc="2024-12-25T09:55:00Z"/>
  <w16cex:commentExtensible w16cex:durableId="7660221D" w16cex:dateUtc="2024-12-25T13:21:00Z"/>
  <w16cex:commentExtensible w16cex:durableId="235FE3AF" w16cex:dateUtc="2024-12-2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26710A" w16cid:durableId="2388E090"/>
  <w16cid:commentId w16cid:paraId="78358D26" w16cid:durableId="64F023BA"/>
  <w16cid:commentId w16cid:paraId="54A0FCBD" w16cid:durableId="7660221D"/>
  <w16cid:commentId w16cid:paraId="51AC2A94" w16cid:durableId="235FE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FD039" w14:textId="77777777" w:rsidR="003612E5" w:rsidRDefault="003612E5">
      <w:pPr>
        <w:spacing w:after="0"/>
      </w:pPr>
      <w:r>
        <w:separator/>
      </w:r>
    </w:p>
  </w:endnote>
  <w:endnote w:type="continuationSeparator" w:id="0">
    <w:p w14:paraId="3A3AA387" w14:textId="77777777" w:rsidR="003612E5" w:rsidRDefault="003612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285314"/>
      <w:docPartObj>
        <w:docPartGallery w:val="Page Numbers (Bottom of Page)"/>
        <w:docPartUnique/>
      </w:docPartObj>
    </w:sdtPr>
    <w:sdtEndPr>
      <w:rPr>
        <w:noProof/>
      </w:rPr>
    </w:sdtEndPr>
    <w:sdtContent>
      <w:p w14:paraId="6C282826" w14:textId="77777777" w:rsidR="00000000"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B992A6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BBCAE" w14:textId="77777777" w:rsidR="003612E5" w:rsidRDefault="003612E5">
      <w:pPr>
        <w:spacing w:after="0"/>
      </w:pPr>
      <w:r>
        <w:separator/>
      </w:r>
    </w:p>
  </w:footnote>
  <w:footnote w:type="continuationSeparator" w:id="0">
    <w:p w14:paraId="2C37C400" w14:textId="77777777" w:rsidR="003612E5" w:rsidRDefault="003612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0FA5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6F492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4C17627C"/>
    <w:multiLevelType w:val="multilevel"/>
    <w:tmpl w:val="FDB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A0885"/>
    <w:multiLevelType w:val="multilevel"/>
    <w:tmpl w:val="F490EDB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4C355B"/>
    <w:multiLevelType w:val="multilevel"/>
    <w:tmpl w:val="53C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75970"/>
    <w:multiLevelType w:val="multilevel"/>
    <w:tmpl w:val="CC1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44DB6"/>
    <w:multiLevelType w:val="multilevel"/>
    <w:tmpl w:val="0A2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516195">
    <w:abstractNumId w:val="0"/>
  </w:num>
  <w:num w:numId="2" w16cid:durableId="437138735">
    <w:abstractNumId w:val="0"/>
  </w:num>
  <w:num w:numId="3" w16cid:durableId="468089936">
    <w:abstractNumId w:val="1"/>
  </w:num>
  <w:num w:numId="4" w16cid:durableId="2005158327">
    <w:abstractNumId w:val="1"/>
  </w:num>
  <w:num w:numId="5" w16cid:durableId="914628426">
    <w:abstractNumId w:val="1"/>
  </w:num>
  <w:num w:numId="6" w16cid:durableId="1697729873">
    <w:abstractNumId w:val="1"/>
  </w:num>
  <w:num w:numId="7" w16cid:durableId="821583691">
    <w:abstractNumId w:val="1"/>
  </w:num>
  <w:num w:numId="8" w16cid:durableId="2094543699">
    <w:abstractNumId w:val="1"/>
  </w:num>
  <w:num w:numId="9" w16cid:durableId="561141420">
    <w:abstractNumId w:val="2"/>
  </w:num>
  <w:num w:numId="10" w16cid:durableId="2041084497">
    <w:abstractNumId w:val="6"/>
  </w:num>
  <w:num w:numId="11" w16cid:durableId="1430856512">
    <w:abstractNumId w:val="5"/>
  </w:num>
  <w:num w:numId="12" w16cid:durableId="1294093796">
    <w:abstractNumId w:val="3"/>
  </w:num>
  <w:num w:numId="13" w16cid:durableId="45155806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 LAURA ZOFFOLI">
    <w15:presenceInfo w15:providerId="AD" w15:userId="S::marialaura.zoffoli@cnr.it::eadf9710-b1e6-40af-b882-131b3307e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93E"/>
    <w:rsid w:val="00034EF1"/>
    <w:rsid w:val="0007501B"/>
    <w:rsid w:val="000A5687"/>
    <w:rsid w:val="000C5776"/>
    <w:rsid w:val="000F79F8"/>
    <w:rsid w:val="00105EBB"/>
    <w:rsid w:val="00113F17"/>
    <w:rsid w:val="00163C99"/>
    <w:rsid w:val="001939F3"/>
    <w:rsid w:val="001B60F7"/>
    <w:rsid w:val="001C4083"/>
    <w:rsid w:val="00202E10"/>
    <w:rsid w:val="00293127"/>
    <w:rsid w:val="003612E5"/>
    <w:rsid w:val="00361AF6"/>
    <w:rsid w:val="003E65FB"/>
    <w:rsid w:val="003F1975"/>
    <w:rsid w:val="004116B4"/>
    <w:rsid w:val="00417595"/>
    <w:rsid w:val="00417771"/>
    <w:rsid w:val="004632D7"/>
    <w:rsid w:val="00591749"/>
    <w:rsid w:val="005F7559"/>
    <w:rsid w:val="006D3373"/>
    <w:rsid w:val="006F2105"/>
    <w:rsid w:val="0074002C"/>
    <w:rsid w:val="00781BA7"/>
    <w:rsid w:val="007D15CD"/>
    <w:rsid w:val="00836B00"/>
    <w:rsid w:val="008A6A46"/>
    <w:rsid w:val="00911050"/>
    <w:rsid w:val="009512C2"/>
    <w:rsid w:val="00A1352D"/>
    <w:rsid w:val="00A53AF9"/>
    <w:rsid w:val="00BF293E"/>
    <w:rsid w:val="00C17F59"/>
    <w:rsid w:val="00C506BF"/>
    <w:rsid w:val="00C54849"/>
    <w:rsid w:val="00C726AB"/>
    <w:rsid w:val="00C85B61"/>
    <w:rsid w:val="00C9624C"/>
    <w:rsid w:val="00CE7C19"/>
    <w:rsid w:val="00D40BEC"/>
    <w:rsid w:val="00E60B00"/>
    <w:rsid w:val="00FF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CBC9"/>
  <w15:docId w15:val="{7CE98F94-1FEE-47F5-9658-7E4EA410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758"/>
    <w:rPr>
      <w:rFonts w:ascii="Palatino Linotype" w:hAnsi="Palatino Linotype"/>
    </w:rPr>
  </w:style>
  <w:style w:type="paragraph" w:styleId="Heading1">
    <w:name w:val="heading 1"/>
    <w:basedOn w:val="Normal"/>
    <w:next w:val="BodyText"/>
    <w:autoRedefine/>
    <w:uiPriority w:val="9"/>
    <w:qFormat/>
    <w:rsid w:val="00AC6758"/>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AC6758"/>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autoRedefine/>
    <w:uiPriority w:val="9"/>
    <w:unhideWhenUsed/>
    <w:qFormat/>
    <w:rsid w:val="00AC67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AC6758"/>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C6758"/>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AC6758"/>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AC6758"/>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AC6758"/>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AC6758"/>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0A5687"/>
    <w:pPr>
      <w:spacing w:before="480" w:after="0"/>
      <w:contextualSpacing/>
      <w:pPrChange w:id="0" w:author="MARIA LAURA ZOFFOLI" w:date="2024-12-25T09:53:00Z">
        <w:pPr>
          <w:spacing w:before="60" w:after="60" w:line="360" w:lineRule="auto"/>
          <w:ind w:firstLine="720"/>
          <w:contextualSpacing/>
        </w:pPr>
      </w:pPrChange>
    </w:pPr>
    <w:rPr>
      <w:rPrChange w:id="0" w:author="MARIA LAURA ZOFFOLI" w:date="2024-12-25T09:53:00Z">
        <w:rPr>
          <w:rFonts w:ascii="Palatino Linotype" w:eastAsiaTheme="minorHAnsi" w:hAnsi="Palatino Linotype" w:cstheme="minorBidi"/>
          <w:sz w:val="24"/>
          <w:szCs w:val="24"/>
          <w:lang w:val="en-US" w:eastAsia="en-US" w:bidi="ar-SA"/>
        </w:rPr>
      </w:rPrChange>
    </w:rPr>
  </w:style>
  <w:style w:type="paragraph" w:customStyle="1" w:styleId="FirstParagraph">
    <w:name w:val="First Paragraph"/>
    <w:basedOn w:val="BodyText"/>
    <w:next w:val="BodyText"/>
    <w:autoRedefine/>
    <w:qFormat/>
    <w:rsid w:val="00AC6758"/>
  </w:style>
  <w:style w:type="paragraph" w:customStyle="1" w:styleId="Compact">
    <w:name w:val="Compact"/>
    <w:basedOn w:val="BodyText"/>
    <w:autoRedefine/>
    <w:qFormat/>
    <w:rsid w:val="00AC6758"/>
    <w:pPr>
      <w:spacing w:before="0"/>
    </w:pPr>
    <w:rPr>
      <w:sz w:val="20"/>
    </w:rPr>
  </w:style>
  <w:style w:type="paragraph" w:styleId="Title">
    <w:name w:val="Title"/>
    <w:basedOn w:val="Normal"/>
    <w:next w:val="BodyText"/>
    <w:autoRedefine/>
    <w:qFormat/>
    <w:rsid w:val="00AC6758"/>
    <w:pPr>
      <w:keepNext/>
      <w:keepLines/>
      <w:spacing w:before="480" w:after="240"/>
    </w:pPr>
    <w:rPr>
      <w:rFonts w:eastAsiaTheme="majorEastAsia" w:cstheme="majorBidi"/>
      <w:b/>
      <w:bCs/>
      <w:sz w:val="36"/>
      <w:szCs w:val="36"/>
    </w:rPr>
  </w:style>
  <w:style w:type="paragraph" w:styleId="Subtitle">
    <w:name w:val="Subtitle"/>
    <w:basedOn w:val="Title"/>
    <w:next w:val="BodyText"/>
    <w:autoRedefine/>
    <w:qFormat/>
    <w:rsid w:val="00AC6758"/>
    <w:pPr>
      <w:spacing w:before="240"/>
      <w:jc w:val="center"/>
    </w:pPr>
    <w:rPr>
      <w:sz w:val="30"/>
      <w:szCs w:val="30"/>
    </w:rPr>
  </w:style>
  <w:style w:type="paragraph" w:customStyle="1" w:styleId="Author">
    <w:name w:val="Author"/>
    <w:next w:val="BodyText"/>
    <w:autoRedefine/>
    <w:qFormat/>
    <w:rsid w:val="00AC6758"/>
    <w:pPr>
      <w:keepNext/>
      <w:keepLines/>
    </w:pPr>
    <w:rPr>
      <w:rFonts w:ascii="Arial Black" w:hAnsi="Arial Black"/>
    </w:rPr>
  </w:style>
  <w:style w:type="paragraph" w:styleId="Date">
    <w:name w:val="Date"/>
    <w:next w:val="BodyText"/>
    <w:autoRedefine/>
    <w:qFormat/>
    <w:rsid w:val="00AC6758"/>
    <w:pPr>
      <w:keepNext/>
      <w:keepLines/>
    </w:pPr>
  </w:style>
  <w:style w:type="paragraph" w:customStyle="1" w:styleId="Abstract">
    <w:name w:val="Abstract"/>
    <w:basedOn w:val="Normal"/>
    <w:next w:val="BodyText"/>
    <w:autoRedefine/>
    <w:qFormat/>
    <w:rsid w:val="00AC6758"/>
    <w:pPr>
      <w:keepNext/>
      <w:keepLines/>
      <w:spacing w:before="300" w:after="300"/>
    </w:pPr>
    <w:rPr>
      <w:sz w:val="20"/>
      <w:szCs w:val="20"/>
    </w:rPr>
  </w:style>
  <w:style w:type="paragraph" w:styleId="Bibliography">
    <w:name w:val="Bibliography"/>
    <w:basedOn w:val="Normal"/>
    <w:autoRedefine/>
    <w:qFormat/>
    <w:rsid w:val="00AC6758"/>
  </w:style>
  <w:style w:type="paragraph" w:styleId="BlockText">
    <w:name w:val="Block Text"/>
    <w:basedOn w:val="BodyText"/>
    <w:next w:val="BodyText"/>
    <w:uiPriority w:val="9"/>
    <w:unhideWhenUsed/>
    <w:qFormat/>
    <w:rsid w:val="00AC6758"/>
    <w:pPr>
      <w:spacing w:before="100" w:after="100"/>
      <w:ind w:left="480" w:right="480"/>
    </w:pPr>
  </w:style>
  <w:style w:type="paragraph" w:styleId="FootnoteText">
    <w:name w:val="footnote text"/>
    <w:basedOn w:val="Normal"/>
    <w:autoRedefine/>
    <w:uiPriority w:val="9"/>
    <w:unhideWhenUsed/>
    <w:qFormat/>
    <w:rsid w:val="00AC6758"/>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autoRedefine/>
    <w:uiPriority w:val="39"/>
    <w:unhideWhenUsed/>
    <w:qFormat/>
    <w:rsid w:val="00AC6758"/>
    <w:pPr>
      <w:spacing w:before="240" w:line="259" w:lineRule="auto"/>
      <w:outlineLvl w:val="9"/>
    </w:pPr>
    <w:rPr>
      <w:b w:val="0"/>
      <w:bCs w:val="0"/>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F21051"/>
    <w:pPr>
      <w:tabs>
        <w:tab w:val="center" w:pos="4680"/>
        <w:tab w:val="right" w:pos="9360"/>
      </w:tabs>
      <w:spacing w:after="0"/>
    </w:pPr>
  </w:style>
  <w:style w:type="character" w:customStyle="1" w:styleId="HeaderChar">
    <w:name w:val="Header Char"/>
    <w:basedOn w:val="DefaultParagraphFont"/>
    <w:link w:val="Header"/>
    <w:rsid w:val="00F21051"/>
    <w:rPr>
      <w:rFonts w:ascii="Palatino Linotype" w:hAnsi="Palatino Linotype"/>
    </w:rPr>
  </w:style>
  <w:style w:type="paragraph" w:styleId="Footer">
    <w:name w:val="footer"/>
    <w:basedOn w:val="Normal"/>
    <w:link w:val="FooterChar"/>
    <w:uiPriority w:val="99"/>
    <w:unhideWhenUsed/>
    <w:rsid w:val="00F21051"/>
    <w:pPr>
      <w:tabs>
        <w:tab w:val="center" w:pos="4680"/>
        <w:tab w:val="right" w:pos="9360"/>
      </w:tabs>
      <w:spacing w:after="0"/>
    </w:pPr>
  </w:style>
  <w:style w:type="character" w:customStyle="1" w:styleId="FooterChar">
    <w:name w:val="Footer Char"/>
    <w:basedOn w:val="DefaultParagraphFont"/>
    <w:link w:val="Footer"/>
    <w:uiPriority w:val="99"/>
    <w:rsid w:val="00F21051"/>
    <w:rPr>
      <w:rFonts w:ascii="Palatino Linotype" w:hAnsi="Palatino Linotype"/>
    </w:rPr>
  </w:style>
  <w:style w:type="paragraph" w:styleId="Revision">
    <w:name w:val="Revision"/>
    <w:hidden/>
    <w:semiHidden/>
    <w:rsid w:val="00C54849"/>
    <w:pPr>
      <w:spacing w:after="0"/>
    </w:pPr>
    <w:rPr>
      <w:rFonts w:ascii="Palatino Linotype" w:hAnsi="Palatino Linotype"/>
    </w:rPr>
  </w:style>
  <w:style w:type="character" w:styleId="UnresolvedMention">
    <w:name w:val="Unresolved Mention"/>
    <w:basedOn w:val="DefaultParagraphFont"/>
    <w:uiPriority w:val="99"/>
    <w:semiHidden/>
    <w:unhideWhenUsed/>
    <w:rsid w:val="00C54849"/>
    <w:rPr>
      <w:color w:val="605E5C"/>
      <w:shd w:val="clear" w:color="auto" w:fill="E1DFDD"/>
    </w:rPr>
  </w:style>
  <w:style w:type="character" w:customStyle="1" w:styleId="inlineblock">
    <w:name w:val="inlineblock"/>
    <w:basedOn w:val="DefaultParagraphFont"/>
    <w:rsid w:val="00417595"/>
  </w:style>
  <w:style w:type="paragraph" w:styleId="ListParagraph">
    <w:name w:val="List Paragraph"/>
    <w:basedOn w:val="Normal"/>
    <w:rsid w:val="00417595"/>
    <w:pPr>
      <w:ind w:left="720"/>
      <w:contextualSpacing/>
    </w:pPr>
  </w:style>
  <w:style w:type="character" w:styleId="CommentReference">
    <w:name w:val="annotation reference"/>
    <w:basedOn w:val="DefaultParagraphFont"/>
    <w:semiHidden/>
    <w:unhideWhenUsed/>
    <w:rsid w:val="00113F17"/>
    <w:rPr>
      <w:sz w:val="16"/>
      <w:szCs w:val="16"/>
    </w:rPr>
  </w:style>
  <w:style w:type="paragraph" w:styleId="CommentText">
    <w:name w:val="annotation text"/>
    <w:basedOn w:val="Normal"/>
    <w:link w:val="CommentTextChar"/>
    <w:unhideWhenUsed/>
    <w:rsid w:val="00113F17"/>
    <w:rPr>
      <w:sz w:val="20"/>
      <w:szCs w:val="20"/>
    </w:rPr>
  </w:style>
  <w:style w:type="character" w:customStyle="1" w:styleId="CommentTextChar">
    <w:name w:val="Comment Text Char"/>
    <w:basedOn w:val="DefaultParagraphFont"/>
    <w:link w:val="CommentText"/>
    <w:rsid w:val="00113F17"/>
    <w:rPr>
      <w:rFonts w:ascii="Palatino Linotype" w:hAnsi="Palatino Linotype"/>
      <w:sz w:val="20"/>
      <w:szCs w:val="20"/>
    </w:rPr>
  </w:style>
  <w:style w:type="paragraph" w:styleId="CommentSubject">
    <w:name w:val="annotation subject"/>
    <w:basedOn w:val="CommentText"/>
    <w:next w:val="CommentText"/>
    <w:link w:val="CommentSubjectChar"/>
    <w:semiHidden/>
    <w:unhideWhenUsed/>
    <w:rsid w:val="00113F17"/>
    <w:rPr>
      <w:b/>
      <w:bCs/>
    </w:rPr>
  </w:style>
  <w:style w:type="character" w:customStyle="1" w:styleId="CommentSubjectChar">
    <w:name w:val="Comment Subject Char"/>
    <w:basedOn w:val="CommentTextChar"/>
    <w:link w:val="CommentSubject"/>
    <w:semiHidden/>
    <w:rsid w:val="00113F17"/>
    <w:rPr>
      <w:rFonts w:ascii="Palatino Linotype" w:hAnsi="Palatino Linotype"/>
      <w:b/>
      <w:bCs/>
      <w:sz w:val="20"/>
      <w:szCs w:val="20"/>
    </w:rPr>
  </w:style>
  <w:style w:type="paragraph" w:styleId="NormalWeb">
    <w:name w:val="Normal (Web)"/>
    <w:basedOn w:val="Normal"/>
    <w:uiPriority w:val="99"/>
    <w:semiHidden/>
    <w:unhideWhenUsed/>
    <w:rsid w:val="004177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17771"/>
    <w:rPr>
      <w:b/>
      <w:bCs/>
    </w:rPr>
  </w:style>
  <w:style w:type="character" w:customStyle="1" w:styleId="BodyTextChar">
    <w:name w:val="Body Text Char"/>
    <w:basedOn w:val="DefaultParagraphFont"/>
    <w:link w:val="BodyText"/>
    <w:rsid w:val="004632D7"/>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5879">
      <w:bodyDiv w:val="1"/>
      <w:marLeft w:val="0"/>
      <w:marRight w:val="0"/>
      <w:marTop w:val="0"/>
      <w:marBottom w:val="0"/>
      <w:divBdr>
        <w:top w:val="none" w:sz="0" w:space="0" w:color="auto"/>
        <w:left w:val="none" w:sz="0" w:space="0" w:color="auto"/>
        <w:bottom w:val="none" w:sz="0" w:space="0" w:color="auto"/>
        <w:right w:val="none" w:sz="0" w:space="0" w:color="auto"/>
      </w:divBdr>
      <w:divsChild>
        <w:div w:id="1025836983">
          <w:marLeft w:val="0"/>
          <w:marRight w:val="0"/>
          <w:marTop w:val="0"/>
          <w:marBottom w:val="0"/>
          <w:divBdr>
            <w:top w:val="none" w:sz="0" w:space="0" w:color="auto"/>
            <w:left w:val="none" w:sz="0" w:space="0" w:color="auto"/>
            <w:bottom w:val="none" w:sz="0" w:space="0" w:color="auto"/>
            <w:right w:val="none" w:sz="0" w:space="0" w:color="auto"/>
          </w:divBdr>
          <w:divsChild>
            <w:div w:id="213201171">
              <w:marLeft w:val="0"/>
              <w:marRight w:val="0"/>
              <w:marTop w:val="0"/>
              <w:marBottom w:val="0"/>
              <w:divBdr>
                <w:top w:val="none" w:sz="0" w:space="0" w:color="auto"/>
                <w:left w:val="none" w:sz="0" w:space="0" w:color="auto"/>
                <w:bottom w:val="none" w:sz="0" w:space="0" w:color="auto"/>
                <w:right w:val="none" w:sz="0" w:space="0" w:color="auto"/>
              </w:divBdr>
              <w:divsChild>
                <w:div w:id="901213365">
                  <w:marLeft w:val="0"/>
                  <w:marRight w:val="0"/>
                  <w:marTop w:val="0"/>
                  <w:marBottom w:val="0"/>
                  <w:divBdr>
                    <w:top w:val="none" w:sz="0" w:space="0" w:color="auto"/>
                    <w:left w:val="none" w:sz="0" w:space="0" w:color="auto"/>
                    <w:bottom w:val="none" w:sz="0" w:space="0" w:color="auto"/>
                    <w:right w:val="none" w:sz="0" w:space="0" w:color="auto"/>
                  </w:divBdr>
                  <w:divsChild>
                    <w:div w:id="303513049">
                      <w:marLeft w:val="0"/>
                      <w:marRight w:val="0"/>
                      <w:marTop w:val="0"/>
                      <w:marBottom w:val="0"/>
                      <w:divBdr>
                        <w:top w:val="none" w:sz="0" w:space="0" w:color="auto"/>
                        <w:left w:val="none" w:sz="0" w:space="0" w:color="auto"/>
                        <w:bottom w:val="none" w:sz="0" w:space="0" w:color="auto"/>
                        <w:right w:val="none" w:sz="0" w:space="0" w:color="auto"/>
                      </w:divBdr>
                      <w:divsChild>
                        <w:div w:id="327169762">
                          <w:marLeft w:val="0"/>
                          <w:marRight w:val="0"/>
                          <w:marTop w:val="0"/>
                          <w:marBottom w:val="0"/>
                          <w:divBdr>
                            <w:top w:val="none" w:sz="0" w:space="0" w:color="auto"/>
                            <w:left w:val="none" w:sz="0" w:space="0" w:color="auto"/>
                            <w:bottom w:val="none" w:sz="0" w:space="0" w:color="auto"/>
                            <w:right w:val="none" w:sz="0" w:space="0" w:color="auto"/>
                          </w:divBdr>
                          <w:divsChild>
                            <w:div w:id="456532298">
                              <w:marLeft w:val="0"/>
                              <w:marRight w:val="0"/>
                              <w:marTop w:val="0"/>
                              <w:marBottom w:val="0"/>
                              <w:divBdr>
                                <w:top w:val="none" w:sz="0" w:space="0" w:color="auto"/>
                                <w:left w:val="none" w:sz="0" w:space="0" w:color="auto"/>
                                <w:bottom w:val="none" w:sz="0" w:space="0" w:color="auto"/>
                                <w:right w:val="none" w:sz="0" w:space="0" w:color="auto"/>
                              </w:divBdr>
                              <w:divsChild>
                                <w:div w:id="360983792">
                                  <w:marLeft w:val="0"/>
                                  <w:marRight w:val="0"/>
                                  <w:marTop w:val="0"/>
                                  <w:marBottom w:val="0"/>
                                  <w:divBdr>
                                    <w:top w:val="none" w:sz="0" w:space="0" w:color="auto"/>
                                    <w:left w:val="none" w:sz="0" w:space="0" w:color="auto"/>
                                    <w:bottom w:val="none" w:sz="0" w:space="0" w:color="auto"/>
                                    <w:right w:val="none" w:sz="0" w:space="0" w:color="auto"/>
                                  </w:divBdr>
                                  <w:divsChild>
                                    <w:div w:id="1438410849">
                                      <w:marLeft w:val="0"/>
                                      <w:marRight w:val="0"/>
                                      <w:marTop w:val="0"/>
                                      <w:marBottom w:val="0"/>
                                      <w:divBdr>
                                        <w:top w:val="none" w:sz="0" w:space="0" w:color="auto"/>
                                        <w:left w:val="none" w:sz="0" w:space="0" w:color="auto"/>
                                        <w:bottom w:val="none" w:sz="0" w:space="0" w:color="auto"/>
                                        <w:right w:val="none" w:sz="0" w:space="0" w:color="auto"/>
                                      </w:divBdr>
                                    </w:div>
                                    <w:div w:id="455026334">
                                      <w:marLeft w:val="0"/>
                                      <w:marRight w:val="0"/>
                                      <w:marTop w:val="0"/>
                                      <w:marBottom w:val="0"/>
                                      <w:divBdr>
                                        <w:top w:val="none" w:sz="0" w:space="0" w:color="auto"/>
                                        <w:left w:val="none" w:sz="0" w:space="0" w:color="auto"/>
                                        <w:bottom w:val="none" w:sz="0" w:space="0" w:color="auto"/>
                                        <w:right w:val="none" w:sz="0" w:space="0" w:color="auto"/>
                                      </w:divBdr>
                                      <w:divsChild>
                                        <w:div w:id="1710833237">
                                          <w:marLeft w:val="0"/>
                                          <w:marRight w:val="0"/>
                                          <w:marTop w:val="0"/>
                                          <w:marBottom w:val="75"/>
                                          <w:divBdr>
                                            <w:top w:val="none" w:sz="0" w:space="0" w:color="auto"/>
                                            <w:left w:val="none" w:sz="0" w:space="0" w:color="auto"/>
                                            <w:bottom w:val="none" w:sz="0" w:space="0" w:color="auto"/>
                                            <w:right w:val="none" w:sz="0" w:space="0" w:color="auto"/>
                                          </w:divBdr>
                                        </w:div>
                                        <w:div w:id="1672680316">
                                          <w:marLeft w:val="0"/>
                                          <w:marRight w:val="0"/>
                                          <w:marTop w:val="0"/>
                                          <w:marBottom w:val="0"/>
                                          <w:divBdr>
                                            <w:top w:val="none" w:sz="0" w:space="0" w:color="auto"/>
                                            <w:left w:val="none" w:sz="0" w:space="0" w:color="auto"/>
                                            <w:bottom w:val="none" w:sz="0" w:space="0" w:color="auto"/>
                                            <w:right w:val="none" w:sz="0" w:space="0" w:color="auto"/>
                                          </w:divBdr>
                                        </w:div>
                                      </w:divsChild>
                                    </w:div>
                                    <w:div w:id="20673037">
                                      <w:marLeft w:val="0"/>
                                      <w:marRight w:val="0"/>
                                      <w:marTop w:val="0"/>
                                      <w:marBottom w:val="0"/>
                                      <w:divBdr>
                                        <w:top w:val="none" w:sz="0" w:space="0" w:color="auto"/>
                                        <w:left w:val="none" w:sz="0" w:space="0" w:color="auto"/>
                                        <w:bottom w:val="none" w:sz="0" w:space="0" w:color="auto"/>
                                        <w:right w:val="none" w:sz="0" w:space="0" w:color="auto"/>
                                      </w:divBdr>
                                      <w:divsChild>
                                        <w:div w:id="1064186346">
                                          <w:marLeft w:val="0"/>
                                          <w:marRight w:val="0"/>
                                          <w:marTop w:val="0"/>
                                          <w:marBottom w:val="0"/>
                                          <w:divBdr>
                                            <w:top w:val="none" w:sz="0" w:space="0" w:color="auto"/>
                                            <w:left w:val="none" w:sz="0" w:space="0" w:color="auto"/>
                                            <w:bottom w:val="none" w:sz="0" w:space="0" w:color="auto"/>
                                            <w:right w:val="none" w:sz="0" w:space="0" w:color="auto"/>
                                          </w:divBdr>
                                          <w:divsChild>
                                            <w:div w:id="2147114630">
                                              <w:marLeft w:val="0"/>
                                              <w:marRight w:val="0"/>
                                              <w:marTop w:val="0"/>
                                              <w:marBottom w:val="0"/>
                                              <w:divBdr>
                                                <w:top w:val="none" w:sz="0" w:space="0" w:color="auto"/>
                                                <w:left w:val="none" w:sz="0" w:space="0" w:color="auto"/>
                                                <w:bottom w:val="none" w:sz="0" w:space="0" w:color="auto"/>
                                                <w:right w:val="none" w:sz="0" w:space="0" w:color="auto"/>
                                              </w:divBdr>
                                            </w:div>
                                            <w:div w:id="12870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91397">
                      <w:marLeft w:val="0"/>
                      <w:marRight w:val="0"/>
                      <w:marTop w:val="0"/>
                      <w:marBottom w:val="0"/>
                      <w:divBdr>
                        <w:top w:val="none" w:sz="0" w:space="0" w:color="auto"/>
                        <w:left w:val="none" w:sz="0" w:space="0" w:color="auto"/>
                        <w:bottom w:val="none" w:sz="0" w:space="0" w:color="auto"/>
                        <w:right w:val="none" w:sz="0" w:space="0" w:color="auto"/>
                      </w:divBdr>
                      <w:divsChild>
                        <w:div w:id="511458844">
                          <w:marLeft w:val="-300"/>
                          <w:marRight w:val="0"/>
                          <w:marTop w:val="0"/>
                          <w:marBottom w:val="0"/>
                          <w:divBdr>
                            <w:top w:val="none" w:sz="0" w:space="0" w:color="auto"/>
                            <w:left w:val="none" w:sz="0" w:space="0" w:color="auto"/>
                            <w:bottom w:val="none" w:sz="0" w:space="0" w:color="auto"/>
                            <w:right w:val="none" w:sz="0" w:space="0" w:color="auto"/>
                          </w:divBdr>
                          <w:divsChild>
                            <w:div w:id="1479032298">
                              <w:marLeft w:val="0"/>
                              <w:marRight w:val="0"/>
                              <w:marTop w:val="0"/>
                              <w:marBottom w:val="0"/>
                              <w:divBdr>
                                <w:top w:val="none" w:sz="0" w:space="0" w:color="auto"/>
                                <w:left w:val="none" w:sz="0" w:space="0" w:color="auto"/>
                                <w:bottom w:val="none" w:sz="0" w:space="0" w:color="auto"/>
                                <w:right w:val="none" w:sz="0" w:space="0" w:color="auto"/>
                              </w:divBdr>
                            </w:div>
                            <w:div w:id="1653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1966">
      <w:bodyDiv w:val="1"/>
      <w:marLeft w:val="0"/>
      <w:marRight w:val="0"/>
      <w:marTop w:val="0"/>
      <w:marBottom w:val="0"/>
      <w:divBdr>
        <w:top w:val="none" w:sz="0" w:space="0" w:color="auto"/>
        <w:left w:val="none" w:sz="0" w:space="0" w:color="auto"/>
        <w:bottom w:val="none" w:sz="0" w:space="0" w:color="auto"/>
        <w:right w:val="none" w:sz="0" w:space="0" w:color="auto"/>
      </w:divBdr>
    </w:div>
    <w:div w:id="198974527">
      <w:bodyDiv w:val="1"/>
      <w:marLeft w:val="0"/>
      <w:marRight w:val="0"/>
      <w:marTop w:val="0"/>
      <w:marBottom w:val="0"/>
      <w:divBdr>
        <w:top w:val="none" w:sz="0" w:space="0" w:color="auto"/>
        <w:left w:val="none" w:sz="0" w:space="0" w:color="auto"/>
        <w:bottom w:val="none" w:sz="0" w:space="0" w:color="auto"/>
        <w:right w:val="none" w:sz="0" w:space="0" w:color="auto"/>
      </w:divBdr>
    </w:div>
    <w:div w:id="204415537">
      <w:bodyDiv w:val="1"/>
      <w:marLeft w:val="0"/>
      <w:marRight w:val="0"/>
      <w:marTop w:val="0"/>
      <w:marBottom w:val="0"/>
      <w:divBdr>
        <w:top w:val="none" w:sz="0" w:space="0" w:color="auto"/>
        <w:left w:val="none" w:sz="0" w:space="0" w:color="auto"/>
        <w:bottom w:val="none" w:sz="0" w:space="0" w:color="auto"/>
        <w:right w:val="none" w:sz="0" w:space="0" w:color="auto"/>
      </w:divBdr>
    </w:div>
    <w:div w:id="205525996">
      <w:bodyDiv w:val="1"/>
      <w:marLeft w:val="0"/>
      <w:marRight w:val="0"/>
      <w:marTop w:val="0"/>
      <w:marBottom w:val="0"/>
      <w:divBdr>
        <w:top w:val="none" w:sz="0" w:space="0" w:color="auto"/>
        <w:left w:val="none" w:sz="0" w:space="0" w:color="auto"/>
        <w:bottom w:val="none" w:sz="0" w:space="0" w:color="auto"/>
        <w:right w:val="none" w:sz="0" w:space="0" w:color="auto"/>
      </w:divBdr>
    </w:div>
    <w:div w:id="222644011">
      <w:bodyDiv w:val="1"/>
      <w:marLeft w:val="0"/>
      <w:marRight w:val="0"/>
      <w:marTop w:val="0"/>
      <w:marBottom w:val="0"/>
      <w:divBdr>
        <w:top w:val="none" w:sz="0" w:space="0" w:color="auto"/>
        <w:left w:val="none" w:sz="0" w:space="0" w:color="auto"/>
        <w:bottom w:val="none" w:sz="0" w:space="0" w:color="auto"/>
        <w:right w:val="none" w:sz="0" w:space="0" w:color="auto"/>
      </w:divBdr>
    </w:div>
    <w:div w:id="233247464">
      <w:bodyDiv w:val="1"/>
      <w:marLeft w:val="0"/>
      <w:marRight w:val="0"/>
      <w:marTop w:val="0"/>
      <w:marBottom w:val="0"/>
      <w:divBdr>
        <w:top w:val="none" w:sz="0" w:space="0" w:color="auto"/>
        <w:left w:val="none" w:sz="0" w:space="0" w:color="auto"/>
        <w:bottom w:val="none" w:sz="0" w:space="0" w:color="auto"/>
        <w:right w:val="none" w:sz="0" w:space="0" w:color="auto"/>
      </w:divBdr>
    </w:div>
    <w:div w:id="251088930">
      <w:bodyDiv w:val="1"/>
      <w:marLeft w:val="0"/>
      <w:marRight w:val="0"/>
      <w:marTop w:val="0"/>
      <w:marBottom w:val="0"/>
      <w:divBdr>
        <w:top w:val="none" w:sz="0" w:space="0" w:color="auto"/>
        <w:left w:val="none" w:sz="0" w:space="0" w:color="auto"/>
        <w:bottom w:val="none" w:sz="0" w:space="0" w:color="auto"/>
        <w:right w:val="none" w:sz="0" w:space="0" w:color="auto"/>
      </w:divBdr>
    </w:div>
    <w:div w:id="278799317">
      <w:bodyDiv w:val="1"/>
      <w:marLeft w:val="0"/>
      <w:marRight w:val="0"/>
      <w:marTop w:val="0"/>
      <w:marBottom w:val="0"/>
      <w:divBdr>
        <w:top w:val="none" w:sz="0" w:space="0" w:color="auto"/>
        <w:left w:val="none" w:sz="0" w:space="0" w:color="auto"/>
        <w:bottom w:val="none" w:sz="0" w:space="0" w:color="auto"/>
        <w:right w:val="none" w:sz="0" w:space="0" w:color="auto"/>
      </w:divBdr>
    </w:div>
    <w:div w:id="350573321">
      <w:bodyDiv w:val="1"/>
      <w:marLeft w:val="0"/>
      <w:marRight w:val="0"/>
      <w:marTop w:val="0"/>
      <w:marBottom w:val="0"/>
      <w:divBdr>
        <w:top w:val="none" w:sz="0" w:space="0" w:color="auto"/>
        <w:left w:val="none" w:sz="0" w:space="0" w:color="auto"/>
        <w:bottom w:val="none" w:sz="0" w:space="0" w:color="auto"/>
        <w:right w:val="none" w:sz="0" w:space="0" w:color="auto"/>
      </w:divBdr>
    </w:div>
    <w:div w:id="362440548">
      <w:bodyDiv w:val="1"/>
      <w:marLeft w:val="0"/>
      <w:marRight w:val="0"/>
      <w:marTop w:val="0"/>
      <w:marBottom w:val="0"/>
      <w:divBdr>
        <w:top w:val="none" w:sz="0" w:space="0" w:color="auto"/>
        <w:left w:val="none" w:sz="0" w:space="0" w:color="auto"/>
        <w:bottom w:val="none" w:sz="0" w:space="0" w:color="auto"/>
        <w:right w:val="none" w:sz="0" w:space="0" w:color="auto"/>
      </w:divBdr>
    </w:div>
    <w:div w:id="447434686">
      <w:bodyDiv w:val="1"/>
      <w:marLeft w:val="0"/>
      <w:marRight w:val="0"/>
      <w:marTop w:val="0"/>
      <w:marBottom w:val="0"/>
      <w:divBdr>
        <w:top w:val="none" w:sz="0" w:space="0" w:color="auto"/>
        <w:left w:val="none" w:sz="0" w:space="0" w:color="auto"/>
        <w:bottom w:val="none" w:sz="0" w:space="0" w:color="auto"/>
        <w:right w:val="none" w:sz="0" w:space="0" w:color="auto"/>
      </w:divBdr>
      <w:divsChild>
        <w:div w:id="920139666">
          <w:marLeft w:val="0"/>
          <w:marRight w:val="0"/>
          <w:marTop w:val="0"/>
          <w:marBottom w:val="0"/>
          <w:divBdr>
            <w:top w:val="none" w:sz="0" w:space="0" w:color="auto"/>
            <w:left w:val="none" w:sz="0" w:space="0" w:color="auto"/>
            <w:bottom w:val="none" w:sz="0" w:space="0" w:color="auto"/>
            <w:right w:val="none" w:sz="0" w:space="0" w:color="auto"/>
          </w:divBdr>
        </w:div>
        <w:div w:id="27949637">
          <w:marLeft w:val="0"/>
          <w:marRight w:val="0"/>
          <w:marTop w:val="0"/>
          <w:marBottom w:val="0"/>
          <w:divBdr>
            <w:top w:val="none" w:sz="0" w:space="0" w:color="auto"/>
            <w:left w:val="none" w:sz="0" w:space="0" w:color="auto"/>
            <w:bottom w:val="none" w:sz="0" w:space="0" w:color="auto"/>
            <w:right w:val="none" w:sz="0" w:space="0" w:color="auto"/>
          </w:divBdr>
        </w:div>
        <w:div w:id="1118910948">
          <w:marLeft w:val="0"/>
          <w:marRight w:val="0"/>
          <w:marTop w:val="0"/>
          <w:marBottom w:val="0"/>
          <w:divBdr>
            <w:top w:val="none" w:sz="0" w:space="0" w:color="auto"/>
            <w:left w:val="none" w:sz="0" w:space="0" w:color="auto"/>
            <w:bottom w:val="none" w:sz="0" w:space="0" w:color="auto"/>
            <w:right w:val="none" w:sz="0" w:space="0" w:color="auto"/>
          </w:divBdr>
        </w:div>
        <w:div w:id="2076008335">
          <w:marLeft w:val="0"/>
          <w:marRight w:val="0"/>
          <w:marTop w:val="0"/>
          <w:marBottom w:val="0"/>
          <w:divBdr>
            <w:top w:val="none" w:sz="0" w:space="0" w:color="auto"/>
            <w:left w:val="none" w:sz="0" w:space="0" w:color="auto"/>
            <w:bottom w:val="none" w:sz="0" w:space="0" w:color="auto"/>
            <w:right w:val="none" w:sz="0" w:space="0" w:color="auto"/>
          </w:divBdr>
        </w:div>
        <w:div w:id="530413860">
          <w:marLeft w:val="0"/>
          <w:marRight w:val="0"/>
          <w:marTop w:val="0"/>
          <w:marBottom w:val="0"/>
          <w:divBdr>
            <w:top w:val="none" w:sz="0" w:space="0" w:color="auto"/>
            <w:left w:val="none" w:sz="0" w:space="0" w:color="auto"/>
            <w:bottom w:val="none" w:sz="0" w:space="0" w:color="auto"/>
            <w:right w:val="none" w:sz="0" w:space="0" w:color="auto"/>
          </w:divBdr>
        </w:div>
        <w:div w:id="292566360">
          <w:marLeft w:val="0"/>
          <w:marRight w:val="0"/>
          <w:marTop w:val="0"/>
          <w:marBottom w:val="0"/>
          <w:divBdr>
            <w:top w:val="none" w:sz="0" w:space="0" w:color="auto"/>
            <w:left w:val="none" w:sz="0" w:space="0" w:color="auto"/>
            <w:bottom w:val="none" w:sz="0" w:space="0" w:color="auto"/>
            <w:right w:val="none" w:sz="0" w:space="0" w:color="auto"/>
          </w:divBdr>
        </w:div>
        <w:div w:id="2141993201">
          <w:marLeft w:val="0"/>
          <w:marRight w:val="0"/>
          <w:marTop w:val="0"/>
          <w:marBottom w:val="0"/>
          <w:divBdr>
            <w:top w:val="none" w:sz="0" w:space="0" w:color="auto"/>
            <w:left w:val="none" w:sz="0" w:space="0" w:color="auto"/>
            <w:bottom w:val="none" w:sz="0" w:space="0" w:color="auto"/>
            <w:right w:val="none" w:sz="0" w:space="0" w:color="auto"/>
          </w:divBdr>
        </w:div>
        <w:div w:id="440222588">
          <w:marLeft w:val="0"/>
          <w:marRight w:val="0"/>
          <w:marTop w:val="0"/>
          <w:marBottom w:val="0"/>
          <w:divBdr>
            <w:top w:val="none" w:sz="0" w:space="0" w:color="auto"/>
            <w:left w:val="none" w:sz="0" w:space="0" w:color="auto"/>
            <w:bottom w:val="none" w:sz="0" w:space="0" w:color="auto"/>
            <w:right w:val="none" w:sz="0" w:space="0" w:color="auto"/>
          </w:divBdr>
        </w:div>
      </w:divsChild>
    </w:div>
    <w:div w:id="473957696">
      <w:bodyDiv w:val="1"/>
      <w:marLeft w:val="0"/>
      <w:marRight w:val="0"/>
      <w:marTop w:val="0"/>
      <w:marBottom w:val="0"/>
      <w:divBdr>
        <w:top w:val="none" w:sz="0" w:space="0" w:color="auto"/>
        <w:left w:val="none" w:sz="0" w:space="0" w:color="auto"/>
        <w:bottom w:val="none" w:sz="0" w:space="0" w:color="auto"/>
        <w:right w:val="none" w:sz="0" w:space="0" w:color="auto"/>
      </w:divBdr>
    </w:div>
    <w:div w:id="657850529">
      <w:bodyDiv w:val="1"/>
      <w:marLeft w:val="0"/>
      <w:marRight w:val="0"/>
      <w:marTop w:val="0"/>
      <w:marBottom w:val="0"/>
      <w:divBdr>
        <w:top w:val="none" w:sz="0" w:space="0" w:color="auto"/>
        <w:left w:val="none" w:sz="0" w:space="0" w:color="auto"/>
        <w:bottom w:val="none" w:sz="0" w:space="0" w:color="auto"/>
        <w:right w:val="none" w:sz="0" w:space="0" w:color="auto"/>
      </w:divBdr>
    </w:div>
    <w:div w:id="760758305">
      <w:bodyDiv w:val="1"/>
      <w:marLeft w:val="0"/>
      <w:marRight w:val="0"/>
      <w:marTop w:val="0"/>
      <w:marBottom w:val="0"/>
      <w:divBdr>
        <w:top w:val="none" w:sz="0" w:space="0" w:color="auto"/>
        <w:left w:val="none" w:sz="0" w:space="0" w:color="auto"/>
        <w:bottom w:val="none" w:sz="0" w:space="0" w:color="auto"/>
        <w:right w:val="none" w:sz="0" w:space="0" w:color="auto"/>
      </w:divBdr>
    </w:div>
    <w:div w:id="776365889">
      <w:bodyDiv w:val="1"/>
      <w:marLeft w:val="0"/>
      <w:marRight w:val="0"/>
      <w:marTop w:val="0"/>
      <w:marBottom w:val="0"/>
      <w:divBdr>
        <w:top w:val="none" w:sz="0" w:space="0" w:color="auto"/>
        <w:left w:val="none" w:sz="0" w:space="0" w:color="auto"/>
        <w:bottom w:val="none" w:sz="0" w:space="0" w:color="auto"/>
        <w:right w:val="none" w:sz="0" w:space="0" w:color="auto"/>
      </w:divBdr>
    </w:div>
    <w:div w:id="777799061">
      <w:bodyDiv w:val="1"/>
      <w:marLeft w:val="0"/>
      <w:marRight w:val="0"/>
      <w:marTop w:val="0"/>
      <w:marBottom w:val="0"/>
      <w:divBdr>
        <w:top w:val="none" w:sz="0" w:space="0" w:color="auto"/>
        <w:left w:val="none" w:sz="0" w:space="0" w:color="auto"/>
        <w:bottom w:val="none" w:sz="0" w:space="0" w:color="auto"/>
        <w:right w:val="none" w:sz="0" w:space="0" w:color="auto"/>
      </w:divBdr>
    </w:div>
    <w:div w:id="789322282">
      <w:bodyDiv w:val="1"/>
      <w:marLeft w:val="0"/>
      <w:marRight w:val="0"/>
      <w:marTop w:val="0"/>
      <w:marBottom w:val="0"/>
      <w:divBdr>
        <w:top w:val="none" w:sz="0" w:space="0" w:color="auto"/>
        <w:left w:val="none" w:sz="0" w:space="0" w:color="auto"/>
        <w:bottom w:val="none" w:sz="0" w:space="0" w:color="auto"/>
        <w:right w:val="none" w:sz="0" w:space="0" w:color="auto"/>
      </w:divBdr>
    </w:div>
    <w:div w:id="863635042">
      <w:bodyDiv w:val="1"/>
      <w:marLeft w:val="0"/>
      <w:marRight w:val="0"/>
      <w:marTop w:val="0"/>
      <w:marBottom w:val="0"/>
      <w:divBdr>
        <w:top w:val="none" w:sz="0" w:space="0" w:color="auto"/>
        <w:left w:val="none" w:sz="0" w:space="0" w:color="auto"/>
        <w:bottom w:val="none" w:sz="0" w:space="0" w:color="auto"/>
        <w:right w:val="none" w:sz="0" w:space="0" w:color="auto"/>
      </w:divBdr>
    </w:div>
    <w:div w:id="950285808">
      <w:bodyDiv w:val="1"/>
      <w:marLeft w:val="0"/>
      <w:marRight w:val="0"/>
      <w:marTop w:val="0"/>
      <w:marBottom w:val="0"/>
      <w:divBdr>
        <w:top w:val="none" w:sz="0" w:space="0" w:color="auto"/>
        <w:left w:val="none" w:sz="0" w:space="0" w:color="auto"/>
        <w:bottom w:val="none" w:sz="0" w:space="0" w:color="auto"/>
        <w:right w:val="none" w:sz="0" w:space="0" w:color="auto"/>
      </w:divBdr>
    </w:div>
    <w:div w:id="1038774552">
      <w:bodyDiv w:val="1"/>
      <w:marLeft w:val="0"/>
      <w:marRight w:val="0"/>
      <w:marTop w:val="0"/>
      <w:marBottom w:val="0"/>
      <w:divBdr>
        <w:top w:val="none" w:sz="0" w:space="0" w:color="auto"/>
        <w:left w:val="none" w:sz="0" w:space="0" w:color="auto"/>
        <w:bottom w:val="none" w:sz="0" w:space="0" w:color="auto"/>
        <w:right w:val="none" w:sz="0" w:space="0" w:color="auto"/>
      </w:divBdr>
    </w:div>
    <w:div w:id="1086221022">
      <w:bodyDiv w:val="1"/>
      <w:marLeft w:val="0"/>
      <w:marRight w:val="0"/>
      <w:marTop w:val="0"/>
      <w:marBottom w:val="0"/>
      <w:divBdr>
        <w:top w:val="none" w:sz="0" w:space="0" w:color="auto"/>
        <w:left w:val="none" w:sz="0" w:space="0" w:color="auto"/>
        <w:bottom w:val="none" w:sz="0" w:space="0" w:color="auto"/>
        <w:right w:val="none" w:sz="0" w:space="0" w:color="auto"/>
      </w:divBdr>
    </w:div>
    <w:div w:id="1143499622">
      <w:bodyDiv w:val="1"/>
      <w:marLeft w:val="0"/>
      <w:marRight w:val="0"/>
      <w:marTop w:val="0"/>
      <w:marBottom w:val="0"/>
      <w:divBdr>
        <w:top w:val="none" w:sz="0" w:space="0" w:color="auto"/>
        <w:left w:val="none" w:sz="0" w:space="0" w:color="auto"/>
        <w:bottom w:val="none" w:sz="0" w:space="0" w:color="auto"/>
        <w:right w:val="none" w:sz="0" w:space="0" w:color="auto"/>
      </w:divBdr>
    </w:div>
    <w:div w:id="1164394390">
      <w:bodyDiv w:val="1"/>
      <w:marLeft w:val="0"/>
      <w:marRight w:val="0"/>
      <w:marTop w:val="0"/>
      <w:marBottom w:val="0"/>
      <w:divBdr>
        <w:top w:val="none" w:sz="0" w:space="0" w:color="auto"/>
        <w:left w:val="none" w:sz="0" w:space="0" w:color="auto"/>
        <w:bottom w:val="none" w:sz="0" w:space="0" w:color="auto"/>
        <w:right w:val="none" w:sz="0" w:space="0" w:color="auto"/>
      </w:divBdr>
    </w:div>
    <w:div w:id="1278099476">
      <w:bodyDiv w:val="1"/>
      <w:marLeft w:val="0"/>
      <w:marRight w:val="0"/>
      <w:marTop w:val="0"/>
      <w:marBottom w:val="0"/>
      <w:divBdr>
        <w:top w:val="none" w:sz="0" w:space="0" w:color="auto"/>
        <w:left w:val="none" w:sz="0" w:space="0" w:color="auto"/>
        <w:bottom w:val="none" w:sz="0" w:space="0" w:color="auto"/>
        <w:right w:val="none" w:sz="0" w:space="0" w:color="auto"/>
      </w:divBdr>
    </w:div>
    <w:div w:id="1281568989">
      <w:bodyDiv w:val="1"/>
      <w:marLeft w:val="0"/>
      <w:marRight w:val="0"/>
      <w:marTop w:val="0"/>
      <w:marBottom w:val="0"/>
      <w:divBdr>
        <w:top w:val="none" w:sz="0" w:space="0" w:color="auto"/>
        <w:left w:val="none" w:sz="0" w:space="0" w:color="auto"/>
        <w:bottom w:val="none" w:sz="0" w:space="0" w:color="auto"/>
        <w:right w:val="none" w:sz="0" w:space="0" w:color="auto"/>
      </w:divBdr>
    </w:div>
    <w:div w:id="1295914499">
      <w:bodyDiv w:val="1"/>
      <w:marLeft w:val="0"/>
      <w:marRight w:val="0"/>
      <w:marTop w:val="0"/>
      <w:marBottom w:val="0"/>
      <w:divBdr>
        <w:top w:val="none" w:sz="0" w:space="0" w:color="auto"/>
        <w:left w:val="none" w:sz="0" w:space="0" w:color="auto"/>
        <w:bottom w:val="none" w:sz="0" w:space="0" w:color="auto"/>
        <w:right w:val="none" w:sz="0" w:space="0" w:color="auto"/>
      </w:divBdr>
    </w:div>
    <w:div w:id="1305115460">
      <w:bodyDiv w:val="1"/>
      <w:marLeft w:val="0"/>
      <w:marRight w:val="0"/>
      <w:marTop w:val="0"/>
      <w:marBottom w:val="0"/>
      <w:divBdr>
        <w:top w:val="none" w:sz="0" w:space="0" w:color="auto"/>
        <w:left w:val="none" w:sz="0" w:space="0" w:color="auto"/>
        <w:bottom w:val="none" w:sz="0" w:space="0" w:color="auto"/>
        <w:right w:val="none" w:sz="0" w:space="0" w:color="auto"/>
      </w:divBdr>
    </w:div>
    <w:div w:id="1332954245">
      <w:bodyDiv w:val="1"/>
      <w:marLeft w:val="0"/>
      <w:marRight w:val="0"/>
      <w:marTop w:val="0"/>
      <w:marBottom w:val="0"/>
      <w:divBdr>
        <w:top w:val="none" w:sz="0" w:space="0" w:color="auto"/>
        <w:left w:val="none" w:sz="0" w:space="0" w:color="auto"/>
        <w:bottom w:val="none" w:sz="0" w:space="0" w:color="auto"/>
        <w:right w:val="none" w:sz="0" w:space="0" w:color="auto"/>
      </w:divBdr>
    </w:div>
    <w:div w:id="1427729730">
      <w:bodyDiv w:val="1"/>
      <w:marLeft w:val="0"/>
      <w:marRight w:val="0"/>
      <w:marTop w:val="0"/>
      <w:marBottom w:val="0"/>
      <w:divBdr>
        <w:top w:val="none" w:sz="0" w:space="0" w:color="auto"/>
        <w:left w:val="none" w:sz="0" w:space="0" w:color="auto"/>
        <w:bottom w:val="none" w:sz="0" w:space="0" w:color="auto"/>
        <w:right w:val="none" w:sz="0" w:space="0" w:color="auto"/>
      </w:divBdr>
    </w:div>
    <w:div w:id="1558663190">
      <w:bodyDiv w:val="1"/>
      <w:marLeft w:val="0"/>
      <w:marRight w:val="0"/>
      <w:marTop w:val="0"/>
      <w:marBottom w:val="0"/>
      <w:divBdr>
        <w:top w:val="none" w:sz="0" w:space="0" w:color="auto"/>
        <w:left w:val="none" w:sz="0" w:space="0" w:color="auto"/>
        <w:bottom w:val="none" w:sz="0" w:space="0" w:color="auto"/>
        <w:right w:val="none" w:sz="0" w:space="0" w:color="auto"/>
      </w:divBdr>
    </w:div>
    <w:div w:id="1576429463">
      <w:bodyDiv w:val="1"/>
      <w:marLeft w:val="0"/>
      <w:marRight w:val="0"/>
      <w:marTop w:val="0"/>
      <w:marBottom w:val="0"/>
      <w:divBdr>
        <w:top w:val="none" w:sz="0" w:space="0" w:color="auto"/>
        <w:left w:val="none" w:sz="0" w:space="0" w:color="auto"/>
        <w:bottom w:val="none" w:sz="0" w:space="0" w:color="auto"/>
        <w:right w:val="none" w:sz="0" w:space="0" w:color="auto"/>
      </w:divBdr>
    </w:div>
    <w:div w:id="1581599271">
      <w:bodyDiv w:val="1"/>
      <w:marLeft w:val="0"/>
      <w:marRight w:val="0"/>
      <w:marTop w:val="0"/>
      <w:marBottom w:val="0"/>
      <w:divBdr>
        <w:top w:val="none" w:sz="0" w:space="0" w:color="auto"/>
        <w:left w:val="none" w:sz="0" w:space="0" w:color="auto"/>
        <w:bottom w:val="none" w:sz="0" w:space="0" w:color="auto"/>
        <w:right w:val="none" w:sz="0" w:space="0" w:color="auto"/>
      </w:divBdr>
    </w:div>
    <w:div w:id="1631860760">
      <w:bodyDiv w:val="1"/>
      <w:marLeft w:val="0"/>
      <w:marRight w:val="0"/>
      <w:marTop w:val="0"/>
      <w:marBottom w:val="0"/>
      <w:divBdr>
        <w:top w:val="none" w:sz="0" w:space="0" w:color="auto"/>
        <w:left w:val="none" w:sz="0" w:space="0" w:color="auto"/>
        <w:bottom w:val="none" w:sz="0" w:space="0" w:color="auto"/>
        <w:right w:val="none" w:sz="0" w:space="0" w:color="auto"/>
      </w:divBdr>
    </w:div>
    <w:div w:id="1742289027">
      <w:bodyDiv w:val="1"/>
      <w:marLeft w:val="0"/>
      <w:marRight w:val="0"/>
      <w:marTop w:val="0"/>
      <w:marBottom w:val="0"/>
      <w:divBdr>
        <w:top w:val="none" w:sz="0" w:space="0" w:color="auto"/>
        <w:left w:val="none" w:sz="0" w:space="0" w:color="auto"/>
        <w:bottom w:val="none" w:sz="0" w:space="0" w:color="auto"/>
        <w:right w:val="none" w:sz="0" w:space="0" w:color="auto"/>
      </w:divBdr>
    </w:div>
    <w:div w:id="1748455406">
      <w:bodyDiv w:val="1"/>
      <w:marLeft w:val="0"/>
      <w:marRight w:val="0"/>
      <w:marTop w:val="0"/>
      <w:marBottom w:val="0"/>
      <w:divBdr>
        <w:top w:val="none" w:sz="0" w:space="0" w:color="auto"/>
        <w:left w:val="none" w:sz="0" w:space="0" w:color="auto"/>
        <w:bottom w:val="none" w:sz="0" w:space="0" w:color="auto"/>
        <w:right w:val="none" w:sz="0" w:space="0" w:color="auto"/>
      </w:divBdr>
    </w:div>
    <w:div w:id="1838575798">
      <w:bodyDiv w:val="1"/>
      <w:marLeft w:val="0"/>
      <w:marRight w:val="0"/>
      <w:marTop w:val="0"/>
      <w:marBottom w:val="0"/>
      <w:divBdr>
        <w:top w:val="none" w:sz="0" w:space="0" w:color="auto"/>
        <w:left w:val="none" w:sz="0" w:space="0" w:color="auto"/>
        <w:bottom w:val="none" w:sz="0" w:space="0" w:color="auto"/>
        <w:right w:val="none" w:sz="0" w:space="0" w:color="auto"/>
      </w:divBdr>
    </w:div>
    <w:div w:id="1856535864">
      <w:bodyDiv w:val="1"/>
      <w:marLeft w:val="0"/>
      <w:marRight w:val="0"/>
      <w:marTop w:val="0"/>
      <w:marBottom w:val="0"/>
      <w:divBdr>
        <w:top w:val="none" w:sz="0" w:space="0" w:color="auto"/>
        <w:left w:val="none" w:sz="0" w:space="0" w:color="auto"/>
        <w:bottom w:val="none" w:sz="0" w:space="0" w:color="auto"/>
        <w:right w:val="none" w:sz="0" w:space="0" w:color="auto"/>
      </w:divBdr>
    </w:div>
    <w:div w:id="1935287572">
      <w:bodyDiv w:val="1"/>
      <w:marLeft w:val="0"/>
      <w:marRight w:val="0"/>
      <w:marTop w:val="0"/>
      <w:marBottom w:val="0"/>
      <w:divBdr>
        <w:top w:val="none" w:sz="0" w:space="0" w:color="auto"/>
        <w:left w:val="none" w:sz="0" w:space="0" w:color="auto"/>
        <w:bottom w:val="none" w:sz="0" w:space="0" w:color="auto"/>
        <w:right w:val="none" w:sz="0" w:space="0" w:color="auto"/>
      </w:divBdr>
    </w:div>
    <w:div w:id="1951694835">
      <w:bodyDiv w:val="1"/>
      <w:marLeft w:val="0"/>
      <w:marRight w:val="0"/>
      <w:marTop w:val="0"/>
      <w:marBottom w:val="0"/>
      <w:divBdr>
        <w:top w:val="none" w:sz="0" w:space="0" w:color="auto"/>
        <w:left w:val="none" w:sz="0" w:space="0" w:color="auto"/>
        <w:bottom w:val="none" w:sz="0" w:space="0" w:color="auto"/>
        <w:right w:val="none" w:sz="0" w:space="0" w:color="auto"/>
      </w:divBdr>
    </w:div>
    <w:div w:id="1956132612">
      <w:bodyDiv w:val="1"/>
      <w:marLeft w:val="0"/>
      <w:marRight w:val="0"/>
      <w:marTop w:val="0"/>
      <w:marBottom w:val="0"/>
      <w:divBdr>
        <w:top w:val="none" w:sz="0" w:space="0" w:color="auto"/>
        <w:left w:val="none" w:sz="0" w:space="0" w:color="auto"/>
        <w:bottom w:val="none" w:sz="0" w:space="0" w:color="auto"/>
        <w:right w:val="none" w:sz="0" w:space="0" w:color="auto"/>
      </w:divBdr>
    </w:div>
    <w:div w:id="1964539201">
      <w:bodyDiv w:val="1"/>
      <w:marLeft w:val="0"/>
      <w:marRight w:val="0"/>
      <w:marTop w:val="0"/>
      <w:marBottom w:val="0"/>
      <w:divBdr>
        <w:top w:val="none" w:sz="0" w:space="0" w:color="auto"/>
        <w:left w:val="none" w:sz="0" w:space="0" w:color="auto"/>
        <w:bottom w:val="none" w:sz="0" w:space="0" w:color="auto"/>
        <w:right w:val="none" w:sz="0" w:space="0" w:color="auto"/>
      </w:divBdr>
    </w:div>
    <w:div w:id="2004046916">
      <w:bodyDiv w:val="1"/>
      <w:marLeft w:val="0"/>
      <w:marRight w:val="0"/>
      <w:marTop w:val="0"/>
      <w:marBottom w:val="0"/>
      <w:divBdr>
        <w:top w:val="none" w:sz="0" w:space="0" w:color="auto"/>
        <w:left w:val="none" w:sz="0" w:space="0" w:color="auto"/>
        <w:bottom w:val="none" w:sz="0" w:space="0" w:color="auto"/>
        <w:right w:val="none" w:sz="0" w:space="0" w:color="auto"/>
      </w:divBdr>
    </w:div>
    <w:div w:id="2078629261">
      <w:bodyDiv w:val="1"/>
      <w:marLeft w:val="0"/>
      <w:marRight w:val="0"/>
      <w:marTop w:val="0"/>
      <w:marBottom w:val="0"/>
      <w:divBdr>
        <w:top w:val="none" w:sz="0" w:space="0" w:color="auto"/>
        <w:left w:val="none" w:sz="0" w:space="0" w:color="auto"/>
        <w:bottom w:val="none" w:sz="0" w:space="0" w:color="auto"/>
        <w:right w:val="none" w:sz="0" w:space="0" w:color="auto"/>
      </w:divBdr>
    </w:div>
    <w:div w:id="2100246133">
      <w:bodyDiv w:val="1"/>
      <w:marLeft w:val="0"/>
      <w:marRight w:val="0"/>
      <w:marTop w:val="0"/>
      <w:marBottom w:val="0"/>
      <w:divBdr>
        <w:top w:val="none" w:sz="0" w:space="0" w:color="auto"/>
        <w:left w:val="none" w:sz="0" w:space="0" w:color="auto"/>
        <w:bottom w:val="none" w:sz="0" w:space="0" w:color="auto"/>
        <w:right w:val="none" w:sz="0" w:space="0" w:color="auto"/>
      </w:divBdr>
      <w:divsChild>
        <w:div w:id="1434588251">
          <w:marLeft w:val="0"/>
          <w:marRight w:val="0"/>
          <w:marTop w:val="0"/>
          <w:marBottom w:val="0"/>
          <w:divBdr>
            <w:top w:val="none" w:sz="0" w:space="0" w:color="auto"/>
            <w:left w:val="none" w:sz="0" w:space="0" w:color="auto"/>
            <w:bottom w:val="none" w:sz="0" w:space="0" w:color="auto"/>
            <w:right w:val="none" w:sz="0" w:space="0" w:color="auto"/>
          </w:divBdr>
          <w:divsChild>
            <w:div w:id="529416329">
              <w:marLeft w:val="0"/>
              <w:marRight w:val="0"/>
              <w:marTop w:val="0"/>
              <w:marBottom w:val="0"/>
              <w:divBdr>
                <w:top w:val="none" w:sz="0" w:space="0" w:color="auto"/>
                <w:left w:val="none" w:sz="0" w:space="0" w:color="auto"/>
                <w:bottom w:val="none" w:sz="0" w:space="0" w:color="auto"/>
                <w:right w:val="none" w:sz="0" w:space="0" w:color="auto"/>
              </w:divBdr>
              <w:divsChild>
                <w:div w:id="412355799">
                  <w:marLeft w:val="0"/>
                  <w:marRight w:val="0"/>
                  <w:marTop w:val="0"/>
                  <w:marBottom w:val="0"/>
                  <w:divBdr>
                    <w:top w:val="none" w:sz="0" w:space="0" w:color="auto"/>
                    <w:left w:val="none" w:sz="0" w:space="0" w:color="auto"/>
                    <w:bottom w:val="none" w:sz="0" w:space="0" w:color="auto"/>
                    <w:right w:val="none" w:sz="0" w:space="0" w:color="auto"/>
                  </w:divBdr>
                  <w:divsChild>
                    <w:div w:id="1797679706">
                      <w:marLeft w:val="0"/>
                      <w:marRight w:val="0"/>
                      <w:marTop w:val="0"/>
                      <w:marBottom w:val="0"/>
                      <w:divBdr>
                        <w:top w:val="none" w:sz="0" w:space="0" w:color="auto"/>
                        <w:left w:val="none" w:sz="0" w:space="0" w:color="auto"/>
                        <w:bottom w:val="none" w:sz="0" w:space="0" w:color="auto"/>
                        <w:right w:val="none" w:sz="0" w:space="0" w:color="auto"/>
                      </w:divBdr>
                      <w:divsChild>
                        <w:div w:id="2076128239">
                          <w:marLeft w:val="0"/>
                          <w:marRight w:val="0"/>
                          <w:marTop w:val="0"/>
                          <w:marBottom w:val="0"/>
                          <w:divBdr>
                            <w:top w:val="none" w:sz="0" w:space="0" w:color="auto"/>
                            <w:left w:val="none" w:sz="0" w:space="0" w:color="auto"/>
                            <w:bottom w:val="none" w:sz="0" w:space="0" w:color="auto"/>
                            <w:right w:val="none" w:sz="0" w:space="0" w:color="auto"/>
                          </w:divBdr>
                          <w:divsChild>
                            <w:div w:id="1655254399">
                              <w:marLeft w:val="0"/>
                              <w:marRight w:val="0"/>
                              <w:marTop w:val="0"/>
                              <w:marBottom w:val="0"/>
                              <w:divBdr>
                                <w:top w:val="none" w:sz="0" w:space="0" w:color="auto"/>
                                <w:left w:val="none" w:sz="0" w:space="0" w:color="auto"/>
                                <w:bottom w:val="none" w:sz="0" w:space="0" w:color="auto"/>
                                <w:right w:val="none" w:sz="0" w:space="0" w:color="auto"/>
                              </w:divBdr>
                              <w:divsChild>
                                <w:div w:id="1159883052">
                                  <w:marLeft w:val="0"/>
                                  <w:marRight w:val="0"/>
                                  <w:marTop w:val="0"/>
                                  <w:marBottom w:val="0"/>
                                  <w:divBdr>
                                    <w:top w:val="none" w:sz="0" w:space="0" w:color="auto"/>
                                    <w:left w:val="none" w:sz="0" w:space="0" w:color="auto"/>
                                    <w:bottom w:val="none" w:sz="0" w:space="0" w:color="auto"/>
                                    <w:right w:val="none" w:sz="0" w:space="0" w:color="auto"/>
                                  </w:divBdr>
                                  <w:divsChild>
                                    <w:div w:id="536085557">
                                      <w:marLeft w:val="0"/>
                                      <w:marRight w:val="0"/>
                                      <w:marTop w:val="0"/>
                                      <w:marBottom w:val="0"/>
                                      <w:divBdr>
                                        <w:top w:val="none" w:sz="0" w:space="0" w:color="auto"/>
                                        <w:left w:val="none" w:sz="0" w:space="0" w:color="auto"/>
                                        <w:bottom w:val="none" w:sz="0" w:space="0" w:color="auto"/>
                                        <w:right w:val="none" w:sz="0" w:space="0" w:color="auto"/>
                                      </w:divBdr>
                                    </w:div>
                                    <w:div w:id="930241056">
                                      <w:marLeft w:val="0"/>
                                      <w:marRight w:val="0"/>
                                      <w:marTop w:val="0"/>
                                      <w:marBottom w:val="0"/>
                                      <w:divBdr>
                                        <w:top w:val="none" w:sz="0" w:space="0" w:color="auto"/>
                                        <w:left w:val="none" w:sz="0" w:space="0" w:color="auto"/>
                                        <w:bottom w:val="none" w:sz="0" w:space="0" w:color="auto"/>
                                        <w:right w:val="none" w:sz="0" w:space="0" w:color="auto"/>
                                      </w:divBdr>
                                      <w:divsChild>
                                        <w:div w:id="2050570775">
                                          <w:marLeft w:val="0"/>
                                          <w:marRight w:val="0"/>
                                          <w:marTop w:val="0"/>
                                          <w:marBottom w:val="75"/>
                                          <w:divBdr>
                                            <w:top w:val="none" w:sz="0" w:space="0" w:color="auto"/>
                                            <w:left w:val="none" w:sz="0" w:space="0" w:color="auto"/>
                                            <w:bottom w:val="none" w:sz="0" w:space="0" w:color="auto"/>
                                            <w:right w:val="none" w:sz="0" w:space="0" w:color="auto"/>
                                          </w:divBdr>
                                        </w:div>
                                        <w:div w:id="368141470">
                                          <w:marLeft w:val="0"/>
                                          <w:marRight w:val="0"/>
                                          <w:marTop w:val="0"/>
                                          <w:marBottom w:val="0"/>
                                          <w:divBdr>
                                            <w:top w:val="none" w:sz="0" w:space="0" w:color="auto"/>
                                            <w:left w:val="none" w:sz="0" w:space="0" w:color="auto"/>
                                            <w:bottom w:val="none" w:sz="0" w:space="0" w:color="auto"/>
                                            <w:right w:val="none" w:sz="0" w:space="0" w:color="auto"/>
                                          </w:divBdr>
                                        </w:div>
                                      </w:divsChild>
                                    </w:div>
                                    <w:div w:id="2105563481">
                                      <w:marLeft w:val="0"/>
                                      <w:marRight w:val="0"/>
                                      <w:marTop w:val="0"/>
                                      <w:marBottom w:val="0"/>
                                      <w:divBdr>
                                        <w:top w:val="none" w:sz="0" w:space="0" w:color="auto"/>
                                        <w:left w:val="none" w:sz="0" w:space="0" w:color="auto"/>
                                        <w:bottom w:val="none" w:sz="0" w:space="0" w:color="auto"/>
                                        <w:right w:val="none" w:sz="0" w:space="0" w:color="auto"/>
                                      </w:divBdr>
                                      <w:divsChild>
                                        <w:div w:id="434982033">
                                          <w:marLeft w:val="0"/>
                                          <w:marRight w:val="0"/>
                                          <w:marTop w:val="0"/>
                                          <w:marBottom w:val="0"/>
                                          <w:divBdr>
                                            <w:top w:val="none" w:sz="0" w:space="0" w:color="auto"/>
                                            <w:left w:val="none" w:sz="0" w:space="0" w:color="auto"/>
                                            <w:bottom w:val="none" w:sz="0" w:space="0" w:color="auto"/>
                                            <w:right w:val="none" w:sz="0" w:space="0" w:color="auto"/>
                                          </w:divBdr>
                                          <w:divsChild>
                                            <w:div w:id="677775746">
                                              <w:marLeft w:val="0"/>
                                              <w:marRight w:val="0"/>
                                              <w:marTop w:val="0"/>
                                              <w:marBottom w:val="0"/>
                                              <w:divBdr>
                                                <w:top w:val="none" w:sz="0" w:space="0" w:color="auto"/>
                                                <w:left w:val="none" w:sz="0" w:space="0" w:color="auto"/>
                                                <w:bottom w:val="none" w:sz="0" w:space="0" w:color="auto"/>
                                                <w:right w:val="none" w:sz="0" w:space="0" w:color="auto"/>
                                              </w:divBdr>
                                            </w:div>
                                            <w:div w:id="990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42505">
                      <w:marLeft w:val="0"/>
                      <w:marRight w:val="0"/>
                      <w:marTop w:val="0"/>
                      <w:marBottom w:val="0"/>
                      <w:divBdr>
                        <w:top w:val="none" w:sz="0" w:space="0" w:color="auto"/>
                        <w:left w:val="none" w:sz="0" w:space="0" w:color="auto"/>
                        <w:bottom w:val="none" w:sz="0" w:space="0" w:color="auto"/>
                        <w:right w:val="none" w:sz="0" w:space="0" w:color="auto"/>
                      </w:divBdr>
                      <w:divsChild>
                        <w:div w:id="750157687">
                          <w:marLeft w:val="-300"/>
                          <w:marRight w:val="0"/>
                          <w:marTop w:val="0"/>
                          <w:marBottom w:val="0"/>
                          <w:divBdr>
                            <w:top w:val="none" w:sz="0" w:space="0" w:color="auto"/>
                            <w:left w:val="none" w:sz="0" w:space="0" w:color="auto"/>
                            <w:bottom w:val="none" w:sz="0" w:space="0" w:color="auto"/>
                            <w:right w:val="none" w:sz="0" w:space="0" w:color="auto"/>
                          </w:divBdr>
                          <w:divsChild>
                            <w:div w:id="959528912">
                              <w:marLeft w:val="0"/>
                              <w:marRight w:val="0"/>
                              <w:marTop w:val="0"/>
                              <w:marBottom w:val="0"/>
                              <w:divBdr>
                                <w:top w:val="none" w:sz="0" w:space="0" w:color="auto"/>
                                <w:left w:val="none" w:sz="0" w:space="0" w:color="auto"/>
                                <w:bottom w:val="none" w:sz="0" w:space="0" w:color="auto"/>
                                <w:right w:val="none" w:sz="0" w:space="0" w:color="auto"/>
                              </w:divBdr>
                            </w:div>
                            <w:div w:id="5517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60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364/OE.19.009783" TargetMode="External"/><Relationship Id="rId2" Type="http://schemas.openxmlformats.org/officeDocument/2006/relationships/hyperlink" Target="https://doi.org/10.1016/j.rse.2024.114341" TargetMode="External"/><Relationship Id="rId1" Type="http://schemas.openxmlformats.org/officeDocument/2006/relationships/hyperlink" Target="https://doi.org/10.3389/fmars.2019.00251" TargetMode="External"/><Relationship Id="rId4" Type="http://schemas.openxmlformats.org/officeDocument/2006/relationships/hyperlink" Target="https://doi.org/10.1016/j.rse.2018.07.01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02/rse2.319"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14</Pages>
  <Words>6318</Words>
  <Characters>36014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Characterization of Intertidal Vegetation on European Coasts Using Multi-Scale Remote Sensing in Response to Natural and Anthropogenic Pressures</vt:lpstr>
    </vt:vector>
  </TitlesOfParts>
  <Company/>
  <LinksUpToDate>false</LinksUpToDate>
  <CharactersWithSpaces>42248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Intertidal Vegetation on European Coasts Using Multi-Scale Remote Sensing in Response to Natural and Anthropogenic Pressures</dc:title>
  <dc:creator>Simon Oiry</dc:creator>
  <cp:keywords/>
  <cp:lastModifiedBy>MARIA LAURA ZOFFOLI</cp:lastModifiedBy>
  <cp:revision>22</cp:revision>
  <dcterms:created xsi:type="dcterms:W3CDTF">2024-12-25T10:26:00Z</dcterms:created>
  <dcterms:modified xsi:type="dcterms:W3CDTF">2024-12-25T15:33:00Z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hapterbottomimage">
    <vt:lpwstr>{Chapter1/img/seagrasses.png}</vt:lpwstr>
  </property>
  <property fmtid="{D5CDD505-2E9C-101B-9397-08002B2CF9AE}" pid="9" name="chaptertopimage">
    <vt:lpwstr>{Chapter1/img/seagrasses.png}</vt:lpwstr>
  </property>
  <property fmtid="{D5CDD505-2E9C-101B-9397-08002B2CF9AE}" pid="10" name="crossref">
    <vt:lpwstr/>
  </property>
  <property fmtid="{D5CDD505-2E9C-101B-9397-08002B2CF9AE}" pid="11" name="csl">
    <vt:lpwstr>RSE.csl</vt:lpwstr>
  </property>
  <property fmtid="{D5CDD505-2E9C-101B-9397-08002B2CF9AE}" pid="12" name="date">
    <vt:lpwstr>2025-03-11</vt:lpwstr>
  </property>
  <property fmtid="{D5CDD505-2E9C-101B-9397-08002B2CF9AE}" pid="13" name="editor">
    <vt:lpwstr>source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repo-url">
    <vt:lpwstr>https://github.com/SigOiry/PhD</vt:lpwstr>
  </property>
  <property fmtid="{D5CDD505-2E9C-101B-9397-08002B2CF9AE}" pid="19" name="search">
    <vt:lpwstr>True</vt:lpwstr>
  </property>
  <property fmtid="{D5CDD505-2E9C-101B-9397-08002B2CF9AE}" pid="20" name="template-partials">
    <vt:lpwstr/>
  </property>
  <property fmtid="{D5CDD505-2E9C-101B-9397-08002B2CF9AE}" pid="21" name="thesis">
    <vt:lpwstr/>
  </property>
  <property fmtid="{D5CDD505-2E9C-101B-9397-08002B2CF9AE}" pid="22" name="toc-title">
    <vt:lpwstr>Table of contents</vt:lpwstr>
  </property>
</Properties>
</file>