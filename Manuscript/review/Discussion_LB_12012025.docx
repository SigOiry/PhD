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39009" w14:textId="0086AE06" w:rsidR="00B91B7D" w:rsidRDefault="00A0219F" w:rsidP="005D1E9F">
      <w:pPr>
        <w:pStyle w:val="FirstParagraph"/>
      </w:pPr>
      <w:bookmarkStart w:id="0" w:name="X1561e86f51a34bd510c830a563784fa1d07c37a"/>
      <w:bookmarkStart w:id="1" w:name="conclusion-2"/>
      <w:r>
        <w:br w:type="page"/>
      </w:r>
    </w:p>
    <w:p w14:paraId="795C0283" w14:textId="77777777" w:rsidR="00B91B7D" w:rsidRDefault="00A0219F">
      <w:pPr>
        <w:pStyle w:val="Titre1"/>
      </w:pPr>
      <w:bookmarkStart w:id="2" w:name="_Toc186638043"/>
      <w:bookmarkStart w:id="3" w:name="X9c437e5c25b4a29aa528f0b4e7d31fc653f9883"/>
      <w:bookmarkEnd w:id="0"/>
      <w:bookmarkEnd w:id="1"/>
      <w:r>
        <w:lastRenderedPageBreak/>
        <w:t>6. General conclusions and future perspectives</w:t>
      </w:r>
      <w:bookmarkEnd w:id="2"/>
    </w:p>
    <w:p w14:paraId="59D96049" w14:textId="76EAFCC1" w:rsidR="00B91B7D" w:rsidRDefault="00A0219F">
      <w:pPr>
        <w:pStyle w:val="FirstParagraph"/>
      </w:pPr>
      <w:r>
        <w:t xml:space="preserve">This doctoral research successfully addressed its principal objectives, which were to (1) demonstrate the effectiveness of RS for mapping </w:t>
      </w:r>
      <w:ins w:id="4" w:author="Laurent Barillé" w:date="2025-01-09T11:36:00Z">
        <w:r w:rsidR="0050695D">
          <w:t xml:space="preserve">soft-bottom </w:t>
        </w:r>
      </w:ins>
      <w:r>
        <w:t>intertidal</w:t>
      </w:r>
      <w:del w:id="5" w:author="Laurent Barillé" w:date="2025-01-09T11:36:00Z">
        <w:r w:rsidDel="0050695D">
          <w:delText>,</w:delText>
        </w:r>
      </w:del>
      <w:r>
        <w:t xml:space="preserve"> </w:t>
      </w:r>
      <w:ins w:id="6" w:author="Laurent Barillé" w:date="2025-01-09T11:36:00Z">
        <w:r w:rsidR="0050695D">
          <w:t xml:space="preserve">vegetation at a multispectral resolution, </w:t>
        </w:r>
      </w:ins>
      <w:r>
        <w:t xml:space="preserve">(2) develop </w:t>
      </w:r>
      <w:del w:id="7" w:author="Laurent Barillé" w:date="2025-01-09T11:37:00Z">
        <w:r w:rsidDel="0050695D">
          <w:delText>advanced methodologies</w:delText>
        </w:r>
      </w:del>
      <w:ins w:id="8" w:author="Laurent Barillé" w:date="2025-01-09T11:37:00Z">
        <w:r w:rsidR="0050695D">
          <w:t>machine-learning algorithm</w:t>
        </w:r>
      </w:ins>
      <w:ins w:id="9" w:author="Laurent Barillé" w:date="2025-01-09T11:43:00Z">
        <w:r w:rsidR="00375094">
          <w:t>s</w:t>
        </w:r>
      </w:ins>
      <w:r>
        <w:t xml:space="preserve"> for accurate vegetation classification and ecosystem monitoring, and (3) </w:t>
      </w:r>
      <w:del w:id="10" w:author="Laurent Barillé" w:date="2025-01-09T11:44:00Z">
        <w:r w:rsidDel="00982955">
          <w:delText xml:space="preserve">to </w:delText>
        </w:r>
      </w:del>
      <w:del w:id="11" w:author="Laurent Barillé" w:date="2025-01-09T11:38:00Z">
        <w:r w:rsidDel="0050695D">
          <w:delText>investigate the capacity of RS</w:delText>
        </w:r>
      </w:del>
      <w:ins w:id="12" w:author="Laurent Barillé" w:date="2025-01-09T11:38:00Z">
        <w:r w:rsidR="0050695D">
          <w:t>apply the methodology</w:t>
        </w:r>
      </w:ins>
      <w:r>
        <w:t xml:space="preserve"> to map </w:t>
      </w:r>
      <w:del w:id="13" w:author="Laurent Barillé" w:date="2025-01-09T11:38:00Z">
        <w:r w:rsidDel="0050695D">
          <w:delText>ecosystem under biotic and abiotic pressures</w:delText>
        </w:r>
      </w:del>
      <w:ins w:id="14" w:author="Laurent Barillé" w:date="2025-01-09T11:38:00Z">
        <w:r w:rsidR="0050695D">
          <w:t xml:space="preserve">invasive species </w:t>
        </w:r>
      </w:ins>
      <w:ins w:id="15" w:author="Laurent Barillé" w:date="2025-01-09T11:39:00Z">
        <w:r w:rsidR="0050695D">
          <w:t xml:space="preserve">and </w:t>
        </w:r>
        <w:proofErr w:type="spellStart"/>
        <w:r w:rsidR="0050695D">
          <w:t>analyse</w:t>
        </w:r>
        <w:proofErr w:type="spellEnd"/>
        <w:r w:rsidR="0050695D">
          <w:t xml:space="preserve"> the effect of heatwaves on seagrass</w:t>
        </w:r>
      </w:ins>
      <w:r>
        <w:t xml:space="preserve">. This work </w:t>
      </w:r>
      <w:del w:id="16" w:author="Laurent Barillé" w:date="2025-01-09T11:43:00Z">
        <w:r w:rsidDel="00375094">
          <w:delText xml:space="preserve">underscore </w:delText>
        </w:r>
      </w:del>
      <w:ins w:id="17" w:author="Laurent Barillé" w:date="2025-01-09T11:43:00Z">
        <w:r w:rsidR="00375094">
          <w:t xml:space="preserve">underscores </w:t>
        </w:r>
      </w:ins>
      <w:r>
        <w:t xml:space="preserve">the potential of RS technologies in addressing ecological challenges in intertidal zones, including the impacts of climate change, anthropogenic pressures, and habitat fragmentation. By demonstrating improved accuracy in habitat classification, from seagrass discrimination to IAS mapping, this work highlights the critical role of multispectral and hyperspectral data in </w:t>
      </w:r>
      <w:del w:id="18" w:author="Laurent Barillé" w:date="2025-01-09T11:42:00Z">
        <w:r w:rsidDel="00375094">
          <w:delText>supporting biodiversity conservation and ecosystem resilience</w:delText>
        </w:r>
      </w:del>
      <w:ins w:id="19" w:author="Laurent Barillé" w:date="2025-01-09T11:42:00Z">
        <w:r w:rsidR="00375094">
          <w:t>obtaining explicit spatial distribution maps of the main classes of intertidal vegetation</w:t>
        </w:r>
      </w:ins>
      <w:r>
        <w:t xml:space="preserve">. </w:t>
      </w:r>
      <w:del w:id="20" w:author="Laurent Barillé" w:date="2025-01-09T11:42:00Z">
        <w:r w:rsidDel="00375094">
          <w:delText>The integration of</w:delText>
        </w:r>
      </w:del>
      <w:ins w:id="21" w:author="Laurent Barillé" w:date="2025-01-09T11:42:00Z">
        <w:r w:rsidR="00375094">
          <w:t>Integrating</w:t>
        </w:r>
      </w:ins>
      <w:r>
        <w:t xml:space="preserve"> ground-based, drone, and satellite observations proved pivotal in bridging spatial and temporal gaps, enabling a more comprehensive understanding of ecosystem </w:t>
      </w:r>
      <w:ins w:id="22" w:author="Laurent Barillé" w:date="2025-01-09T11:43:00Z">
        <w:r w:rsidR="00375094">
          <w:t xml:space="preserve">structure and </w:t>
        </w:r>
      </w:ins>
      <w:r>
        <w:t>dynamics. This concluding section reviews the key scientific advancements made through the application of RS to intertidal ecosystems, the challenges encountered, and future research directions.</w:t>
      </w:r>
    </w:p>
    <w:p w14:paraId="034FC4BD" w14:textId="77777777" w:rsidR="00B91B7D" w:rsidRDefault="00A0219F">
      <w:pPr>
        <w:pStyle w:val="Titre2"/>
      </w:pPr>
      <w:bookmarkStart w:id="23" w:name="_Toc186638044"/>
      <w:bookmarkStart w:id="24" w:name="Xbdb191154a0dc3fe166dbd47a3f72a8cab1bff5"/>
      <w:r>
        <w:t>6.1 Macrophytes discrimination and associated challenges.</w:t>
      </w:r>
      <w:bookmarkEnd w:id="23"/>
    </w:p>
    <w:p w14:paraId="263B2F93" w14:textId="0ACB9866" w:rsidR="00B91B7D" w:rsidRDefault="00A0219F">
      <w:pPr>
        <w:pStyle w:val="FirstParagraph"/>
      </w:pPr>
      <w:r>
        <w:t xml:space="preserve">This work has demonstrated the capability of multispectral RS when combined with sophisticated machine-learning techniques to differentiate between various types of intertidal vegetation, even among plants with similar pigment compositions. This capability was initially validated theoretically using a hyperspectral library degraded to the spectral resolution of several sensors. It was subsequently confirmed using a multispectral camera mounted on a drone. The distinction was particularly challenging </w:t>
      </w:r>
      <w:r>
        <w:lastRenderedPageBreak/>
        <w:t xml:space="preserve">between green macrophytes, such as seagrass and green macroalgae, which share similar pigment compositions and, consequently, spectral signatures. However, </w:t>
      </w:r>
      <w:del w:id="25" w:author="Laurent Barillé" w:date="2025-01-09T11:48:00Z">
        <w:r w:rsidDel="00982955">
          <w:delText xml:space="preserve">the slight variations in the spectral signatures of intertidal green macrophytes enabling this discrimination </w:delText>
        </w:r>
      </w:del>
      <w:ins w:id="26" w:author="Laurent Barillé" w:date="2025-01-09T11:48:00Z">
        <w:r w:rsidR="00982955">
          <w:t xml:space="preserve">slight variations in the spectral signatures of intertidal green macrophytes enable this discrimination to </w:t>
        </w:r>
      </w:ins>
      <w:del w:id="27" w:author="Laurent Barillé" w:date="2025-01-09T11:45:00Z">
        <w:r w:rsidDel="00982955">
          <w:delText xml:space="preserve">arises </w:delText>
        </w:r>
      </w:del>
      <w:ins w:id="28" w:author="Laurent Barillé" w:date="2025-01-09T11:45:00Z">
        <w:r w:rsidR="00982955">
          <w:t xml:space="preserve">arise </w:t>
        </w:r>
      </w:ins>
      <w:r>
        <w:t xml:space="preserve">from differences in the proportions in which these pigments are present in each </w:t>
      </w:r>
      <w:del w:id="29" w:author="Laurent Barillé" w:date="2025-01-09T11:48:00Z">
        <w:r w:rsidDel="00982955">
          <w:delText>type of vegetation</w:delText>
        </w:r>
      </w:del>
      <w:ins w:id="30" w:author="Laurent Barillé" w:date="2025-01-09T11:48:00Z">
        <w:r w:rsidR="00982955">
          <w:t>vegetation type</w:t>
        </w:r>
      </w:ins>
      <w:r>
        <w:t xml:space="preserve">. Pigment concentrations </w:t>
      </w:r>
      <w:del w:id="31" w:author="Laurent Barillé" w:date="2025-01-09T11:45:00Z">
        <w:r w:rsidDel="00982955">
          <w:delText>adn ratios are not static over time following phenological cycles and impacted by stress conditions</w:delText>
        </w:r>
      </w:del>
      <w:ins w:id="32" w:author="Laurent Barillé" w:date="2025-01-09T11:45:00Z">
        <w:r w:rsidR="00982955">
          <w:t>and ratios are not static over time following phenological cycles, are impacted by stress conditions,</w:t>
        </w:r>
      </w:ins>
      <w:r>
        <w:t xml:space="preserve"> or may not be uniform within a species due to phenotypic variability, limiting the application of the method developed here to certain conditions. </w:t>
      </w:r>
      <w:del w:id="33" w:author="Laurent Barillé" w:date="2025-01-09T11:46:00Z">
        <w:r w:rsidDel="00982955">
          <w:delText>Despite this limitation, a key strength of the method lies in its development</w:delText>
        </w:r>
      </w:del>
      <w:ins w:id="34" w:author="Laurent Barillé" w:date="2025-01-09T11:46:00Z">
        <w:r w:rsidR="00982955">
          <w:t xml:space="preserve">The </w:t>
        </w:r>
      </w:ins>
      <w:ins w:id="35" w:author="Laurent Barillé" w:date="2025-01-09T11:47:00Z">
        <w:r w:rsidR="00982955">
          <w:t xml:space="preserve">classification </w:t>
        </w:r>
      </w:ins>
      <w:ins w:id="36" w:author="Laurent Barillé" w:date="2025-01-09T11:46:00Z">
        <w:r w:rsidR="00982955">
          <w:t xml:space="preserve">method was developed across a wide geographical range, </w:t>
        </w:r>
      </w:ins>
      <w:ins w:id="37" w:author="Laurent Barillé" w:date="2025-01-09T11:54:00Z">
        <w:r w:rsidR="00982955">
          <w:t xml:space="preserve">with the initial objective of </w:t>
        </w:r>
        <w:r w:rsidR="00E6405C">
          <w:t>discriminating</w:t>
        </w:r>
        <w:r w:rsidR="00982955">
          <w:t xml:space="preserve"> among green macrophytes</w:t>
        </w:r>
      </w:ins>
      <w:del w:id="38" w:author="Laurent Barillé" w:date="2025-01-09T11:46:00Z">
        <w:r w:rsidDel="00982955">
          <w:delText xml:space="preserve"> across a wide geographical range, </w:delText>
        </w:r>
      </w:del>
      <w:del w:id="39" w:author="Laurent Barillé" w:date="2025-01-09T11:54:00Z">
        <w:r w:rsidDel="00982955">
          <w:delText>open-source and use-case-driven design</w:delText>
        </w:r>
      </w:del>
      <w:r>
        <w:t xml:space="preserve">. </w:t>
      </w:r>
      <w:ins w:id="40" w:author="Laurent Barillé" w:date="2025-01-09T11:50:00Z">
        <w:r w:rsidR="00982955">
          <w:t xml:space="preserve">The Drone Intertidal Substrate Classification of Vegetation (DISCOV) </w:t>
        </w:r>
      </w:ins>
      <w:ins w:id="41" w:author="Laurent Barillé" w:date="2025-01-09T11:59:00Z">
        <w:r w:rsidR="005E162C">
          <w:t xml:space="preserve">machine-learning </w:t>
        </w:r>
      </w:ins>
      <w:ins w:id="42" w:author="Laurent Barillé" w:date="2025-01-09T11:50:00Z">
        <w:r w:rsidR="00982955">
          <w:t>algorithm was designed to be dynamic and adaptable, allowing continuous evolution over time</w:t>
        </w:r>
      </w:ins>
      <w:del w:id="43" w:author="Laurent Barillé" w:date="2025-01-09T11:50:00Z">
        <w:r w:rsidDel="00982955">
          <w:delText>The Drone Intertidal Substrate Classification of Vegetation (DISCOV) algorithm was developed to be dynamic and adaptable over time</w:delText>
        </w:r>
      </w:del>
      <w:r>
        <w:t xml:space="preserve">. The algorithm </w:t>
      </w:r>
      <w:del w:id="44" w:author="Laurent Barillé" w:date="2025-01-09T11:52:00Z">
        <w:r w:rsidDel="00982955">
          <w:delText>has been detailed in a scientific journal</w:delText>
        </w:r>
      </w:del>
      <w:ins w:id="45" w:author="Laurent Barillé" w:date="2025-01-09T11:52:00Z">
        <w:r w:rsidR="00982955">
          <w:t>is open</w:t>
        </w:r>
      </w:ins>
      <w:ins w:id="46" w:author="Laurent Barillé" w:date="2025-01-09T11:55:00Z">
        <w:r w:rsidR="00E6405C">
          <w:t>-</w:t>
        </w:r>
      </w:ins>
      <w:ins w:id="47" w:author="Laurent Barillé" w:date="2025-01-09T11:52:00Z">
        <w:r w:rsidR="00982955">
          <w:t>source</w:t>
        </w:r>
      </w:ins>
      <w:r>
        <w:t xml:space="preserve">, with its complete code and training/validation dataset </w:t>
      </w:r>
      <w:del w:id="48" w:author="Laurent Barillé" w:date="2025-01-09T11:52:00Z">
        <w:r w:rsidDel="00982955">
          <w:delText xml:space="preserve">openly </w:delText>
        </w:r>
      </w:del>
      <w:r>
        <w:t>shared on GitHub (</w:t>
      </w:r>
      <w:ins w:id="49" w:author="Laurent Barillé" w:date="2025-01-09T11:59:00Z">
        <w:r w:rsidR="005E162C">
          <w:fldChar w:fldCharType="begin"/>
        </w:r>
        <w:r w:rsidR="005E162C">
          <w:instrText xml:space="preserve"> HYPERLINK "</w:instrText>
        </w:r>
        <w:r w:rsidR="005E162C" w:rsidRPr="005E162C">
          <w:instrText>https://github.com/SigOiry/</w:instrText>
        </w:r>
        <w:r w:rsidR="005E162C">
          <w:instrText xml:space="preserve">" </w:instrText>
        </w:r>
        <w:r w:rsidR="005E162C">
          <w:fldChar w:fldCharType="separate"/>
        </w:r>
        <w:r w:rsidR="005E162C" w:rsidRPr="007C3471">
          <w:rPr>
            <w:rStyle w:val="Lienhypertexte"/>
          </w:rPr>
          <w:t>https://github.com/SigOiry/</w:t>
        </w:r>
        <w:r w:rsidR="005E162C">
          <w:fldChar w:fldCharType="end"/>
        </w:r>
        <w:r w:rsidR="005E162C">
          <w:t xml:space="preserve">; </w:t>
        </w:r>
      </w:ins>
      <w:proofErr w:type="spellStart"/>
      <w:r>
        <w:t>Oiry</w:t>
      </w:r>
      <w:proofErr w:type="spellEnd"/>
      <w:r>
        <w:t xml:space="preserve"> et al., 2024). This flexibility proved invaluable when </w:t>
      </w:r>
      <w:del w:id="50" w:author="Laurent Barillé" w:date="2025-01-09T17:17:00Z">
        <w:r w:rsidDel="00DA686B">
          <w:delText xml:space="preserve">applying </w:delText>
        </w:r>
      </w:del>
      <w:ins w:id="51" w:author="Laurent Barillé" w:date="2025-01-09T17:17:00Z">
        <w:r w:rsidR="00DA686B">
          <w:t xml:space="preserve">adapting </w:t>
        </w:r>
      </w:ins>
      <w:r>
        <w:t>the algorithm to</w:t>
      </w:r>
      <w:ins w:id="52" w:author="Laurent Barillé" w:date="2025-01-09T11:57:00Z">
        <w:r w:rsidR="00E6405C">
          <w:t xml:space="preserve"> </w:t>
        </w:r>
        <w:r w:rsidR="00C77C37">
          <w:t xml:space="preserve">specifically </w:t>
        </w:r>
        <w:r w:rsidR="00E6405C">
          <w:t xml:space="preserve">target </w:t>
        </w:r>
      </w:ins>
      <w:del w:id="53" w:author="Laurent Barillé" w:date="2025-01-09T11:57:00Z">
        <w:r w:rsidDel="00E6405C">
          <w:delText xml:space="preserve"> </w:delText>
        </w:r>
      </w:del>
      <w:r>
        <w:t xml:space="preserve">a </w:t>
      </w:r>
      <w:ins w:id="54" w:author="Laurent Barillé" w:date="2025-01-09T11:58:00Z">
        <w:r w:rsidR="00C77C37">
          <w:t xml:space="preserve">species from a </w:t>
        </w:r>
      </w:ins>
      <w:r>
        <w:t xml:space="preserve">different </w:t>
      </w:r>
      <w:del w:id="55" w:author="Laurent Barillé" w:date="2025-01-09T11:55:00Z">
        <w:r w:rsidDel="00E6405C">
          <w:delText>use case</w:delText>
        </w:r>
      </w:del>
      <w:ins w:id="56" w:author="Laurent Barillé" w:date="2025-01-09T11:55:00Z">
        <w:r w:rsidR="00E6405C">
          <w:t>class of intertidal vegetation</w:t>
        </w:r>
      </w:ins>
      <w:r>
        <w:t xml:space="preserve">: </w:t>
      </w:r>
      <w:del w:id="57" w:author="Laurent Barillé" w:date="2025-01-09T11:56:00Z">
        <w:r w:rsidDel="00E6405C">
          <w:delText>mapping the invasive</w:delText>
        </w:r>
      </w:del>
      <w:ins w:id="58" w:author="Laurent Barillé" w:date="2025-01-09T11:56:00Z">
        <w:r w:rsidR="00E6405C">
          <w:t xml:space="preserve">the invasive rhodophyte </w:t>
        </w:r>
      </w:ins>
      <w:del w:id="59" w:author="Laurent Barillé" w:date="2025-01-09T11:58:00Z">
        <w:r w:rsidDel="00C21EC0">
          <w:delText xml:space="preserve"> </w:delText>
        </w:r>
      </w:del>
      <w:proofErr w:type="spellStart"/>
      <w:r>
        <w:rPr>
          <w:i/>
          <w:iCs/>
        </w:rPr>
        <w:t>Gracilaria</w:t>
      </w:r>
      <w:proofErr w:type="spellEnd"/>
      <w:r>
        <w:rPr>
          <w:i/>
          <w:iCs/>
        </w:rPr>
        <w:t xml:space="preserve"> </w:t>
      </w:r>
      <w:proofErr w:type="spellStart"/>
      <w:r>
        <w:rPr>
          <w:i/>
          <w:iCs/>
        </w:rPr>
        <w:t>vermiculophylla</w:t>
      </w:r>
      <w:proofErr w:type="spellEnd"/>
      <w:r>
        <w:t>.</w:t>
      </w:r>
    </w:p>
    <w:p w14:paraId="479CD4A0" w14:textId="2D564F28" w:rsidR="00B91B7D" w:rsidRDefault="00A0219F">
      <w:pPr>
        <w:pStyle w:val="Corpsdetexte"/>
      </w:pPr>
      <w:r>
        <w:t xml:space="preserve">Interestingly, DISCOV v1.0 exhibited poor performance in identifying this red </w:t>
      </w:r>
      <w:ins w:id="60" w:author="Laurent Barillé" w:date="2025-01-10T17:38:00Z">
        <w:r w:rsidR="007F59E4">
          <w:t>macro</w:t>
        </w:r>
      </w:ins>
      <w:r>
        <w:t xml:space="preserve">algae, despite its distinct and unique spectral signature attributed to the presence of phycocyanin and phycoerythrin. The algorithm’s underperformance was traced to </w:t>
      </w:r>
      <w:r>
        <w:lastRenderedPageBreak/>
        <w:t xml:space="preserve">the lack of enough samples of this class in the original training dataset, causing confusion with other classes when encountering this specific spectral signature during prediction. This issue was promptly addressed by updating the model’s training dataset to include more red algae samples. The updated model outperformed the original version on the new dataset while maintaining nearly the same accuracy on the original dataset. Including a more diverse training dataset improved DISCOV’s performance across broader ecological contexts. </w:t>
      </w:r>
      <w:commentRangeStart w:id="61"/>
      <w:r>
        <w:t>Expanding the geographic and temporal range of data collection has been shown to enhance algorithm robustness and adaptability</w:t>
      </w:r>
      <w:commentRangeEnd w:id="61"/>
      <w:r w:rsidR="007F59E4">
        <w:rPr>
          <w:rStyle w:val="Marquedecommentaire"/>
        </w:rPr>
        <w:commentReference w:id="61"/>
      </w:r>
      <w:r>
        <w:t>. By incorporating spectral data from multiple seasons and regions, the algorithm could better account for temporal variations in pigment concentrations and environmental factors, ensuring more reliable predictions across diverse conditions.</w:t>
      </w:r>
    </w:p>
    <w:p w14:paraId="6695CDC6" w14:textId="77777777" w:rsidR="00B91B7D" w:rsidRDefault="00A0219F">
      <w:pPr>
        <w:pStyle w:val="Titre2"/>
      </w:pPr>
      <w:bookmarkStart w:id="62" w:name="_Toc186638045"/>
      <w:bookmarkStart w:id="63" w:name="drone-and-satellite-interactions"/>
      <w:bookmarkEnd w:id="24"/>
      <w:r>
        <w:t>6.2 Drone and Satellite Interactions</w:t>
      </w:r>
      <w:bookmarkEnd w:id="62"/>
    </w:p>
    <w:p w14:paraId="1C0401FE" w14:textId="7964458A" w:rsidR="00B91B7D" w:rsidRDefault="00A0219F">
      <w:pPr>
        <w:pStyle w:val="FirstParagraph"/>
      </w:pPr>
      <w:r>
        <w:t xml:space="preserve">UAVs provide high spatial resolution imagery, </w:t>
      </w:r>
      <w:del w:id="64" w:author="Laurent Barillé" w:date="2025-01-12T11:52:00Z">
        <w:r w:rsidDel="00E60CA4">
          <w:delText xml:space="preserve">which is </w:delText>
        </w:r>
      </w:del>
      <w:r>
        <w:t xml:space="preserve">essential for capturing fine-scale heterogeneity, enabling the observation of subtle spatial patterns within habitats, and validating data derived from lower-resolution satellite imagery. High-resolution multispectral drones, when paired with classifier models, facilitate precise habitat mapping by identifying variations that may not be apparent otherwise. Furthermore, these drones produce large training datasets that are critical for enhancing the accuracy of ML models based on deep-learning architectures in satellite-based RS. </w:t>
      </w:r>
      <w:ins w:id="65" w:author="Laurent Barillé" w:date="2025-01-12T11:54:00Z">
        <w:r w:rsidR="00E60CA4">
          <w:t>I</w:t>
        </w:r>
      </w:ins>
      <w:del w:id="66" w:author="Laurent Barillé" w:date="2025-01-12T11:54:00Z">
        <w:r w:rsidDel="00E60CA4">
          <w:delText>By i</w:delText>
        </w:r>
      </w:del>
      <w:r>
        <w:t xml:space="preserve">ntegrating UAV-derived observations </w:t>
      </w:r>
      <w:del w:id="67" w:author="Laurent Barillé" w:date="2025-01-12T11:54:00Z">
        <w:r w:rsidDel="00E60CA4">
          <w:delText xml:space="preserve">with </w:delText>
        </w:r>
      </w:del>
      <w:ins w:id="68" w:author="Laurent Barillé" w:date="2025-01-12T11:54:00Z">
        <w:r w:rsidR="00E60CA4">
          <w:t xml:space="preserve">and </w:t>
        </w:r>
      </w:ins>
      <w:r>
        <w:t xml:space="preserve">field-specific data, </w:t>
      </w:r>
      <w:del w:id="69" w:author="Laurent Barillé" w:date="2025-01-12T11:53:00Z">
        <w:r w:rsidDel="00E60CA4">
          <w:delText>detailed assessments can be achieved, which are</w:delText>
        </w:r>
      </w:del>
      <w:ins w:id="70" w:author="Laurent Barillé" w:date="2025-01-12T11:53:00Z">
        <w:r w:rsidR="00E60CA4">
          <w:t>is</w:t>
        </w:r>
      </w:ins>
      <w:r>
        <w:t xml:space="preserve"> particularly relevant for </w:t>
      </w:r>
      <w:ins w:id="71" w:author="Laurent Barillé" w:date="2025-01-12T11:54:00Z">
        <w:r w:rsidR="00E60CA4">
          <w:t xml:space="preserve">developing machine -learning workflow in </w:t>
        </w:r>
      </w:ins>
      <w:r>
        <w:t>complex environments such as intertidal zones.</w:t>
      </w:r>
    </w:p>
    <w:p w14:paraId="60CD37AD" w14:textId="05974DEA" w:rsidR="00B91B7D" w:rsidRDefault="00A0219F">
      <w:pPr>
        <w:pStyle w:val="Corpsdetexte"/>
      </w:pPr>
      <w:r>
        <w:t xml:space="preserve">Satellites, such as Sentinel-2, complement UAVs by offering broad spatial coverage and consistent temporal monitoring, facilitating </w:t>
      </w:r>
      <w:del w:id="72" w:author="Laurent Barillé" w:date="2025-01-12T11:55:00Z">
        <w:r w:rsidDel="00E60CA4">
          <w:delText>the assessment of seasonal and inter-annual changes</w:delText>
        </w:r>
      </w:del>
      <w:ins w:id="73" w:author="Laurent Barillé" w:date="2025-01-12T11:55:00Z">
        <w:r w:rsidR="00E60CA4">
          <w:t>seasonal and inter-annual changes assessment</w:t>
        </w:r>
      </w:ins>
      <w:r>
        <w:t xml:space="preserve">. This enables systematic analysis of long-term trends and spatial dynamics across expansive </w:t>
      </w:r>
      <w:r>
        <w:lastRenderedPageBreak/>
        <w:t>geographic areas and quantifying large surfaces. While drones excel in localized, high-resolution observations, satellites provide scalable and cost-effective solutions for monitoring intertidal ecosystems at regional and global scales. This integration ensures that monitoring programs benefit from detailed localized insights while maintaining broader ecological context.</w:t>
      </w:r>
    </w:p>
    <w:tbl>
      <w:tblPr>
        <w:tblStyle w:val="Table"/>
        <w:tblW w:w="5000" w:type="pct"/>
        <w:tblLayout w:type="fixed"/>
        <w:tblLook w:val="0000" w:firstRow="0" w:lastRow="0" w:firstColumn="0" w:lastColumn="0" w:noHBand="0" w:noVBand="0"/>
      </w:tblPr>
      <w:tblGrid>
        <w:gridCol w:w="9360"/>
      </w:tblGrid>
      <w:tr w:rsidR="00B91B7D" w14:paraId="6B3CBD65" w14:textId="77777777">
        <w:tc>
          <w:tcPr>
            <w:tcW w:w="7920" w:type="dxa"/>
          </w:tcPr>
          <w:p w14:paraId="3BDDCFD9" w14:textId="77777777" w:rsidR="00B91B7D" w:rsidRDefault="00A0219F">
            <w:pPr>
              <w:pStyle w:val="Compact"/>
              <w:jc w:val="center"/>
            </w:pPr>
            <w:bookmarkStart w:id="74" w:name="fig-WorkflowBede"/>
            <w:r>
              <w:rPr>
                <w:noProof/>
              </w:rPr>
              <w:drawing>
                <wp:inline distT="0" distB="0" distL="0" distR="0" wp14:anchorId="16FF3F20" wp14:editId="59255B81">
                  <wp:extent cx="5943600" cy="5281640"/>
                  <wp:effectExtent l="0" t="0" r="0" b="0"/>
                  <wp:docPr id="446" name="Picture"/>
                  <wp:cNvGraphicFramePr/>
                  <a:graphic xmlns:a="http://schemas.openxmlformats.org/drawingml/2006/main">
                    <a:graphicData uri="http://schemas.openxmlformats.org/drawingml/2006/picture">
                      <pic:pic xmlns:pic="http://schemas.openxmlformats.org/drawingml/2006/picture">
                        <pic:nvPicPr>
                          <pic:cNvPr id="447" name="Picture" descr="Chapter6/Figs/WorkflowBede.jpg"/>
                          <pic:cNvPicPr>
                            <a:picLocks noChangeAspect="1" noChangeArrowheads="1"/>
                          </pic:cNvPicPr>
                        </pic:nvPicPr>
                        <pic:blipFill>
                          <a:blip r:embed="rId11"/>
                          <a:stretch>
                            <a:fillRect/>
                          </a:stretch>
                        </pic:blipFill>
                        <pic:spPr bwMode="auto">
                          <a:xfrm>
                            <a:off x="0" y="0"/>
                            <a:ext cx="5943600" cy="5281640"/>
                          </a:xfrm>
                          <a:prstGeom prst="rect">
                            <a:avLst/>
                          </a:prstGeom>
                          <a:noFill/>
                          <a:ln w="9525">
                            <a:noFill/>
                            <a:headEnd/>
                            <a:tailEnd/>
                          </a:ln>
                        </pic:spPr>
                      </pic:pic>
                    </a:graphicData>
                  </a:graphic>
                </wp:inline>
              </w:drawing>
            </w:r>
          </w:p>
          <w:p w14:paraId="477B962B" w14:textId="5AEB8505" w:rsidR="00B91B7D" w:rsidRDefault="00A0219F">
            <w:pPr>
              <w:pStyle w:val="ImageCaption"/>
              <w:spacing w:before="200"/>
            </w:pPr>
            <w:r>
              <w:t xml:space="preserve">Figure 6.1: Workflow showing </w:t>
            </w:r>
            <w:del w:id="75" w:author="Laurent Barillé" w:date="2025-01-12T11:55:00Z">
              <w:r w:rsidDel="00E60CA4">
                <w:delText xml:space="preserve">process for neural network classification model building and seagrass cover (%) from this classification, with example images showing </w:delText>
              </w:r>
            </w:del>
            <w:ins w:id="76" w:author="Laurent Barillé" w:date="2025-01-12T11:55:00Z">
              <w:r w:rsidR="00E60CA4">
                <w:t xml:space="preserve">a process for neural network classification model building and seagrass cover (%) from this classification, with example images showing the </w:t>
              </w:r>
            </w:ins>
            <w:r>
              <w:t>process from Sentinel-2 Data to Habitat Classification to Seagrass Cover. From Davies et al. (2024a).</w:t>
            </w:r>
          </w:p>
        </w:tc>
        <w:bookmarkEnd w:id="74"/>
      </w:tr>
    </w:tbl>
    <w:p w14:paraId="143ABA5D" w14:textId="721FC9C1" w:rsidR="00B91B7D" w:rsidRDefault="00A0219F">
      <w:pPr>
        <w:pStyle w:val="Corpsdetexte"/>
      </w:pPr>
      <w:r>
        <w:lastRenderedPageBreak/>
        <w:t xml:space="preserve">The combination of these technologies allows to leverage their respective strengths. For instance, UAV-acquired habitat data significantly enhance and validate satellite-based classifications, as demonstrated in the ICE CREAMS model (Davies et al., 2024a, 2024b), where UAV data were used to train and validate seagrass habitat classifications across Europe </w:t>
      </w:r>
      <w:hyperlink w:anchor="fig-WorkflowBede">
        <w:r>
          <w:rPr>
            <w:rStyle w:val="Lienhypertexte"/>
          </w:rPr>
          <w:t>Figure 6.1</w:t>
        </w:r>
      </w:hyperlink>
      <w:r>
        <w:t xml:space="preserve">. This hybrid methodology </w:t>
      </w:r>
      <w:del w:id="77" w:author="Laurent Barillé" w:date="2025-01-12T11:56:00Z">
        <w:r w:rsidDel="00E60CA4">
          <w:delText>achieves a balance between</w:delText>
        </w:r>
      </w:del>
      <w:ins w:id="78" w:author="Laurent Barillé" w:date="2025-01-12T11:56:00Z">
        <w:r w:rsidR="00E60CA4">
          <w:t>balances</w:t>
        </w:r>
      </w:ins>
      <w:r>
        <w:t xml:space="preserve"> local accuracy and scalability, reducing the costs associated with large-scale monitoring while preserving the depth of localized observations necessary for comprehensive assessments.</w:t>
      </w:r>
    </w:p>
    <w:p w14:paraId="2C0C4034" w14:textId="38E122C3" w:rsidR="00B91B7D" w:rsidRDefault="00A0219F">
      <w:pPr>
        <w:pStyle w:val="Corpsdetexte"/>
      </w:pPr>
      <w:commentRangeStart w:id="79"/>
      <w:del w:id="80" w:author="Laurent Barillé" w:date="2025-01-12T11:56:00Z">
        <w:r w:rsidDel="00E60CA4">
          <w:delText>This integration of</w:delText>
        </w:r>
      </w:del>
      <w:ins w:id="81" w:author="Laurent Barillé" w:date="2025-01-12T11:56:00Z">
        <w:r w:rsidR="00E60CA4">
          <w:t>Integrating</w:t>
        </w:r>
      </w:ins>
      <w:r>
        <w:t xml:space="preserve"> drone and satellite technologies enhances the ability to monitor, </w:t>
      </w:r>
      <w:proofErr w:type="spellStart"/>
      <w:r>
        <w:t>analyse</w:t>
      </w:r>
      <w:proofErr w:type="spellEnd"/>
      <w:r>
        <w:t>, and manage intertidal ecosystems effectively. By combining detailed precision with extensive coverage, these technologies address scientific and environmental challenges efficiently. They improve modelling accuracy, inform evidence-based conservation strategies, and provide critical tools for adaptive management in the context of environmental change.</w:t>
      </w:r>
      <w:commentRangeEnd w:id="79"/>
      <w:r w:rsidR="00E60CA4">
        <w:rPr>
          <w:rStyle w:val="Marquedecommentaire"/>
        </w:rPr>
        <w:commentReference w:id="79"/>
      </w:r>
    </w:p>
    <w:p w14:paraId="6D07CA21" w14:textId="77777777" w:rsidR="00B91B7D" w:rsidRDefault="00A0219F">
      <w:pPr>
        <w:pStyle w:val="Titre2"/>
      </w:pPr>
      <w:bookmarkStart w:id="82" w:name="_Toc186638046"/>
      <w:bookmarkStart w:id="83" w:name="Xf2a6be3089c1ed765d58015428a78354e5d84c3"/>
      <w:bookmarkEnd w:id="63"/>
      <w:commentRangeStart w:id="84"/>
      <w:r>
        <w:t>6.3 Seagrass and Invasive Species Interactions</w:t>
      </w:r>
      <w:bookmarkEnd w:id="82"/>
      <w:commentRangeEnd w:id="84"/>
      <w:r w:rsidR="00D33C99">
        <w:rPr>
          <w:rStyle w:val="Marquedecommentaire"/>
          <w:rFonts w:eastAsiaTheme="minorHAnsi" w:cstheme="minorBidi"/>
          <w:b w:val="0"/>
          <w:bCs w:val="0"/>
          <w:color w:val="auto"/>
        </w:rPr>
        <w:commentReference w:id="84"/>
      </w:r>
    </w:p>
    <w:p w14:paraId="5EE23984" w14:textId="77777777" w:rsidR="00B91B7D" w:rsidRDefault="00A0219F">
      <w:pPr>
        <w:pStyle w:val="FirstParagraph"/>
      </w:pPr>
      <w:r>
        <w:t xml:space="preserve">The interaction between seagrasses following HW events and the rapid growth capacity of </w:t>
      </w:r>
      <w:proofErr w:type="spellStart"/>
      <w:r>
        <w:rPr>
          <w:i/>
          <w:iCs/>
        </w:rPr>
        <w:t>Gracilaria</w:t>
      </w:r>
      <w:proofErr w:type="spellEnd"/>
      <w:r>
        <w:rPr>
          <w:i/>
          <w:iCs/>
        </w:rPr>
        <w:t xml:space="preserve"> </w:t>
      </w:r>
      <w:proofErr w:type="spellStart"/>
      <w:r>
        <w:rPr>
          <w:i/>
          <w:iCs/>
        </w:rPr>
        <w:t>vermiculophylla</w:t>
      </w:r>
      <w:proofErr w:type="spellEnd"/>
      <w:r>
        <w:t xml:space="preserve"> presents a complex dynamic shaped by environmental stressors, competition, and ecological resilience. These interactions are crucial for understanding the evolving structure and function of intertidal ecosystems under climate change.</w:t>
      </w:r>
    </w:p>
    <w:p w14:paraId="27C55B97" w14:textId="77777777" w:rsidR="00B91B7D" w:rsidRDefault="00A0219F">
      <w:pPr>
        <w:pStyle w:val="Corpsdetexte"/>
      </w:pPr>
      <w:r>
        <w:t xml:space="preserve">Seagrasses, such as </w:t>
      </w:r>
      <w:r>
        <w:rPr>
          <w:i/>
          <w:iCs/>
        </w:rPr>
        <w:t xml:space="preserve">Zostera </w:t>
      </w:r>
      <w:proofErr w:type="spellStart"/>
      <w:r>
        <w:rPr>
          <w:i/>
          <w:iCs/>
        </w:rPr>
        <w:t>noltei</w:t>
      </w:r>
      <w:proofErr w:type="spellEnd"/>
      <w:r>
        <w:t xml:space="preserve">, are integral to coastal ecosystems, offering essential services including sediment stabilization, carbon sequestration, and habitat provision. However, their health and resilience are highly vulnerable to environmental stressors, particularly MHWs and AHWs. These events induce physiological stress that manifests as leaf browning, chlorophyll degradation, and reduced photosynthetic efficiency. Observations reveal extensive browning and decreased seagrass coverage in </w:t>
      </w:r>
      <w:r>
        <w:lastRenderedPageBreak/>
        <w:t>intertidal zones subjected to prolonged high temperatures. The reduction in seagrass cover weakens its competitive edge, particularly in areas where other stressors, such as eutrophication or sediment disruption, are present.</w:t>
      </w:r>
    </w:p>
    <w:p w14:paraId="59577324" w14:textId="77777777" w:rsidR="00B91B7D" w:rsidRDefault="00A0219F">
      <w:pPr>
        <w:pStyle w:val="Corpsdetexte"/>
      </w:pPr>
      <w:r>
        <w:t xml:space="preserve">IAS such as </w:t>
      </w:r>
      <w:proofErr w:type="spellStart"/>
      <w:r>
        <w:rPr>
          <w:i/>
          <w:iCs/>
        </w:rPr>
        <w:t>Gracilaria</w:t>
      </w:r>
      <w:proofErr w:type="spellEnd"/>
      <w:r>
        <w:rPr>
          <w:i/>
          <w:iCs/>
        </w:rPr>
        <w:t xml:space="preserve"> </w:t>
      </w:r>
      <w:proofErr w:type="spellStart"/>
      <w:r>
        <w:rPr>
          <w:i/>
          <w:iCs/>
        </w:rPr>
        <w:t>vermiculophylla</w:t>
      </w:r>
      <w:proofErr w:type="spellEnd"/>
      <w:r>
        <w:t xml:space="preserve"> exploit ecological disturbances to establish dominance. This red macroalga exhibits remarkable adaptability to varied environmental conditions, including fluctuations in temperature, salinity, and nutrient availability. Post-heatwave environments might provide ideal conditions for </w:t>
      </w:r>
      <w:r>
        <w:rPr>
          <w:i/>
          <w:iCs/>
        </w:rPr>
        <w:t xml:space="preserve">G. </w:t>
      </w:r>
      <w:proofErr w:type="spellStart"/>
      <w:r>
        <w:rPr>
          <w:i/>
          <w:iCs/>
        </w:rPr>
        <w:t>vermiculophylla</w:t>
      </w:r>
      <w:proofErr w:type="spellEnd"/>
      <w:r>
        <w:t xml:space="preserve"> or other IAS to expand. The degradation of seagrass meadows leads to increased light availability and free space making them more susceptible to biological invasions. Dense mats of </w:t>
      </w:r>
      <w:r>
        <w:rPr>
          <w:i/>
          <w:iCs/>
        </w:rPr>
        <w:t xml:space="preserve">G. </w:t>
      </w:r>
      <w:proofErr w:type="spellStart"/>
      <w:r>
        <w:rPr>
          <w:i/>
          <w:iCs/>
        </w:rPr>
        <w:t>vermiculophylla</w:t>
      </w:r>
      <w:proofErr w:type="spellEnd"/>
      <w:r>
        <w:t xml:space="preserve"> form on soft-bottom sediments, where they can rapidly proliferate and monopolize space and resources. These mats can physically and chemically inhibit the recovery of seagrasses by reducing light penetration and altering sediment composition.</w:t>
      </w:r>
    </w:p>
    <w:p w14:paraId="0AE90A44" w14:textId="77777777" w:rsidR="00B91B7D" w:rsidRDefault="00A0219F">
      <w:pPr>
        <w:pStyle w:val="Corpsdetexte"/>
      </w:pPr>
      <w:r>
        <w:t xml:space="preserve">The competitive interplay between seagrasses and </w:t>
      </w:r>
      <w:r>
        <w:rPr>
          <w:i/>
          <w:iCs/>
        </w:rPr>
        <w:t xml:space="preserve">G. </w:t>
      </w:r>
      <w:proofErr w:type="spellStart"/>
      <w:r>
        <w:rPr>
          <w:i/>
          <w:iCs/>
        </w:rPr>
        <w:t>vermiculophylla</w:t>
      </w:r>
      <w:proofErr w:type="spellEnd"/>
      <w:r>
        <w:t xml:space="preserve"> is exacerbated in the aftermath of HW Seagrasses’ physiological stress limits their ability to recover quickly, creating a temporal window for </w:t>
      </w:r>
      <w:r>
        <w:rPr>
          <w:i/>
          <w:iCs/>
        </w:rPr>
        <w:t xml:space="preserve">G. </w:t>
      </w:r>
      <w:proofErr w:type="spellStart"/>
      <w:r>
        <w:rPr>
          <w:i/>
          <w:iCs/>
        </w:rPr>
        <w:t>vermiculophylla</w:t>
      </w:r>
      <w:proofErr w:type="spellEnd"/>
      <w:r>
        <w:t xml:space="preserve"> to expand. Furthermore, anthropogenic factors such as nutrient enrichment from agricultural runoff amplify this dynamic by promoting algal growth and suppressing seagrass resilience. The ecological consequences of </w:t>
      </w:r>
      <w:r>
        <w:rPr>
          <w:i/>
          <w:iCs/>
        </w:rPr>
        <w:t xml:space="preserve">G. </w:t>
      </w:r>
      <w:proofErr w:type="spellStart"/>
      <w:r>
        <w:rPr>
          <w:i/>
          <w:iCs/>
        </w:rPr>
        <w:t>vermiculophylla</w:t>
      </w:r>
      <w:proofErr w:type="spellEnd"/>
      <w:r>
        <w:t xml:space="preserve"> proliferation are multifaceted. While the algae can provide habitat and stabilize sediments, its dominance often disrupts existing trophic interactions and reduces biodiversity. Areas previously dominated by seagrasses may experience shifts in community composition, </w:t>
      </w:r>
      <w:proofErr w:type="spellStart"/>
      <w:r>
        <w:t>favouring</w:t>
      </w:r>
      <w:proofErr w:type="spellEnd"/>
      <w:r>
        <w:t xml:space="preserve"> species adapted to algal habitats. Additionally, the physical characteristics of dense algal mats can alter sediment dynamics and hydrology, further entrenching </w:t>
      </w:r>
      <w:r>
        <w:rPr>
          <w:i/>
          <w:iCs/>
        </w:rPr>
        <w:t xml:space="preserve">G. </w:t>
      </w:r>
      <w:proofErr w:type="spellStart"/>
      <w:r>
        <w:rPr>
          <w:i/>
          <w:iCs/>
        </w:rPr>
        <w:t>vermiculophylla</w:t>
      </w:r>
      <w:r>
        <w:t>’s</w:t>
      </w:r>
      <w:proofErr w:type="spellEnd"/>
      <w:r>
        <w:t xml:space="preserve"> presence.</w:t>
      </w:r>
    </w:p>
    <w:p w14:paraId="293B928B" w14:textId="77777777" w:rsidR="00B91B7D" w:rsidRDefault="00A0219F">
      <w:pPr>
        <w:pStyle w:val="Corpsdetexte"/>
      </w:pPr>
      <w:r>
        <w:t xml:space="preserve">Addressing the interaction between heatwave-stressed seagrasses habitats and IAS such as </w:t>
      </w:r>
      <w:r>
        <w:rPr>
          <w:i/>
          <w:iCs/>
        </w:rPr>
        <w:t xml:space="preserve">G. </w:t>
      </w:r>
      <w:proofErr w:type="spellStart"/>
      <w:r>
        <w:rPr>
          <w:i/>
          <w:iCs/>
        </w:rPr>
        <w:t>vermiculophylla</w:t>
      </w:r>
      <w:proofErr w:type="spellEnd"/>
      <w:r>
        <w:t xml:space="preserve"> requires integrated monitoring and management </w:t>
      </w:r>
      <w:r>
        <w:lastRenderedPageBreak/>
        <w:t xml:space="preserve">approaches. RS technologies, including multispectral and hyperspectral imaging, provide powerful tools for tracking changes in vegetation health and distribution. Monitoring metrics such as the SHSI developed in Chapter 5 enable early detection of thermal stress, allowing for timely interventions. Management strategies should focus on mitigating stressors that exacerbate competitive dynamics. Reducing nutrient inputs to coastal waters can limit the proliferation of </w:t>
      </w:r>
      <w:r>
        <w:rPr>
          <w:i/>
          <w:iCs/>
        </w:rPr>
        <w:t xml:space="preserve">G. </w:t>
      </w:r>
      <w:proofErr w:type="spellStart"/>
      <w:r>
        <w:rPr>
          <w:i/>
          <w:iCs/>
        </w:rPr>
        <w:t>vermiculophylla</w:t>
      </w:r>
      <w:proofErr w:type="spellEnd"/>
      <w:r>
        <w:t xml:space="preserve"> and other opportunistic species. Physical removal of algal mats, combined with restoration efforts to enhance seagrass resilience, can help reestablish ecological balance. Additionally, incorporating predictive models to assess the impacts of future HW scenarios can guide proactive conservation measures.</w:t>
      </w:r>
    </w:p>
    <w:p w14:paraId="6D71AF0B" w14:textId="77777777" w:rsidR="00B91B7D" w:rsidRDefault="00A0219F">
      <w:pPr>
        <w:pStyle w:val="Corpsdetexte"/>
      </w:pPr>
      <w:r>
        <w:t>The possible interactions between seagrasses and IAS after extreme events might imply the complex interplay of environmental stressors, competition, and ecosystem resilience. Understanding these dynamics might be critical for preserving the ecological integrity of intertidal zones. By leveraging advanced monitoring techniques and implementing targeted management interventions, it is possible to mitigate the adverse effects of IAS and climate-induced stress, thereby supporting the long-term sustainability of these vital coastal ecosystems.</w:t>
      </w:r>
    </w:p>
    <w:p w14:paraId="3D551CF3" w14:textId="288138AD" w:rsidR="00B91B7D" w:rsidDel="005D1E9F" w:rsidRDefault="00A0219F">
      <w:pPr>
        <w:pStyle w:val="Titre1"/>
        <w:rPr>
          <w:del w:id="85" w:author="Laurent Barillé" w:date="2025-01-12T12:12:00Z"/>
        </w:rPr>
      </w:pPr>
      <w:bookmarkStart w:id="86" w:name="_Toc186638047"/>
      <w:bookmarkStart w:id="87" w:name="references"/>
      <w:bookmarkEnd w:id="3"/>
      <w:bookmarkEnd w:id="83"/>
      <w:del w:id="88" w:author="Laurent Barillé" w:date="2025-01-12T12:12:00Z">
        <w:r w:rsidDel="005D1E9F">
          <w:delText>References</w:delText>
        </w:r>
        <w:bookmarkEnd w:id="86"/>
      </w:del>
    </w:p>
    <w:p w14:paraId="05447C1C" w14:textId="02ECA685" w:rsidR="00B91B7D" w:rsidDel="005D1E9F" w:rsidRDefault="00A0219F">
      <w:pPr>
        <w:pStyle w:val="Bibliographie"/>
        <w:rPr>
          <w:del w:id="89" w:author="Laurent Barillé" w:date="2025-01-12T12:12:00Z"/>
        </w:rPr>
      </w:pPr>
      <w:bookmarkStart w:id="90" w:name="ref-abreu2011nitrogen"/>
      <w:bookmarkStart w:id="91" w:name="refs"/>
      <w:del w:id="92" w:author="Laurent Barillé" w:date="2025-01-12T12:12:00Z">
        <w:r w:rsidDel="005D1E9F">
          <w:delText>Abreu, M.H., Pereira, R., Buschmann, A., Sousa-Pinto, I., Yarish, C., 2011. Nitrogen uptake responses of gracilaria vermiculophylla (ohmi) papenfuss under combined and single addition of nitrate and ammonium. Journal of Experimental Marine Biology and Ecology 407, 190–199.</w:delText>
        </w:r>
      </w:del>
    </w:p>
    <w:p w14:paraId="2F59EBE1" w14:textId="5EB86E7C" w:rsidR="00B91B7D" w:rsidDel="005D1E9F" w:rsidRDefault="00A0219F">
      <w:pPr>
        <w:pStyle w:val="Bibliographie"/>
        <w:rPr>
          <w:del w:id="93" w:author="Laurent Barillé" w:date="2025-01-12T12:12:00Z"/>
        </w:rPr>
      </w:pPr>
      <w:bookmarkStart w:id="94" w:name="ref-adade2021"/>
      <w:bookmarkEnd w:id="90"/>
      <w:del w:id="95" w:author="Laurent Barillé" w:date="2025-01-12T12:12:00Z">
        <w:r w:rsidDel="005D1E9F">
          <w:delText>Adade, R., Aibinu, A.M., Ekumah, B., Asaana, J., 2021. Unmanned aerial vehicle (UAV) applications in coastal zone management—a review. Environmental Monitoring and Assessment 193, 1–12.</w:delText>
        </w:r>
      </w:del>
    </w:p>
    <w:p w14:paraId="27BAE8F0" w14:textId="781E787C" w:rsidR="00B91B7D" w:rsidDel="005D1E9F" w:rsidRDefault="00A0219F">
      <w:pPr>
        <w:pStyle w:val="Bibliographie"/>
        <w:rPr>
          <w:del w:id="96" w:author="Laurent Barillé" w:date="2025-01-12T12:12:00Z"/>
        </w:rPr>
      </w:pPr>
      <w:bookmarkStart w:id="97" w:name="ref-agisoft"/>
      <w:bookmarkEnd w:id="94"/>
      <w:del w:id="98" w:author="Laurent Barillé" w:date="2025-01-12T12:12:00Z">
        <w:r w:rsidDel="005D1E9F">
          <w:delText xml:space="preserve">Agisoft, 2019. </w:delText>
        </w:r>
        <w:r w:rsidR="00A334C8" w:rsidDel="005D1E9F">
          <w:fldChar w:fldCharType="begin"/>
        </w:r>
        <w:r w:rsidR="00A334C8" w:rsidDel="005D1E9F">
          <w:delInstrText xml:space="preserve"> HYPERLINK "https://www.agisoft.com/" \h </w:delInstrText>
        </w:r>
        <w:r w:rsidR="00A334C8" w:rsidDel="005D1E9F">
          <w:fldChar w:fldCharType="separate"/>
        </w:r>
        <w:r w:rsidDel="005D1E9F">
          <w:rPr>
            <w:rStyle w:val="Lienhypertexte"/>
          </w:rPr>
          <w:delText>Agisoft metashape</w:delText>
        </w:r>
        <w:r w:rsidR="00A334C8" w:rsidDel="005D1E9F">
          <w:rPr>
            <w:rStyle w:val="Lienhypertexte"/>
          </w:rPr>
          <w:fldChar w:fldCharType="end"/>
        </w:r>
        <w:r w:rsidDel="005D1E9F">
          <w:delText>.</w:delText>
        </w:r>
      </w:del>
    </w:p>
    <w:p w14:paraId="4886FCA1" w14:textId="7CA70717" w:rsidR="00B91B7D" w:rsidDel="005D1E9F" w:rsidRDefault="00A0219F">
      <w:pPr>
        <w:pStyle w:val="Bibliographie"/>
        <w:rPr>
          <w:del w:id="99" w:author="Laurent Barillé" w:date="2025-01-12T12:12:00Z"/>
        </w:rPr>
      </w:pPr>
      <w:bookmarkStart w:id="100" w:name="ref-akbar2020mangrove"/>
      <w:bookmarkEnd w:id="97"/>
      <w:del w:id="101" w:author="Laurent Barillé" w:date="2025-01-12T12:12:00Z">
        <w:r w:rsidDel="005D1E9F">
          <w:lastRenderedPageBreak/>
          <w:delText>Akbar, M., Arisanto, P., Sukirno, B., Merdeka, P., Priadhi, M., Zallesa, S., 2020. Mangrove vegetation health index analysis by implementing NDVI (normalized difference vegetation index) classification method on sentinel-2 image data case study: Segara anakan, kabupaten cilacap, in: IOP Conference Series: Earth and Environmental Science. IOP Publishing, p. 012069.</w:delText>
        </w:r>
      </w:del>
    </w:p>
    <w:p w14:paraId="7D96843A" w14:textId="1FD130EB" w:rsidR="00B91B7D" w:rsidDel="005D1E9F" w:rsidRDefault="00A0219F">
      <w:pPr>
        <w:pStyle w:val="Bibliographie"/>
        <w:rPr>
          <w:del w:id="102" w:author="Laurent Barillé" w:date="2025-01-12T12:12:00Z"/>
        </w:rPr>
      </w:pPr>
      <w:bookmarkStart w:id="103" w:name="ref-angnuureng2022"/>
      <w:bookmarkEnd w:id="100"/>
      <w:del w:id="104" w:author="Laurent Barillé" w:date="2025-01-12T12:12:00Z">
        <w:r w:rsidDel="005D1E9F">
          <w:delText>Angnuureng, D.B., Brempong, K., Jayson-Quashigah, P., Dada, O., Akuoko, S., Frimpomaa, J., Mattah, P., Almar, R., 2022. Satellite, drone and video camera multi-platform monitoring of coastal erosion at an engineered pocket beach: A showcase for coastal management at elmina bay, ghana (west africa). Regional Studies in Marine Science 53, 102437.</w:delText>
        </w:r>
      </w:del>
    </w:p>
    <w:p w14:paraId="125B99D0" w14:textId="55DA532A" w:rsidR="00B91B7D" w:rsidDel="005D1E9F" w:rsidRDefault="00A0219F">
      <w:pPr>
        <w:pStyle w:val="Bibliographie"/>
        <w:rPr>
          <w:del w:id="105" w:author="Laurent Barillé" w:date="2025-01-12T12:12:00Z"/>
        </w:rPr>
      </w:pPr>
      <w:bookmarkStart w:id="106" w:name="ref-arim2006spread"/>
      <w:bookmarkEnd w:id="103"/>
      <w:del w:id="107" w:author="Laurent Barillé" w:date="2025-01-12T12:12:00Z">
        <w:r w:rsidDel="005D1E9F">
          <w:delText>Arim, M., Abades, S.R., Neill, P.E., Lima, M., Marquet, P.A., 2006. Spread dynamics of invasive species. Proceedings of the National Academy of Sciences 103, 374–378.</w:delText>
        </w:r>
      </w:del>
    </w:p>
    <w:p w14:paraId="5F287409" w14:textId="332498BE" w:rsidR="00B91B7D" w:rsidDel="005D1E9F" w:rsidRDefault="00A0219F">
      <w:pPr>
        <w:pStyle w:val="Bibliographie"/>
        <w:rPr>
          <w:del w:id="108" w:author="Laurent Barillé" w:date="2025-01-12T12:12:00Z"/>
        </w:rPr>
      </w:pPr>
      <w:bookmarkStart w:id="109" w:name="ref-arkema2013coastal"/>
      <w:bookmarkEnd w:id="106"/>
      <w:del w:id="110" w:author="Laurent Barillé" w:date="2025-01-12T12:12:00Z">
        <w:r w:rsidDel="005D1E9F">
          <w:delText>Arkema, K.K., Guannel, G., Verutes, G., Wood, S.A., Guerry, A., Ruckelshaus, M., Kareiva, P., Lacayo, M., Silver, J.M., 2013. Coastal habitats shield people and property from sea-level rise and storms. Nature climate change 3, 913–918.</w:delText>
        </w:r>
      </w:del>
    </w:p>
    <w:p w14:paraId="2DF8754E" w14:textId="20010C85" w:rsidR="00B91B7D" w:rsidDel="005D1E9F" w:rsidRDefault="00A0219F">
      <w:pPr>
        <w:pStyle w:val="Bibliographie"/>
        <w:rPr>
          <w:del w:id="111" w:author="Laurent Barillé" w:date="2025-01-12T12:12:00Z"/>
        </w:rPr>
      </w:pPr>
      <w:bookmarkStart w:id="112" w:name="ref-armitage2016carbon"/>
      <w:bookmarkEnd w:id="109"/>
      <w:del w:id="113" w:author="Laurent Barillé" w:date="2025-01-12T12:12:00Z">
        <w:r w:rsidDel="005D1E9F">
          <w:delText>Armitage, A., Fourqurean, J.W., 2016. Carbon storage in seagrass soils: Long-term nutrient history exceeds the effects of near-term nutrient enrichment. Biogeosciences 13, 313–321.</w:delText>
        </w:r>
      </w:del>
    </w:p>
    <w:p w14:paraId="2FB90ABA" w14:textId="665FC6A5" w:rsidR="00B91B7D" w:rsidDel="005D1E9F" w:rsidRDefault="00A0219F">
      <w:pPr>
        <w:pStyle w:val="Bibliographie"/>
        <w:rPr>
          <w:del w:id="114" w:author="Laurent Barillé" w:date="2025-01-12T12:12:00Z"/>
        </w:rPr>
      </w:pPr>
      <w:bookmarkStart w:id="115" w:name="ref-ASI2020"/>
      <w:bookmarkEnd w:id="112"/>
      <w:del w:id="116" w:author="Laurent Barillé" w:date="2025-01-12T12:12:00Z">
        <w:r w:rsidDel="005D1E9F">
          <w:delText xml:space="preserve">ASI, n.d. </w:delText>
        </w:r>
        <w:r w:rsidR="00A334C8" w:rsidDel="005D1E9F">
          <w:fldChar w:fldCharType="begin"/>
        </w:r>
        <w:r w:rsidR="00A334C8" w:rsidDel="005D1E9F">
          <w:delInstrText xml:space="preserve"> HYPERLINK "http://prisma.asi.it/missionselect/docs/PRISMA%20Product%20Specifications_Is2_3.pdf" \h </w:delInstrText>
        </w:r>
        <w:r w:rsidR="00A334C8" w:rsidDel="005D1E9F">
          <w:fldChar w:fldCharType="separate"/>
        </w:r>
        <w:r w:rsidDel="005D1E9F">
          <w:rPr>
            <w:rStyle w:val="Lienhypertexte"/>
          </w:rPr>
          <w:delText>PRISMA products specification document issue 2.3 date 12/03/2020</w:delText>
        </w:r>
        <w:r w:rsidR="00A334C8" w:rsidDel="005D1E9F">
          <w:rPr>
            <w:rStyle w:val="Lienhypertexte"/>
          </w:rPr>
          <w:fldChar w:fldCharType="end"/>
        </w:r>
        <w:r w:rsidDel="005D1E9F">
          <w:delText>.</w:delText>
        </w:r>
      </w:del>
    </w:p>
    <w:p w14:paraId="68DD4FCB" w14:textId="24743C97" w:rsidR="00B91B7D" w:rsidDel="005D1E9F" w:rsidRDefault="00A0219F">
      <w:pPr>
        <w:pStyle w:val="Bibliographie"/>
        <w:rPr>
          <w:del w:id="117" w:author="Laurent Barillé" w:date="2025-01-12T12:12:00Z"/>
        </w:rPr>
      </w:pPr>
      <w:bookmarkStart w:id="118" w:name="ref-Bajjouk2019"/>
      <w:bookmarkEnd w:id="115"/>
      <w:del w:id="119" w:author="Laurent Barillé" w:date="2025-01-12T12:12:00Z">
        <w:r w:rsidDel="005D1E9F">
          <w:delText>Bajjouk, T., Zarati, I., Drumetz, L., Mura, M.D., 2019. Spatial Characterization of Marine Vegetation Using Semisupervised Hyperspectral Unmixing. 2019 10th Workshop on Hyperspectral Imaging and Signal Processing: Evolution in Remote Sensing (WHISPERS) 1–5.</w:delText>
        </w:r>
      </w:del>
    </w:p>
    <w:p w14:paraId="0D4B10DE" w14:textId="6FF0CB07" w:rsidR="00B91B7D" w:rsidDel="005D1E9F" w:rsidRDefault="00A0219F">
      <w:pPr>
        <w:pStyle w:val="Bibliographie"/>
        <w:rPr>
          <w:del w:id="120" w:author="Laurent Barillé" w:date="2025-01-12T12:12:00Z"/>
        </w:rPr>
      </w:pPr>
      <w:bookmarkStart w:id="121" w:name="ref-bannari2022"/>
      <w:bookmarkEnd w:id="118"/>
      <w:del w:id="122" w:author="Laurent Barillé" w:date="2025-01-12T12:12:00Z">
        <w:r w:rsidRPr="004B0AA4" w:rsidDel="005D1E9F">
          <w:rPr>
            <w:lang w:val="fr-FR"/>
          </w:rPr>
          <w:delText xml:space="preserve">Bannari, A., Ali, T.S., Abahussain, A., 2022. </w:delText>
        </w:r>
        <w:r w:rsidDel="005D1E9F">
          <w:delText>The capabilities of sentinel-MSI (2A/2B) and landsat-OLI (8/9) in seagrass and algae species differentiation using spectral reflectance. Ocean Science 18, 361–388.</w:delText>
        </w:r>
      </w:del>
    </w:p>
    <w:p w14:paraId="13D2BA44" w14:textId="22DABD11" w:rsidR="00B91B7D" w:rsidDel="005D1E9F" w:rsidRDefault="00A0219F">
      <w:pPr>
        <w:pStyle w:val="Bibliographie"/>
        <w:rPr>
          <w:del w:id="123" w:author="Laurent Barillé" w:date="2025-01-12T12:12:00Z"/>
        </w:rPr>
      </w:pPr>
      <w:bookmarkStart w:id="124" w:name="ref-Bargain2012"/>
      <w:bookmarkEnd w:id="121"/>
      <w:del w:id="125" w:author="Laurent Barillé" w:date="2025-01-12T12:12:00Z">
        <w:r w:rsidDel="005D1E9F">
          <w:delText>Bargain, A., Robin, M., Le Men, E., Huete, A., Barillé, L., 2012. Spectral response of the seagrass zostera noltii with different sediment backgrounds. Aquatic Botany 98, 45–56.</w:delText>
        </w:r>
      </w:del>
    </w:p>
    <w:p w14:paraId="16407D3A" w14:textId="3CE9F8B0" w:rsidR="00B91B7D" w:rsidDel="005D1E9F" w:rsidRDefault="00A0219F">
      <w:pPr>
        <w:pStyle w:val="Bibliographie"/>
        <w:rPr>
          <w:del w:id="126" w:author="Laurent Barillé" w:date="2025-01-12T12:12:00Z"/>
        </w:rPr>
      </w:pPr>
      <w:bookmarkStart w:id="127" w:name="ref-Bargain2013"/>
      <w:bookmarkEnd w:id="124"/>
      <w:del w:id="128" w:author="Laurent Barillé" w:date="2025-01-12T12:12:00Z">
        <w:r w:rsidDel="005D1E9F">
          <w:delText xml:space="preserve">Bargain, A., Robin, M., Méléder, V., Rosa, P., Le Menn, E., Harin, N., Barillé, L., 2013. Seasonal spectral variation of Zostera noltii and its influence on pigment-based Vegetation Indices. Journal of Experimental Marine Biology and Ecology 446, 86–94. </w:delText>
        </w:r>
        <w:r w:rsidR="00A334C8" w:rsidDel="005D1E9F">
          <w:fldChar w:fldCharType="begin"/>
        </w:r>
        <w:r w:rsidR="00A334C8" w:rsidDel="005D1E9F">
          <w:delInstrText xml:space="preserve"> HYPERLINK "https://doi.org/10.1016/j.jembe.2013.04.012" \h </w:delInstrText>
        </w:r>
        <w:r w:rsidR="00A334C8" w:rsidDel="005D1E9F">
          <w:fldChar w:fldCharType="separate"/>
        </w:r>
        <w:r w:rsidDel="005D1E9F">
          <w:rPr>
            <w:rStyle w:val="Lienhypertexte"/>
          </w:rPr>
          <w:delText>https://doi.org/10.1016/j.jembe.2013.04.012</w:delText>
        </w:r>
        <w:r w:rsidR="00A334C8" w:rsidDel="005D1E9F">
          <w:rPr>
            <w:rStyle w:val="Lienhypertexte"/>
          </w:rPr>
          <w:fldChar w:fldCharType="end"/>
        </w:r>
      </w:del>
    </w:p>
    <w:p w14:paraId="4310C83A" w14:textId="774DFD05" w:rsidR="00B91B7D" w:rsidDel="005D1E9F" w:rsidRDefault="00A0219F">
      <w:pPr>
        <w:pStyle w:val="Bibliographie"/>
        <w:rPr>
          <w:del w:id="129" w:author="Laurent Barillé" w:date="2025-01-12T12:12:00Z"/>
        </w:rPr>
      </w:pPr>
      <w:bookmarkStart w:id="130" w:name="ref-Barille2011"/>
      <w:bookmarkEnd w:id="127"/>
      <w:del w:id="131" w:author="Laurent Barillé" w:date="2025-01-12T12:12:00Z">
        <w:r w:rsidRPr="004B0AA4" w:rsidDel="005D1E9F">
          <w:rPr>
            <w:lang w:val="fr-FR"/>
          </w:rPr>
          <w:lastRenderedPageBreak/>
          <w:delText xml:space="preserve">Barillé, L., Mouget, J.L., Méléder, V., Rosa, P., Jesus, B., 2011. </w:delText>
        </w:r>
        <w:r w:rsidDel="005D1E9F">
          <w:delText xml:space="preserve">Spectral response of benthic diatoms with different sediment backgrounds. Remote Sensing of Environment 115, 1034–1042. </w:delText>
        </w:r>
        <w:r w:rsidR="00A334C8" w:rsidDel="005D1E9F">
          <w:fldChar w:fldCharType="begin"/>
        </w:r>
        <w:r w:rsidR="00A334C8" w:rsidDel="005D1E9F">
          <w:delInstrText xml:space="preserve"> HYPERLINK "https://doi.org/10.1016/j.rse.2010.12.008" \h </w:delInstrText>
        </w:r>
        <w:r w:rsidR="00A334C8" w:rsidDel="005D1E9F">
          <w:fldChar w:fldCharType="separate"/>
        </w:r>
        <w:r w:rsidDel="005D1E9F">
          <w:rPr>
            <w:rStyle w:val="Lienhypertexte"/>
          </w:rPr>
          <w:delText>https://doi.org/10.1016/j.rse.2010.12.008</w:delText>
        </w:r>
        <w:r w:rsidR="00A334C8" w:rsidDel="005D1E9F">
          <w:rPr>
            <w:rStyle w:val="Lienhypertexte"/>
          </w:rPr>
          <w:fldChar w:fldCharType="end"/>
        </w:r>
      </w:del>
    </w:p>
    <w:p w14:paraId="75DE2EB6" w14:textId="0D0713D9" w:rsidR="00B91B7D" w:rsidDel="005D1E9F" w:rsidRDefault="00A0219F">
      <w:pPr>
        <w:pStyle w:val="Bibliographie"/>
        <w:rPr>
          <w:del w:id="132" w:author="Laurent Barillé" w:date="2025-01-12T12:12:00Z"/>
        </w:rPr>
      </w:pPr>
      <w:bookmarkStart w:id="133" w:name="ref-Barille2010"/>
      <w:bookmarkEnd w:id="130"/>
      <w:del w:id="134" w:author="Laurent Barillé" w:date="2025-01-12T12:12:00Z">
        <w:r w:rsidDel="005D1E9F">
          <w:delText xml:space="preserve">Barillé, L., Robin, M., Harin, N., Bargain, A., Launeau, P., 2010. Increase in seagrass distribution at Bourgneuf Bay (France) detected by spatial remote sensing. Aquatic Botany 92, 185–194. </w:delText>
        </w:r>
        <w:r w:rsidR="00A334C8" w:rsidDel="005D1E9F">
          <w:fldChar w:fldCharType="begin"/>
        </w:r>
        <w:r w:rsidR="00A334C8" w:rsidDel="005D1E9F">
          <w:delInstrText xml:space="preserve"> HYPERLINK "https://doi.org/10.1016/j.aquabot.2009.11.006" \h </w:delInstrText>
        </w:r>
        <w:r w:rsidR="00A334C8" w:rsidDel="005D1E9F">
          <w:fldChar w:fldCharType="separate"/>
        </w:r>
        <w:r w:rsidDel="005D1E9F">
          <w:rPr>
            <w:rStyle w:val="Lienhypertexte"/>
          </w:rPr>
          <w:delText>https://doi.org/10.1016/j.aquabot.2009.11.006</w:delText>
        </w:r>
        <w:r w:rsidR="00A334C8" w:rsidDel="005D1E9F">
          <w:rPr>
            <w:rStyle w:val="Lienhypertexte"/>
          </w:rPr>
          <w:fldChar w:fldCharType="end"/>
        </w:r>
      </w:del>
    </w:p>
    <w:p w14:paraId="67B2ED8E" w14:textId="017233AB" w:rsidR="00B91B7D" w:rsidDel="005D1E9F" w:rsidRDefault="00A0219F">
      <w:pPr>
        <w:pStyle w:val="Bibliographie"/>
        <w:rPr>
          <w:del w:id="135" w:author="Laurent Barillé" w:date="2025-01-12T12:12:00Z"/>
        </w:rPr>
      </w:pPr>
      <w:bookmarkStart w:id="136" w:name="ref-bastos2023high"/>
      <w:bookmarkEnd w:id="133"/>
      <w:del w:id="137" w:author="Laurent Barillé" w:date="2025-01-12T12:12:00Z">
        <w:r w:rsidDel="005D1E9F">
          <w:delText>Bastos, M., Roebeling, P., Alves, F.L., Villasante, S., Magalhães Filho, L., 2023. High risk water pollution hazards affecting aveiro coastal lagoon (portugal)–a habitat risk assessment using InVEST. Ecological Informatics 76, 102144.</w:delText>
        </w:r>
      </w:del>
    </w:p>
    <w:p w14:paraId="56506116" w14:textId="6DD57433" w:rsidR="00B91B7D" w:rsidDel="005D1E9F" w:rsidRDefault="00A0219F">
      <w:pPr>
        <w:pStyle w:val="Bibliographie"/>
        <w:rPr>
          <w:del w:id="138" w:author="Laurent Barillé" w:date="2025-01-12T12:12:00Z"/>
        </w:rPr>
      </w:pPr>
      <w:bookmarkStart w:id="139" w:name="ref-beach1997vivo"/>
      <w:bookmarkEnd w:id="136"/>
      <w:del w:id="140" w:author="Laurent Barillé" w:date="2025-01-12T12:12:00Z">
        <w:r w:rsidDel="005D1E9F">
          <w:delText>Beach, K., Borgeas, H., Nishimura, N., Smith, C., 1997. In vivo absorbance spectra and the ecophysiology of reef macroalgae. Coral Reefs 16, 21–28.</w:delText>
        </w:r>
      </w:del>
    </w:p>
    <w:p w14:paraId="64A97689" w14:textId="09AEA4E4" w:rsidR="00B91B7D" w:rsidDel="005D1E9F" w:rsidRDefault="00A0219F">
      <w:pPr>
        <w:pStyle w:val="Bibliographie"/>
        <w:rPr>
          <w:del w:id="141" w:author="Laurent Barillé" w:date="2025-01-12T12:12:00Z"/>
        </w:rPr>
      </w:pPr>
      <w:bookmarkStart w:id="142" w:name="ref-Beltrand2022"/>
      <w:bookmarkEnd w:id="139"/>
      <w:del w:id="143" w:author="Laurent Barillé" w:date="2025-01-12T12:12:00Z">
        <w:r w:rsidDel="005D1E9F">
          <w:delText xml:space="preserve">Beltrand, M., Dineen, A., Hitzeroth, C., Baum, B., Cerff, C. de, Vos, C. de, Lewis, J., Zaroufis, S., Pillay, D., 2022. Warming Effects on Two Autogenic Engineers (Zostera capensis and Gracilaria gracilis): Consequences for Macrofaunal Assemblages and Benthic Heterogeneity in Intertidal Sandflat Ecosystems. Estuaries and Coasts 45, 247–259. </w:delText>
        </w:r>
        <w:r w:rsidR="00A334C8" w:rsidDel="005D1E9F">
          <w:fldChar w:fldCharType="begin"/>
        </w:r>
        <w:r w:rsidR="00A334C8" w:rsidDel="005D1E9F">
          <w:delInstrText xml:space="preserve"> HYPERLINK "https://doi.org/10.1007/s12237-021-00949-8" \h </w:delInstrText>
        </w:r>
        <w:r w:rsidR="00A334C8" w:rsidDel="005D1E9F">
          <w:fldChar w:fldCharType="separate"/>
        </w:r>
        <w:r w:rsidDel="005D1E9F">
          <w:rPr>
            <w:rStyle w:val="Lienhypertexte"/>
          </w:rPr>
          <w:delText>https://doi.org/10.1007/s12237-021-00949-8</w:delText>
        </w:r>
        <w:r w:rsidR="00A334C8" w:rsidDel="005D1E9F">
          <w:rPr>
            <w:rStyle w:val="Lienhypertexte"/>
          </w:rPr>
          <w:fldChar w:fldCharType="end"/>
        </w:r>
      </w:del>
    </w:p>
    <w:p w14:paraId="5435550A" w14:textId="3EEBC74C" w:rsidR="00B91B7D" w:rsidDel="005D1E9F" w:rsidRDefault="00A0219F">
      <w:pPr>
        <w:pStyle w:val="Bibliographie"/>
        <w:rPr>
          <w:del w:id="144" w:author="Laurent Barillé" w:date="2025-01-12T12:12:00Z"/>
        </w:rPr>
      </w:pPr>
      <w:bookmarkStart w:id="145" w:name="ref-bendor2006spatial"/>
      <w:bookmarkEnd w:id="142"/>
      <w:del w:id="146" w:author="Laurent Barillé" w:date="2025-01-12T12:12:00Z">
        <w:r w:rsidDel="005D1E9F">
          <w:delText>BenDor, T.K., Metcalf, S.S., 2006. The spatial dynamics of invasive species spread. System Dynamics Review: The Journal of the System Dynamics Society 22, 27–50.</w:delText>
        </w:r>
      </w:del>
    </w:p>
    <w:p w14:paraId="1D0C305C" w14:textId="61E7B4BD" w:rsidR="00B91B7D" w:rsidDel="005D1E9F" w:rsidRDefault="00A0219F">
      <w:pPr>
        <w:pStyle w:val="Bibliographie"/>
        <w:rPr>
          <w:del w:id="147" w:author="Laurent Barillé" w:date="2025-01-12T12:12:00Z"/>
        </w:rPr>
      </w:pPr>
      <w:bookmarkStart w:id="148" w:name="ref-benyoucef2014microphytobenthos"/>
      <w:bookmarkEnd w:id="145"/>
      <w:del w:id="149" w:author="Laurent Barillé" w:date="2025-01-12T12:12:00Z">
        <w:r w:rsidRPr="004B0AA4" w:rsidDel="005D1E9F">
          <w:rPr>
            <w:lang w:val="fr-FR"/>
          </w:rPr>
          <w:delText xml:space="preserve">Benyoucef, I., Blandin, E., Lerouxel, A., Jesus, B., Rosa, P., Méléder, V., Launeau, P., Barillé, L., 2014. </w:delText>
        </w:r>
        <w:r w:rsidDel="005D1E9F">
          <w:delText>Microphytobenthos interannual variations in a north-european estuary (loire estuary, france) detected by visible-infrared multispectral remote sensing. Estuarine, Coastal and Shelf Science 136, 43–52.</w:delText>
        </w:r>
      </w:del>
    </w:p>
    <w:p w14:paraId="77A7F716" w14:textId="74A82CD0" w:rsidR="00B91B7D" w:rsidDel="005D1E9F" w:rsidRDefault="00A0219F">
      <w:pPr>
        <w:pStyle w:val="Bibliographie"/>
        <w:rPr>
          <w:del w:id="150" w:author="Laurent Barillé" w:date="2025-01-12T12:12:00Z"/>
        </w:rPr>
      </w:pPr>
      <w:bookmarkStart w:id="151" w:name="ref-berger2024eelgrass"/>
      <w:bookmarkEnd w:id="148"/>
      <w:del w:id="152" w:author="Laurent Barillé" w:date="2025-01-12T12:12:00Z">
        <w:r w:rsidDel="005D1E9F">
          <w:delText xml:space="preserve">Berger, A.C., Berg, P., McGlathery, K.J., Aoki, L.R., Kerns, K., 2024. Eelgrass meadow response to heat stress. II. Impacts of ocean warming and marine heatwaves measured by novel metrics. Marine Ecology Progress Series 736, 47–62. </w:delText>
        </w:r>
        <w:r w:rsidR="00A334C8" w:rsidDel="005D1E9F">
          <w:fldChar w:fldCharType="begin"/>
        </w:r>
        <w:r w:rsidR="00A334C8" w:rsidDel="005D1E9F">
          <w:delInstrText xml:space="preserve"> HYPERLINK "https://doi.org/10.3354/meps14588" \h </w:delInstrText>
        </w:r>
        <w:r w:rsidR="00A334C8" w:rsidDel="005D1E9F">
          <w:fldChar w:fldCharType="separate"/>
        </w:r>
        <w:r w:rsidDel="005D1E9F">
          <w:rPr>
            <w:rStyle w:val="Lienhypertexte"/>
          </w:rPr>
          <w:delText>https://doi.org/10.3354/meps14588</w:delText>
        </w:r>
        <w:r w:rsidR="00A334C8" w:rsidDel="005D1E9F">
          <w:rPr>
            <w:rStyle w:val="Lienhypertexte"/>
          </w:rPr>
          <w:fldChar w:fldCharType="end"/>
        </w:r>
      </w:del>
    </w:p>
    <w:p w14:paraId="01BEF3A4" w14:textId="19F3C06C" w:rsidR="00B91B7D" w:rsidDel="005D1E9F" w:rsidRDefault="00A0219F">
      <w:pPr>
        <w:pStyle w:val="Bibliographie"/>
        <w:rPr>
          <w:del w:id="153" w:author="Laurent Barillé" w:date="2025-01-12T12:12:00Z"/>
        </w:rPr>
      </w:pPr>
      <w:bookmarkStart w:id="154" w:name="ref-besterman2021predicting"/>
      <w:bookmarkEnd w:id="151"/>
      <w:del w:id="155" w:author="Laurent Barillé" w:date="2025-01-12T12:12:00Z">
        <w:r w:rsidDel="005D1E9F">
          <w:delText>Besterman, A.F., McGlathery, K.J., Reidenbach, M.A., Wiberg, P.L., Pace, M.L., 2021. Predicting benthic macroalgal abundance in shallow coastal lagoons from geomorphology and hydrologic flow patterns. Limnology and Oceanography 66, 123–140.</w:delText>
        </w:r>
      </w:del>
    </w:p>
    <w:p w14:paraId="15959CBE" w14:textId="02274CC6" w:rsidR="00B91B7D" w:rsidDel="005D1E9F" w:rsidRDefault="00A0219F">
      <w:pPr>
        <w:pStyle w:val="Bibliographie"/>
        <w:rPr>
          <w:del w:id="156" w:author="Laurent Barillé" w:date="2025-01-12T12:12:00Z"/>
        </w:rPr>
      </w:pPr>
      <w:bookmarkStart w:id="157" w:name="ref-Blanchet2014"/>
      <w:bookmarkEnd w:id="154"/>
      <w:del w:id="158" w:author="Laurent Barillé" w:date="2025-01-12T12:12:00Z">
        <w:r w:rsidDel="005D1E9F">
          <w:delText xml:space="preserve">Blanchet, H., Gouillieux, B., Alizier, S., others, 2014. Multiscale patterns in the diversity and organization of benthic intertidal fauna among french atlantic estuaries. Journal of Sea Research 90, 95–110. </w:delText>
        </w:r>
        <w:r w:rsidR="00A334C8" w:rsidDel="005D1E9F">
          <w:fldChar w:fldCharType="begin"/>
        </w:r>
        <w:r w:rsidR="00A334C8" w:rsidDel="005D1E9F">
          <w:delInstrText xml:space="preserve"> HYPERLINK "https://doi.org/10.1016/j.seares.2014.02.014" \h </w:delInstrText>
        </w:r>
        <w:r w:rsidR="00A334C8" w:rsidDel="005D1E9F">
          <w:fldChar w:fldCharType="separate"/>
        </w:r>
        <w:r w:rsidDel="005D1E9F">
          <w:rPr>
            <w:rStyle w:val="Lienhypertexte"/>
          </w:rPr>
          <w:delText>https://doi.org/10.1016/j.seares.2014.02.014</w:delText>
        </w:r>
        <w:r w:rsidR="00A334C8" w:rsidDel="005D1E9F">
          <w:rPr>
            <w:rStyle w:val="Lienhypertexte"/>
          </w:rPr>
          <w:fldChar w:fldCharType="end"/>
        </w:r>
      </w:del>
    </w:p>
    <w:p w14:paraId="27AAE76A" w14:textId="29F69FF2" w:rsidR="00B91B7D" w:rsidDel="005D1E9F" w:rsidRDefault="00A0219F">
      <w:pPr>
        <w:pStyle w:val="Bibliographie"/>
        <w:rPr>
          <w:del w:id="159" w:author="Laurent Barillé" w:date="2025-01-12T12:12:00Z"/>
        </w:rPr>
      </w:pPr>
      <w:bookmarkStart w:id="160" w:name="ref-blum2009drowning"/>
      <w:bookmarkEnd w:id="157"/>
      <w:del w:id="161" w:author="Laurent Barillé" w:date="2025-01-12T12:12:00Z">
        <w:r w:rsidDel="005D1E9F">
          <w:lastRenderedPageBreak/>
          <w:delText>Blum, M.D., Roberts, H.H., 2009. Drowning of the mississippi delta due to insufficient sediment supply and global sea-level rise. Nature geoscience 2, 488–491.</w:delText>
        </w:r>
      </w:del>
    </w:p>
    <w:p w14:paraId="627C9570" w14:textId="1AAD5E44" w:rsidR="00B91B7D" w:rsidRPr="004B0AA4" w:rsidDel="005D1E9F" w:rsidRDefault="00A0219F">
      <w:pPr>
        <w:pStyle w:val="Bibliographie"/>
        <w:rPr>
          <w:del w:id="162" w:author="Laurent Barillé" w:date="2025-01-12T12:12:00Z"/>
          <w:lang w:val="fr-FR"/>
        </w:rPr>
      </w:pPr>
      <w:bookmarkStart w:id="163" w:name="ref-borja2013good"/>
      <w:bookmarkEnd w:id="160"/>
      <w:del w:id="164" w:author="Laurent Barillé" w:date="2025-01-12T12:12:00Z">
        <w:r w:rsidDel="005D1E9F">
          <w:delText xml:space="preserve">Borja, A., Elliott, M., Andersen, J.H., Cardoso, A.C., Carstensen, J., Ferreira, J.G., Heiskanen, A.-S., Marques, J.C., Neto, J.M., Teixeira, H., others, 2013. Good environmental status of marine ecosystems: What is it and how do we know when we have attained it? </w:delText>
        </w:r>
        <w:r w:rsidRPr="004B0AA4" w:rsidDel="005D1E9F">
          <w:rPr>
            <w:lang w:val="fr-FR"/>
          </w:rPr>
          <w:delText>Marine Pollution Bulletin 76, 16–27.</w:delText>
        </w:r>
      </w:del>
    </w:p>
    <w:p w14:paraId="607DD1E9" w14:textId="7412FF62" w:rsidR="00B91B7D" w:rsidDel="005D1E9F" w:rsidRDefault="00A0219F">
      <w:pPr>
        <w:pStyle w:val="Bibliographie"/>
        <w:rPr>
          <w:del w:id="165" w:author="Laurent Barillé" w:date="2025-01-12T12:12:00Z"/>
        </w:rPr>
      </w:pPr>
      <w:bookmarkStart w:id="166" w:name="ref-bos2007ecosystem"/>
      <w:bookmarkEnd w:id="163"/>
      <w:del w:id="167" w:author="Laurent Barillé" w:date="2025-01-12T12:12:00Z">
        <w:r w:rsidRPr="004B0AA4" w:rsidDel="005D1E9F">
          <w:rPr>
            <w:lang w:val="fr-FR"/>
          </w:rPr>
          <w:delText xml:space="preserve">Bos, A.R., Bouma, T.J., Kort, G.L. de, Katwijk, M.M. van, 2007. </w:delText>
        </w:r>
        <w:r w:rsidDel="005D1E9F">
          <w:delText>Ecosystem engineering by annual intertidal seagrass beds: Sediment accretion and modification. Estuarine, Coastal and Shelf Science 74, 344–348.</w:delText>
        </w:r>
      </w:del>
    </w:p>
    <w:p w14:paraId="55EACAE2" w14:textId="7EE7D7F3" w:rsidR="00B91B7D" w:rsidDel="005D1E9F" w:rsidRDefault="00A0219F">
      <w:pPr>
        <w:pStyle w:val="Bibliographie"/>
        <w:rPr>
          <w:del w:id="168" w:author="Laurent Barillé" w:date="2025-01-12T12:12:00Z"/>
        </w:rPr>
      </w:pPr>
      <w:bookmarkStart w:id="169" w:name="ref-boyer1988senescence"/>
      <w:bookmarkEnd w:id="166"/>
      <w:del w:id="170" w:author="Laurent Barillé" w:date="2025-01-12T12:12:00Z">
        <w:r w:rsidDel="005D1E9F">
          <w:delText>Boyer, M., Miller, J., Belanger, M., Hare, E., Wu, J., 1988. Senescence and spectral reflectance in leaves of northern pin oak (quercus palustris muenchh.). Remote Sensing of Environment 25, 71–87.</w:delText>
        </w:r>
      </w:del>
    </w:p>
    <w:p w14:paraId="2B7627E1" w14:textId="462FF841" w:rsidR="00B91B7D" w:rsidDel="005D1E9F" w:rsidRDefault="00A0219F">
      <w:pPr>
        <w:pStyle w:val="Bibliographie"/>
        <w:rPr>
          <w:del w:id="171" w:author="Laurent Barillé" w:date="2025-01-12T12:12:00Z"/>
        </w:rPr>
      </w:pPr>
      <w:bookmarkStart w:id="172" w:name="ref-Brondizio2019"/>
      <w:bookmarkEnd w:id="169"/>
      <w:del w:id="173" w:author="Laurent Barillé" w:date="2025-01-12T12:12:00Z">
        <w:r w:rsidDel="005D1E9F">
          <w:delText xml:space="preserve">Brondízio, E.S., Settele, J., Díaz, S., Ngo, H.T.(eds)., 2019. </w:delText>
        </w:r>
        <w:r w:rsidR="00A334C8" w:rsidDel="005D1E9F">
          <w:fldChar w:fldCharType="begin"/>
        </w:r>
        <w:r w:rsidR="00A334C8" w:rsidDel="005D1E9F">
          <w:delInstrText xml:space="preserve"> HYPERLINK "https://ipbes.net/global-assessment%0Ahttps://ipbes.net/global-assessment-report-biodiversity-ecosystem-services" \h </w:delInstrText>
        </w:r>
        <w:r w:rsidR="00A334C8" w:rsidDel="005D1E9F">
          <w:fldChar w:fldCharType="separate"/>
        </w:r>
        <w:r w:rsidDel="005D1E9F">
          <w:rPr>
            <w:rStyle w:val="Lienhypertexte"/>
          </w:rPr>
          <w:delText>IPBES (2019), Global assessment report of the Intergovernmental Science-Policy Platform on Biodiversity and Ecosystem Services</w:delText>
        </w:r>
        <w:r w:rsidR="00A334C8" w:rsidDel="005D1E9F">
          <w:rPr>
            <w:rStyle w:val="Lienhypertexte"/>
          </w:rPr>
          <w:fldChar w:fldCharType="end"/>
        </w:r>
        <w:r w:rsidDel="005D1E9F">
          <w:delText>.</w:delText>
        </w:r>
      </w:del>
    </w:p>
    <w:p w14:paraId="6EE4AC2A" w14:textId="2DF55BCE" w:rsidR="00B91B7D" w:rsidRPr="004B0AA4" w:rsidDel="005D1E9F" w:rsidRDefault="00A0219F">
      <w:pPr>
        <w:pStyle w:val="Bibliographie"/>
        <w:rPr>
          <w:del w:id="174" w:author="Laurent Barillé" w:date="2025-01-12T12:12:00Z"/>
          <w:lang w:val="fr-FR"/>
        </w:rPr>
      </w:pPr>
      <w:bookmarkStart w:id="175" w:name="ref-Brunier2022Topographic"/>
      <w:bookmarkEnd w:id="172"/>
      <w:del w:id="176" w:author="Laurent Barillé" w:date="2025-01-12T12:12:00Z">
        <w:r w:rsidRPr="004B0AA4" w:rsidDel="005D1E9F">
          <w:rPr>
            <w:lang w:val="fr-FR"/>
          </w:rPr>
          <w:delText xml:space="preserve">Brunier, G., Oiry, S., Gruet, Y., Dubois, S.F., Barillé, L., 2022a. </w:delText>
        </w:r>
        <w:r w:rsidDel="005D1E9F">
          <w:delText xml:space="preserve">Topographic analysis of intertidal polychaete reefs (sabellaria alveolata) at a very high spatial resolution. </w:delText>
        </w:r>
        <w:r w:rsidRPr="004B0AA4" w:rsidDel="005D1E9F">
          <w:rPr>
            <w:lang w:val="fr-FR"/>
          </w:rPr>
          <w:delText xml:space="preserve">Remote Sensing 2022, Vol. 14, Page 307 14, 307. </w:delText>
        </w:r>
        <w:r w:rsidR="00A334C8" w:rsidDel="005D1E9F">
          <w:fldChar w:fldCharType="begin"/>
        </w:r>
        <w:r w:rsidR="00A334C8" w:rsidDel="005D1E9F">
          <w:delInstrText xml:space="preserve"> HYPERLINK "https://doi.org/10.3390/RS14020307" \h </w:delInstrText>
        </w:r>
        <w:r w:rsidR="00A334C8" w:rsidDel="005D1E9F">
          <w:fldChar w:fldCharType="separate"/>
        </w:r>
        <w:r w:rsidRPr="004B0AA4" w:rsidDel="005D1E9F">
          <w:rPr>
            <w:rStyle w:val="Lienhypertexte"/>
            <w:lang w:val="fr-FR"/>
          </w:rPr>
          <w:delText>https://doi.org/10.3390/RS14020307</w:delText>
        </w:r>
        <w:r w:rsidR="00A334C8" w:rsidDel="005D1E9F">
          <w:rPr>
            <w:rStyle w:val="Lienhypertexte"/>
            <w:lang w:val="fr-FR"/>
          </w:rPr>
          <w:fldChar w:fldCharType="end"/>
        </w:r>
      </w:del>
    </w:p>
    <w:p w14:paraId="55ADC7C2" w14:textId="1ED1B4E5" w:rsidR="00B91B7D" w:rsidDel="005D1E9F" w:rsidRDefault="00A0219F">
      <w:pPr>
        <w:pStyle w:val="Bibliographie"/>
        <w:rPr>
          <w:del w:id="177" w:author="Laurent Barillé" w:date="2025-01-12T12:12:00Z"/>
        </w:rPr>
      </w:pPr>
      <w:bookmarkStart w:id="178" w:name="ref-brunier2022evolution"/>
      <w:bookmarkEnd w:id="175"/>
      <w:del w:id="179" w:author="Laurent Barillé" w:date="2025-01-12T12:12:00Z">
        <w:r w:rsidRPr="004B0AA4" w:rsidDel="005D1E9F">
          <w:rPr>
            <w:lang w:val="fr-FR"/>
          </w:rPr>
          <w:delText xml:space="preserve">Brunier, G., Tamura, T., Anthony, E.J., Dussouillez, P., Gardel, A., 2022b. </w:delText>
        </w:r>
        <w:r w:rsidDel="005D1E9F">
          <w:delText>Evolution of the french guiana coast from late pleistocene to holocene based on chenier and beach sand dating. Regional Environmental Change 22, 122.</w:delText>
        </w:r>
      </w:del>
    </w:p>
    <w:p w14:paraId="06D54B1A" w14:textId="22CD083B" w:rsidR="00B91B7D" w:rsidDel="005D1E9F" w:rsidRDefault="00A0219F">
      <w:pPr>
        <w:pStyle w:val="Bibliographie"/>
        <w:rPr>
          <w:del w:id="180" w:author="Laurent Barillé" w:date="2025-01-12T12:12:00Z"/>
        </w:rPr>
      </w:pPr>
      <w:bookmarkStart w:id="181" w:name="ref-Bryndum2019"/>
      <w:bookmarkEnd w:id="178"/>
      <w:del w:id="182" w:author="Laurent Barillé" w:date="2025-01-12T12:12:00Z">
        <w:r w:rsidDel="005D1E9F">
          <w:delText>Bryndum-Buchholz, A., Tittensor, D.P., Blanchard, J.L., Cheung, W.W., Coll, M., Galbraith, E.D., Jennings, S., Maury, O., Lotze, H.K., 2019. Twenty-first-century climate change impacts on marine animal biomass and ecosystem structure across ocean basins. Global change biology 25, 459–472.</w:delText>
        </w:r>
      </w:del>
    </w:p>
    <w:p w14:paraId="3FAECDF5" w14:textId="306DCDC2" w:rsidR="00B91B7D" w:rsidDel="005D1E9F" w:rsidRDefault="00A0219F">
      <w:pPr>
        <w:pStyle w:val="Bibliographie"/>
        <w:rPr>
          <w:del w:id="183" w:author="Laurent Barillé" w:date="2025-01-12T12:12:00Z"/>
        </w:rPr>
      </w:pPr>
      <w:bookmarkStart w:id="184" w:name="ref-brm3"/>
      <w:bookmarkEnd w:id="181"/>
      <w:del w:id="185" w:author="Laurent Barillé" w:date="2025-01-12T12:12:00Z">
        <w:r w:rsidDel="005D1E9F">
          <w:delText xml:space="preserve">Bürkner, P.-C., 2021. Bayesian item response modeling in R with brms and Stan. Journal of Statistical Software 100, 1–54. </w:delText>
        </w:r>
        <w:r w:rsidR="00A334C8" w:rsidDel="005D1E9F">
          <w:fldChar w:fldCharType="begin"/>
        </w:r>
        <w:r w:rsidR="00A334C8" w:rsidDel="005D1E9F">
          <w:delInstrText xml:space="preserve"> HYPERLINK "https://doi.org/10.18637/jss.v100.i05" \h </w:delInstrText>
        </w:r>
        <w:r w:rsidR="00A334C8" w:rsidDel="005D1E9F">
          <w:fldChar w:fldCharType="separate"/>
        </w:r>
        <w:r w:rsidDel="005D1E9F">
          <w:rPr>
            <w:rStyle w:val="Lienhypertexte"/>
          </w:rPr>
          <w:delText>https://doi.org/10.18637/jss.v100.i05</w:delText>
        </w:r>
        <w:r w:rsidR="00A334C8" w:rsidDel="005D1E9F">
          <w:rPr>
            <w:rStyle w:val="Lienhypertexte"/>
          </w:rPr>
          <w:fldChar w:fldCharType="end"/>
        </w:r>
      </w:del>
    </w:p>
    <w:p w14:paraId="301FFB9C" w14:textId="65551822" w:rsidR="00B91B7D" w:rsidDel="005D1E9F" w:rsidRDefault="00A0219F">
      <w:pPr>
        <w:pStyle w:val="Bibliographie"/>
        <w:rPr>
          <w:del w:id="186" w:author="Laurent Barillé" w:date="2025-01-12T12:12:00Z"/>
        </w:rPr>
      </w:pPr>
      <w:bookmarkStart w:id="187" w:name="ref-brm2"/>
      <w:bookmarkEnd w:id="184"/>
      <w:del w:id="188" w:author="Laurent Barillé" w:date="2025-01-12T12:12:00Z">
        <w:r w:rsidDel="005D1E9F">
          <w:delText xml:space="preserve">Bürkner, P.-C., 2018. Advanced Bayesian multilevel modeling with the R package brms. The R Journal 10, 395–411. </w:delText>
        </w:r>
        <w:r w:rsidR="00A334C8" w:rsidDel="005D1E9F">
          <w:fldChar w:fldCharType="begin"/>
        </w:r>
        <w:r w:rsidR="00A334C8" w:rsidDel="005D1E9F">
          <w:delInstrText xml:space="preserve"> HYPERLINK "https://doi.org/10.32614/RJ-2018-017" \h </w:delInstrText>
        </w:r>
        <w:r w:rsidR="00A334C8" w:rsidDel="005D1E9F">
          <w:fldChar w:fldCharType="separate"/>
        </w:r>
        <w:r w:rsidDel="005D1E9F">
          <w:rPr>
            <w:rStyle w:val="Lienhypertexte"/>
          </w:rPr>
          <w:delText>https://doi.org/10.32614/RJ-2018-017</w:delText>
        </w:r>
        <w:r w:rsidR="00A334C8" w:rsidDel="005D1E9F">
          <w:rPr>
            <w:rStyle w:val="Lienhypertexte"/>
          </w:rPr>
          <w:fldChar w:fldCharType="end"/>
        </w:r>
      </w:del>
    </w:p>
    <w:p w14:paraId="56044DB6" w14:textId="7368A58A" w:rsidR="00B91B7D" w:rsidDel="005D1E9F" w:rsidRDefault="00A0219F">
      <w:pPr>
        <w:pStyle w:val="Bibliographie"/>
        <w:rPr>
          <w:del w:id="189" w:author="Laurent Barillé" w:date="2025-01-12T12:12:00Z"/>
        </w:rPr>
      </w:pPr>
      <w:bookmarkStart w:id="190" w:name="ref-brm1"/>
      <w:bookmarkEnd w:id="187"/>
      <w:del w:id="191" w:author="Laurent Barillé" w:date="2025-01-12T12:12:00Z">
        <w:r w:rsidDel="005D1E9F">
          <w:delText xml:space="preserve">Bürkner, P.-C., 2017. brms: An R package for Bayesian multilevel models using Stan. Journal of Statistical Software 80, 1–28. </w:delText>
        </w:r>
        <w:r w:rsidR="00A334C8" w:rsidDel="005D1E9F">
          <w:fldChar w:fldCharType="begin"/>
        </w:r>
        <w:r w:rsidR="00A334C8" w:rsidDel="005D1E9F">
          <w:delInstrText xml:space="preserve"> HYPERLINK "https://doi.org/10.18637/jss.v080.i01" \h </w:delInstrText>
        </w:r>
        <w:r w:rsidR="00A334C8" w:rsidDel="005D1E9F">
          <w:fldChar w:fldCharType="separate"/>
        </w:r>
        <w:r w:rsidDel="005D1E9F">
          <w:rPr>
            <w:rStyle w:val="Lienhypertexte"/>
          </w:rPr>
          <w:delText>https://doi.org/10.18637/jss.v080.i01</w:delText>
        </w:r>
        <w:r w:rsidR="00A334C8" w:rsidDel="005D1E9F">
          <w:rPr>
            <w:rStyle w:val="Lienhypertexte"/>
          </w:rPr>
          <w:fldChar w:fldCharType="end"/>
        </w:r>
      </w:del>
    </w:p>
    <w:p w14:paraId="7E26283D" w14:textId="1091D6A2" w:rsidR="00B91B7D" w:rsidRPr="004B0AA4" w:rsidDel="005D1E9F" w:rsidRDefault="00A0219F">
      <w:pPr>
        <w:pStyle w:val="Bibliographie"/>
        <w:rPr>
          <w:del w:id="192" w:author="Laurent Barillé" w:date="2025-01-12T12:12:00Z"/>
          <w:lang w:val="es-ES"/>
        </w:rPr>
      </w:pPr>
      <w:bookmarkStart w:id="193" w:name="ref-cabaco2009individual"/>
      <w:bookmarkEnd w:id="190"/>
      <w:del w:id="194" w:author="Laurent Barillé" w:date="2025-01-12T12:12:00Z">
        <w:r w:rsidDel="005D1E9F">
          <w:lastRenderedPageBreak/>
          <w:delText xml:space="preserve">Cabaço, S., Machás, R., Santos, R., 2009. Individual and population plasticity of the seagrass zostera noltii along a vertical intertidal gradient. </w:delText>
        </w:r>
        <w:r w:rsidRPr="004B0AA4" w:rsidDel="005D1E9F">
          <w:rPr>
            <w:lang w:val="es-ES"/>
          </w:rPr>
          <w:delText>Estuarine, Coastal and Shelf Science 82, 301–308.</w:delText>
        </w:r>
      </w:del>
    </w:p>
    <w:p w14:paraId="18E2A64C" w14:textId="14F565ED" w:rsidR="00B91B7D" w:rsidDel="005D1E9F" w:rsidRDefault="00A0219F">
      <w:pPr>
        <w:pStyle w:val="Bibliographie"/>
        <w:rPr>
          <w:del w:id="195" w:author="Laurent Barillé" w:date="2025-01-12T12:12:00Z"/>
        </w:rPr>
      </w:pPr>
      <w:bookmarkStart w:id="196" w:name="ref-calleja2017long"/>
      <w:bookmarkEnd w:id="193"/>
      <w:del w:id="197" w:author="Laurent Barillé" w:date="2025-01-12T12:12:00Z">
        <w:r w:rsidRPr="004B0AA4" w:rsidDel="005D1E9F">
          <w:rPr>
            <w:lang w:val="es-ES"/>
          </w:rPr>
          <w:delText xml:space="preserve">Calleja, F., Galván, C., Silió-Calzada, A., Juanes, J.A., Ondiviela, B., 2017. </w:delText>
        </w:r>
        <w:r w:rsidDel="005D1E9F">
          <w:delText>Long-term analysis of zostera noltei: A retrospective approach for understanding seagrasses’ dynamics. Marine environmental research 130, 93–105.</w:delText>
        </w:r>
      </w:del>
    </w:p>
    <w:p w14:paraId="4A126815" w14:textId="1753B9B9" w:rsidR="00B91B7D" w:rsidDel="005D1E9F" w:rsidRDefault="00A0219F">
      <w:pPr>
        <w:pStyle w:val="Bibliographie"/>
        <w:rPr>
          <w:del w:id="198" w:author="Laurent Barillé" w:date="2025-01-12T12:12:00Z"/>
        </w:rPr>
      </w:pPr>
      <w:bookmarkStart w:id="199" w:name="ref-calleja2007relationship"/>
      <w:bookmarkEnd w:id="196"/>
      <w:del w:id="200" w:author="Laurent Barillé" w:date="2025-01-12T12:12:00Z">
        <w:r w:rsidDel="005D1E9F">
          <w:delText>Calleja, M.L., Marbà, N., Duarte, C.M., 2007. The relationship between seagrass (posidonia oceanica) decline and sulfide porewater concentration in carbonate sediments. Estuarine, Coastal and Shelf Science 73, 583–588.</w:delText>
        </w:r>
      </w:del>
    </w:p>
    <w:p w14:paraId="3F2FC97E" w14:textId="22BEEAC3" w:rsidR="00B91B7D" w:rsidDel="005D1E9F" w:rsidRDefault="00A0219F">
      <w:pPr>
        <w:pStyle w:val="Bibliographie"/>
        <w:rPr>
          <w:del w:id="201" w:author="Laurent Barillé" w:date="2025-01-12T12:12:00Z"/>
        </w:rPr>
      </w:pPr>
      <w:bookmarkStart w:id="202" w:name="ref-canadell2021ecosystem"/>
      <w:bookmarkEnd w:id="199"/>
      <w:del w:id="203" w:author="Laurent Barillé" w:date="2025-01-12T12:12:00Z">
        <w:r w:rsidDel="005D1E9F">
          <w:delText>Canadell, J.G., Jackson, R.B., 2021. Ecosystem collapse and climate change. Springer.</w:delText>
        </w:r>
      </w:del>
    </w:p>
    <w:p w14:paraId="2751B4C7" w14:textId="6A165D68" w:rsidR="00B91B7D" w:rsidDel="005D1E9F" w:rsidRDefault="00A0219F">
      <w:pPr>
        <w:pStyle w:val="Bibliographie"/>
        <w:rPr>
          <w:del w:id="204" w:author="Laurent Barillé" w:date="2025-01-12T12:12:00Z"/>
        </w:rPr>
      </w:pPr>
      <w:bookmarkStart w:id="205" w:name="ref-Cao2017"/>
      <w:bookmarkEnd w:id="202"/>
      <w:del w:id="206" w:author="Laurent Barillé" w:date="2025-01-12T12:12:00Z">
        <w:r w:rsidDel="005D1E9F">
          <w:delText xml:space="preserve">Cao, F., Yang, Z., Ren, J., Jiang, M., Ling, W.-K., 2017. </w:delText>
        </w:r>
        <w:r w:rsidR="00A334C8" w:rsidDel="005D1E9F">
          <w:fldChar w:fldCharType="begin"/>
        </w:r>
        <w:r w:rsidR="00A334C8" w:rsidDel="005D1E9F">
          <w:delInstrText xml:space="preserve"> HYPERLINK "http://arxiv.org/abs/1710.02939" \h </w:delInstrText>
        </w:r>
        <w:r w:rsidR="00A334C8" w:rsidDel="005D1E9F">
          <w:fldChar w:fldCharType="separate"/>
        </w:r>
        <w:r w:rsidDel="005D1E9F">
          <w:rPr>
            <w:rStyle w:val="Lienhypertexte"/>
          </w:rPr>
          <w:delText>Does Normalization Methods Play a Role for Hyperspectral Image Classification?</w:delText>
        </w:r>
        <w:r w:rsidR="00A334C8" w:rsidDel="005D1E9F">
          <w:rPr>
            <w:rStyle w:val="Lienhypertexte"/>
          </w:rPr>
          <w:fldChar w:fldCharType="end"/>
        </w:r>
        <w:r w:rsidDel="005D1E9F">
          <w:delText xml:space="preserve"> 2–7.</w:delText>
        </w:r>
      </w:del>
    </w:p>
    <w:p w14:paraId="0490ED25" w14:textId="64D69BE6" w:rsidR="00B91B7D" w:rsidDel="005D1E9F" w:rsidRDefault="00A0219F">
      <w:pPr>
        <w:pStyle w:val="Bibliographie"/>
        <w:rPr>
          <w:del w:id="207" w:author="Laurent Barillé" w:date="2025-01-12T12:12:00Z"/>
        </w:rPr>
      </w:pPr>
      <w:bookmarkStart w:id="208" w:name="ref-Cardoso2004"/>
      <w:bookmarkEnd w:id="205"/>
      <w:del w:id="209" w:author="Laurent Barillé" w:date="2025-01-12T12:12:00Z">
        <w:r w:rsidDel="005D1E9F">
          <w:delText>Cardoso, P., Pardal, M., Lillebø, A., Ferreira, S., Raffaelli, D., Marques, J., 2004. Dynamic changes in seagrass assemblages under eutrophication and implications for recovery. Journal of Experimental Marine Biology and Ecology 302, 233–248.</w:delText>
        </w:r>
      </w:del>
    </w:p>
    <w:p w14:paraId="46E6566B" w14:textId="2635AED5" w:rsidR="00B91B7D" w:rsidDel="005D1E9F" w:rsidRDefault="00A0219F">
      <w:pPr>
        <w:pStyle w:val="Bibliographie"/>
        <w:rPr>
          <w:del w:id="210" w:author="Laurent Barillé" w:date="2025-01-12T12:12:00Z"/>
        </w:rPr>
      </w:pPr>
      <w:bookmarkStart w:id="211" w:name="ref-carlson2018sea"/>
      <w:bookmarkEnd w:id="208"/>
      <w:del w:id="212" w:author="Laurent Barillé" w:date="2025-01-12T12:12:00Z">
        <w:r w:rsidDel="005D1E9F">
          <w:delText>Carlson, D.F., Yarbro, L.A., Scolaro, S., Poniatowski, M., McGee-Absten, V., Carlson Jr, P.R., 2018. Sea surface temperatures and seagrass mortality in florida bay: Spatial and temporal patterns discerned from MODIS and AVHRR data. Remote Sensing of Environment 208, 171–188.</w:delText>
        </w:r>
      </w:del>
    </w:p>
    <w:p w14:paraId="0D8E26A2" w14:textId="4065A86B" w:rsidR="00B91B7D" w:rsidDel="005D1E9F" w:rsidRDefault="00A0219F">
      <w:pPr>
        <w:pStyle w:val="Bibliographie"/>
        <w:rPr>
          <w:del w:id="213" w:author="Laurent Barillé" w:date="2025-01-12T12:12:00Z"/>
        </w:rPr>
      </w:pPr>
      <w:bookmarkStart w:id="214" w:name="ref-JSSv076i01"/>
      <w:bookmarkEnd w:id="211"/>
      <w:del w:id="215" w:author="Laurent Barillé" w:date="2025-01-12T12:12:00Z">
        <w:r w:rsidDel="005D1E9F">
          <w:delText xml:space="preserve">Carpenter, B., Gelman, A., Hoffman, M.D., Lee, D., Goodrich, B., Betancourt, M., Brubaker, M., Guo, J., Li, P., Riddell, A., 2017. Stan: A probabilistic programming language. Journal of Statistical Software 76, 1–32. </w:delText>
        </w:r>
        <w:r w:rsidR="00A334C8" w:rsidDel="005D1E9F">
          <w:fldChar w:fldCharType="begin"/>
        </w:r>
        <w:r w:rsidR="00A334C8" w:rsidDel="005D1E9F">
          <w:delInstrText xml:space="preserve"> HYPERLINK "https://doi.org/10.18637/jss.v076.i01" \h </w:delInstrText>
        </w:r>
        <w:r w:rsidR="00A334C8" w:rsidDel="005D1E9F">
          <w:fldChar w:fldCharType="separate"/>
        </w:r>
        <w:r w:rsidDel="005D1E9F">
          <w:rPr>
            <w:rStyle w:val="Lienhypertexte"/>
          </w:rPr>
          <w:delText>https://doi.org/10.18637/jss.v076.i01</w:delText>
        </w:r>
        <w:r w:rsidR="00A334C8" w:rsidDel="005D1E9F">
          <w:rPr>
            <w:rStyle w:val="Lienhypertexte"/>
          </w:rPr>
          <w:fldChar w:fldCharType="end"/>
        </w:r>
      </w:del>
    </w:p>
    <w:p w14:paraId="216CCD93" w14:textId="733C5304" w:rsidR="00B91B7D" w:rsidDel="005D1E9F" w:rsidRDefault="00A0219F">
      <w:pPr>
        <w:pStyle w:val="Bibliographie"/>
        <w:rPr>
          <w:del w:id="216" w:author="Laurent Barillé" w:date="2025-01-12T12:12:00Z"/>
        </w:rPr>
      </w:pPr>
      <w:bookmarkStart w:id="217" w:name="ref-cartaxana2016regulation"/>
      <w:bookmarkEnd w:id="214"/>
      <w:del w:id="218" w:author="Laurent Barillé" w:date="2025-01-12T12:12:00Z">
        <w:r w:rsidRPr="004B0AA4" w:rsidDel="005D1E9F">
          <w:rPr>
            <w:lang w:val="es-ES"/>
          </w:rPr>
          <w:delText xml:space="preserve">Cartaxana, P., Cruz, S., Gameiro, C., Kühl, M., 2016. </w:delText>
        </w:r>
        <w:r w:rsidDel="005D1E9F">
          <w:delText>Regulation of intertidal microphytobenthos photosynthesis over a diel emersion period is strongly affected by diatom migration patterns. Frontiers in microbiology 7, 872.</w:delText>
        </w:r>
      </w:del>
    </w:p>
    <w:p w14:paraId="66174722" w14:textId="3056A276" w:rsidR="00B91B7D" w:rsidDel="005D1E9F" w:rsidRDefault="00A0219F">
      <w:pPr>
        <w:pStyle w:val="Bibliographie"/>
        <w:rPr>
          <w:del w:id="219" w:author="Laurent Barillé" w:date="2025-01-12T12:12:00Z"/>
        </w:rPr>
      </w:pPr>
      <w:bookmarkStart w:id="220" w:name="ref-Casal2013"/>
      <w:bookmarkEnd w:id="217"/>
      <w:del w:id="221" w:author="Laurent Barillé" w:date="2025-01-12T12:12:00Z">
        <w:r w:rsidDel="005D1E9F">
          <w:delText xml:space="preserve">Casal, G., Kutser, T., Domínguez-Gómez, J.A., Sánchez-Carnero, N., Freire, J., 2013. Assessment of the hyperspectral sensor CASI-2 for macroalgal discrimination on the Ría de Vigo coast (NW Spain) using field spectroscopy and modelled spectral libraries. Continental Shelf Research 55, 129–140. </w:delText>
        </w:r>
        <w:r w:rsidR="00A334C8" w:rsidDel="005D1E9F">
          <w:fldChar w:fldCharType="begin"/>
        </w:r>
        <w:r w:rsidR="00A334C8" w:rsidDel="005D1E9F">
          <w:delInstrText xml:space="preserve"> HYPERLINK "https://doi.org/10.1016/j.csr.2013.01.010" \h </w:delInstrText>
        </w:r>
        <w:r w:rsidR="00A334C8" w:rsidDel="005D1E9F">
          <w:fldChar w:fldCharType="separate"/>
        </w:r>
        <w:r w:rsidDel="005D1E9F">
          <w:rPr>
            <w:rStyle w:val="Lienhypertexte"/>
          </w:rPr>
          <w:delText>https://doi.org/10.1016/j.csr.2013.01.010</w:delText>
        </w:r>
        <w:r w:rsidR="00A334C8" w:rsidDel="005D1E9F">
          <w:rPr>
            <w:rStyle w:val="Lienhypertexte"/>
          </w:rPr>
          <w:fldChar w:fldCharType="end"/>
        </w:r>
      </w:del>
    </w:p>
    <w:p w14:paraId="2610CF2D" w14:textId="5FBA5D8E" w:rsidR="00B91B7D" w:rsidDel="005D1E9F" w:rsidRDefault="00A0219F">
      <w:pPr>
        <w:pStyle w:val="Bibliographie"/>
        <w:rPr>
          <w:del w:id="222" w:author="Laurent Barillé" w:date="2025-01-12T12:12:00Z"/>
        </w:rPr>
      </w:pPr>
      <w:bookmarkStart w:id="223" w:name="ref-Casal2012"/>
      <w:bookmarkEnd w:id="220"/>
      <w:del w:id="224" w:author="Laurent Barillé" w:date="2025-01-12T12:12:00Z">
        <w:r w:rsidDel="005D1E9F">
          <w:delText xml:space="preserve">Casal, G., Sánchez-Carnero, N., Domínguez-Gómez, J.A., Kutser, T., Freire, J., 2012. Assessment of AHS (Airborne Hyperspectral Scanner) sensor to map macroalgal communities on the Ría de vigo and Ría de Aldán coast (NW Spain). Marine Biology 159, 1997–2013. </w:delText>
        </w:r>
        <w:r w:rsidR="00A334C8" w:rsidDel="005D1E9F">
          <w:fldChar w:fldCharType="begin"/>
        </w:r>
        <w:r w:rsidR="00A334C8" w:rsidDel="005D1E9F">
          <w:delInstrText xml:space="preserve"> HYPERLINK "https://doi.org/10.1007/s00227-012-1987-5" \h </w:delInstrText>
        </w:r>
        <w:r w:rsidR="00A334C8" w:rsidDel="005D1E9F">
          <w:fldChar w:fldCharType="separate"/>
        </w:r>
        <w:r w:rsidDel="005D1E9F">
          <w:rPr>
            <w:rStyle w:val="Lienhypertexte"/>
          </w:rPr>
          <w:delText>https://doi.org/10.1007/s00227-012-1987-5</w:delText>
        </w:r>
        <w:r w:rsidR="00A334C8" w:rsidDel="005D1E9F">
          <w:rPr>
            <w:rStyle w:val="Lienhypertexte"/>
          </w:rPr>
          <w:fldChar w:fldCharType="end"/>
        </w:r>
      </w:del>
    </w:p>
    <w:p w14:paraId="6DE8B36F" w14:textId="3913D69D" w:rsidR="00B91B7D" w:rsidDel="005D1E9F" w:rsidRDefault="00A0219F">
      <w:pPr>
        <w:pStyle w:val="Bibliographie"/>
        <w:rPr>
          <w:del w:id="225" w:author="Laurent Barillé" w:date="2025-01-12T12:12:00Z"/>
        </w:rPr>
      </w:pPr>
      <w:bookmarkStart w:id="226" w:name="ref-casella2020"/>
      <w:bookmarkEnd w:id="223"/>
      <w:del w:id="227" w:author="Laurent Barillé" w:date="2025-01-12T12:12:00Z">
        <w:r w:rsidDel="005D1E9F">
          <w:lastRenderedPageBreak/>
          <w:delText>Casella, E., Drechsel, J., Winter, C., Benninghoff, M., Rovere, A., 2020. Accuracy of sand beach topography surveying by drones and photogrammetry. Geo-Marine Letters 40, 255–268.</w:delText>
        </w:r>
      </w:del>
    </w:p>
    <w:p w14:paraId="13388B1C" w14:textId="5152F2B4" w:rsidR="00B91B7D" w:rsidDel="005D1E9F" w:rsidRDefault="00A0219F">
      <w:pPr>
        <w:pStyle w:val="Bibliographie"/>
        <w:rPr>
          <w:del w:id="228" w:author="Laurent Barillé" w:date="2025-01-12T12:12:00Z"/>
        </w:rPr>
      </w:pPr>
      <w:bookmarkStart w:id="229" w:name="ref-Castaing1995"/>
      <w:bookmarkEnd w:id="226"/>
      <w:del w:id="230" w:author="Laurent Barillé" w:date="2025-01-12T12:12:00Z">
        <w:r w:rsidDel="005D1E9F">
          <w:delText xml:space="preserve">Castaing, P., Guilcher, A., 1995. Morphosedimentary evolution of ria-type estuaries. Earth Surface Processes and Landforms 20, 361–376. </w:delText>
        </w:r>
        <w:r w:rsidR="00A334C8" w:rsidDel="005D1E9F">
          <w:fldChar w:fldCharType="begin"/>
        </w:r>
        <w:r w:rsidR="00A334C8" w:rsidDel="005D1E9F">
          <w:delInstrText xml:space="preserve"> HYPERLINK "https://doi.org/10.1002/esp.3290200408" \h </w:delInstrText>
        </w:r>
        <w:r w:rsidR="00A334C8" w:rsidDel="005D1E9F">
          <w:fldChar w:fldCharType="separate"/>
        </w:r>
        <w:r w:rsidDel="005D1E9F">
          <w:rPr>
            <w:rStyle w:val="Lienhypertexte"/>
          </w:rPr>
          <w:delText>https://doi.org/10.1002/esp.3290200408</w:delText>
        </w:r>
        <w:r w:rsidR="00A334C8" w:rsidDel="005D1E9F">
          <w:rPr>
            <w:rStyle w:val="Lienhypertexte"/>
          </w:rPr>
          <w:fldChar w:fldCharType="end"/>
        </w:r>
      </w:del>
    </w:p>
    <w:p w14:paraId="7B3D664B" w14:textId="0D264D9A" w:rsidR="00B91B7D" w:rsidDel="005D1E9F" w:rsidRDefault="00A0219F">
      <w:pPr>
        <w:pStyle w:val="Bibliographie"/>
        <w:rPr>
          <w:del w:id="231" w:author="Laurent Barillé" w:date="2025-01-12T12:12:00Z"/>
        </w:rPr>
      </w:pPr>
      <w:bookmarkStart w:id="232" w:name="ref-chadwick2020integrating"/>
      <w:bookmarkEnd w:id="229"/>
      <w:del w:id="233" w:author="Laurent Barillé" w:date="2025-01-12T12:12:00Z">
        <w:r w:rsidDel="005D1E9F">
          <w:delText>Chadwick, K.D., Brodrick, P.G., Grant, K., Goulden, T., Henderson, A., Falco, N., Wainwright, H., Williams, K.H., Bill, M., Breckheimer, I., others, 2020. Integrating airborne remote sensing and field campaigns for ecology and earth system science. Methods in Ecology and Evolution 11, 1492–1508.</w:delText>
        </w:r>
      </w:del>
    </w:p>
    <w:p w14:paraId="7D8A4321" w14:textId="6A2A4788" w:rsidR="00B91B7D" w:rsidDel="005D1E9F" w:rsidRDefault="00A0219F">
      <w:pPr>
        <w:pStyle w:val="Bibliographie"/>
        <w:rPr>
          <w:del w:id="234" w:author="Laurent Barillé" w:date="2025-01-12T12:12:00Z"/>
        </w:rPr>
      </w:pPr>
      <w:bookmarkStart w:id="235" w:name="ref-chand2021low"/>
      <w:bookmarkEnd w:id="232"/>
      <w:del w:id="236" w:author="Laurent Barillé" w:date="2025-01-12T12:12:00Z">
        <w:r w:rsidDel="005D1E9F">
          <w:delText>Chand, S., Bollard, B., 2021. Low altitude spatial assessment and monitoring of intertidal seagrass meadows beyond the visible spectrum using a remotely piloted aircraft system. Estuarine, Coastal and Shelf Science 255, 107299.</w:delText>
        </w:r>
      </w:del>
    </w:p>
    <w:p w14:paraId="3C3E3ACE" w14:textId="0ADCB000" w:rsidR="00B91B7D" w:rsidRPr="004B0AA4" w:rsidDel="005D1E9F" w:rsidRDefault="00A0219F">
      <w:pPr>
        <w:pStyle w:val="Bibliographie"/>
        <w:rPr>
          <w:del w:id="237" w:author="Laurent Barillé" w:date="2025-01-12T12:12:00Z"/>
          <w:lang w:val="fr-FR"/>
        </w:rPr>
      </w:pPr>
      <w:bookmarkStart w:id="238" w:name="ref-shinypck"/>
      <w:bookmarkEnd w:id="235"/>
      <w:del w:id="239" w:author="Laurent Barillé" w:date="2025-01-12T12:12:00Z">
        <w:r w:rsidDel="005D1E9F">
          <w:delText xml:space="preserve">Chang, W., Cheng, J., Allaire, J., Sievert, C., Schloerke, B., Xie, Y., Allen, J., McPherson, J., Dipert, A., Borges, B., 2024. </w:delText>
        </w:r>
        <w:r w:rsidDel="005D1E9F">
          <w:fldChar w:fldCharType="begin"/>
        </w:r>
        <w:r w:rsidDel="005D1E9F">
          <w:delInstrText>HYPERLINK \h</w:delInstrText>
        </w:r>
        <w:r w:rsidDel="005D1E9F">
          <w:fldChar w:fldCharType="separate"/>
        </w:r>
        <w:r w:rsidR="004B0AA4" w:rsidDel="005D1E9F">
          <w:rPr>
            <w:b/>
            <w:bCs/>
            <w:lang w:val="fr-FR"/>
          </w:rPr>
          <w:delText>Erreur ! Référence de lien hypertexte non valide.</w:delText>
        </w:r>
        <w:r w:rsidDel="005D1E9F">
          <w:rPr>
            <w:rStyle w:val="Lienhypertexte"/>
          </w:rPr>
          <w:fldChar w:fldCharType="end"/>
        </w:r>
        <w:r w:rsidRPr="004B0AA4" w:rsidDel="005D1E9F">
          <w:rPr>
            <w:lang w:val="fr-FR"/>
          </w:rPr>
          <w:delText>.</w:delText>
        </w:r>
      </w:del>
    </w:p>
    <w:p w14:paraId="3A62C761" w14:textId="1682DA30" w:rsidR="00B91B7D" w:rsidDel="005D1E9F" w:rsidRDefault="00A0219F">
      <w:pPr>
        <w:pStyle w:val="Bibliographie"/>
        <w:rPr>
          <w:del w:id="240" w:author="Laurent Barillé" w:date="2025-01-12T12:12:00Z"/>
        </w:rPr>
      </w:pPr>
      <w:bookmarkStart w:id="241" w:name="ref-ChaoRodriguez2017"/>
      <w:bookmarkEnd w:id="238"/>
      <w:del w:id="242" w:author="Laurent Barillé" w:date="2025-01-12T12:12:00Z">
        <w:r w:rsidRPr="004B0AA4" w:rsidDel="005D1E9F">
          <w:rPr>
            <w:lang w:val="fr-FR"/>
          </w:rPr>
          <w:delText xml:space="preserve">Chao Rodríguez, Y., Domínguez Gómez, J.A., Sánchez-Carnero, N., Rodríguez-Pérez, D., 2017. </w:delText>
        </w:r>
        <w:r w:rsidDel="005D1E9F">
          <w:delText xml:space="preserve">A comparison of spectral macroalgae taxa separability methods using an extensive spectral library. Algal Research 26, 463–473. </w:delText>
        </w:r>
        <w:r w:rsidR="00A334C8" w:rsidDel="005D1E9F">
          <w:fldChar w:fldCharType="begin"/>
        </w:r>
        <w:r w:rsidR="00A334C8" w:rsidDel="005D1E9F">
          <w:delInstrText xml:space="preserve"> HYPERLINK "https://doi.org/10.1016/j.algal.2017.04.021" \h </w:delInstrText>
        </w:r>
        <w:r w:rsidR="00A334C8" w:rsidDel="005D1E9F">
          <w:fldChar w:fldCharType="separate"/>
        </w:r>
        <w:r w:rsidDel="005D1E9F">
          <w:rPr>
            <w:rStyle w:val="Lienhypertexte"/>
          </w:rPr>
          <w:delText>https://doi.org/10.1016/j.algal.2017.04.021</w:delText>
        </w:r>
        <w:r w:rsidR="00A334C8" w:rsidDel="005D1E9F">
          <w:rPr>
            <w:rStyle w:val="Lienhypertexte"/>
          </w:rPr>
          <w:fldChar w:fldCharType="end"/>
        </w:r>
      </w:del>
    </w:p>
    <w:p w14:paraId="7A87A635" w14:textId="6FE76EDA" w:rsidR="00B91B7D" w:rsidRPr="004B0AA4" w:rsidDel="005D1E9F" w:rsidRDefault="00A0219F">
      <w:pPr>
        <w:pStyle w:val="Bibliographie"/>
        <w:rPr>
          <w:del w:id="243" w:author="Laurent Barillé" w:date="2025-01-12T12:12:00Z"/>
          <w:lang w:val="fr-FR"/>
        </w:rPr>
      </w:pPr>
      <w:bookmarkStart w:id="244" w:name="ref-charrier2021growth"/>
      <w:bookmarkEnd w:id="241"/>
      <w:del w:id="245" w:author="Laurent Barillé" w:date="2025-01-12T12:12:00Z">
        <w:r w:rsidDel="005D1E9F">
          <w:delText xml:space="preserve">Charrier, B., Boscq, S., Nelson, B.J., Läubli, N.F., 2021. Growth and labelling of cell wall components of the brown alga ectocarpus in microfluidic chips. </w:delText>
        </w:r>
        <w:r w:rsidRPr="004B0AA4" w:rsidDel="005D1E9F">
          <w:rPr>
            <w:lang w:val="fr-FR"/>
          </w:rPr>
          <w:delText>Frontiers in Marine Science 8, 745654.</w:delText>
        </w:r>
      </w:del>
    </w:p>
    <w:p w14:paraId="41003484" w14:textId="7937961B" w:rsidR="00B91B7D" w:rsidDel="005D1E9F" w:rsidRDefault="00A0219F">
      <w:pPr>
        <w:pStyle w:val="Bibliographie"/>
        <w:rPr>
          <w:del w:id="246" w:author="Laurent Barillé" w:date="2025-01-12T12:12:00Z"/>
        </w:rPr>
      </w:pPr>
      <w:bookmarkStart w:id="247" w:name="ref-chefaoui2018dramatic"/>
      <w:bookmarkEnd w:id="244"/>
      <w:del w:id="248" w:author="Laurent Barillé" w:date="2025-01-12T12:12:00Z">
        <w:r w:rsidRPr="004B0AA4" w:rsidDel="005D1E9F">
          <w:rPr>
            <w:lang w:val="fr-FR"/>
          </w:rPr>
          <w:delText xml:space="preserve">Chefaoui, R.M., Duarte, C.M., Serrão, E.A., 2018. </w:delText>
        </w:r>
        <w:r w:rsidDel="005D1E9F">
          <w:delText>Dramatic loss of seagrass habitat under projected climate change in the mediterranean sea. Global change biology 24, 4919–4928.</w:delText>
        </w:r>
      </w:del>
    </w:p>
    <w:p w14:paraId="3FEB9022" w14:textId="19BC9794" w:rsidR="00B91B7D" w:rsidDel="005D1E9F" w:rsidRDefault="00A0219F">
      <w:pPr>
        <w:pStyle w:val="Bibliographie"/>
        <w:rPr>
          <w:del w:id="249" w:author="Laurent Barillé" w:date="2025-01-12T12:12:00Z"/>
        </w:rPr>
      </w:pPr>
      <w:bookmarkStart w:id="250" w:name="ref-christensen1977seaweeds"/>
      <w:bookmarkEnd w:id="247"/>
      <w:del w:id="251" w:author="Laurent Barillé" w:date="2025-01-12T12:12:00Z">
        <w:r w:rsidDel="005D1E9F">
          <w:delText>Christensen, T., Dixon, P.S., Irvine, L.M., 1977. Seaweeds of the british isles: Tribophyceae (xanthophyceae). British Museum (Natural History).</w:delText>
        </w:r>
      </w:del>
    </w:p>
    <w:p w14:paraId="4B053C92" w14:textId="6F01C5F7" w:rsidR="00B91B7D" w:rsidDel="005D1E9F" w:rsidRDefault="00A0219F">
      <w:pPr>
        <w:pStyle w:val="Bibliographie"/>
        <w:rPr>
          <w:del w:id="252" w:author="Laurent Barillé" w:date="2025-01-12T12:12:00Z"/>
        </w:rPr>
      </w:pPr>
      <w:bookmarkStart w:id="253" w:name="ref-cikovs2022recent"/>
      <w:bookmarkEnd w:id="250"/>
      <w:del w:id="254" w:author="Laurent Barillé" w:date="2025-01-12T12:12:00Z">
        <w:r w:rsidDel="005D1E9F">
          <w:delText>Cikoš, A.-M., Šubarić, D., Roje, M., Babić, J., Jerković, I., Jokić, S., 2022. Recent advances on macroalgal pigments and their biological activities (2016–2021). Algal research 65, 102748.</w:delText>
        </w:r>
      </w:del>
    </w:p>
    <w:p w14:paraId="22F18D2D" w14:textId="60DBB6ED" w:rsidR="00B91B7D" w:rsidDel="005D1E9F" w:rsidRDefault="00A0219F">
      <w:pPr>
        <w:pStyle w:val="Bibliographie"/>
        <w:rPr>
          <w:del w:id="255" w:author="Laurent Barillé" w:date="2025-01-12T12:12:00Z"/>
        </w:rPr>
      </w:pPr>
      <w:bookmarkStart w:id="256" w:name="ref-CMEMS_1"/>
      <w:bookmarkEnd w:id="253"/>
      <w:del w:id="257" w:author="Laurent Barillé" w:date="2025-01-12T12:12:00Z">
        <w:r w:rsidDel="005D1E9F">
          <w:delText xml:space="preserve">CMEMS, 2024. European north west shelf/iberia biscay irish seas – high resolution ODYSSEA sea surface temperature multi-sensor L3 observations reprocessed, e.u. </w:delText>
        </w:r>
        <w:r w:rsidDel="005D1E9F">
          <w:lastRenderedPageBreak/>
          <w:delText xml:space="preserve">Copernicus marine service information (CMEMS). Marine data store (MDS). (Accessed on 17-10-2024). </w:delText>
        </w:r>
        <w:r w:rsidR="00A334C8" w:rsidDel="005D1E9F">
          <w:fldChar w:fldCharType="begin"/>
        </w:r>
        <w:r w:rsidR="00A334C8" w:rsidDel="005D1E9F">
          <w:delInstrText xml:space="preserve"> HYPERLINK "https://doi.org/10.48670/moi-00311" \h </w:delInstrText>
        </w:r>
        <w:r w:rsidR="00A334C8" w:rsidDel="005D1E9F">
          <w:fldChar w:fldCharType="separate"/>
        </w:r>
        <w:r w:rsidDel="005D1E9F">
          <w:rPr>
            <w:rStyle w:val="Lienhypertexte"/>
          </w:rPr>
          <w:delText>https://doi.org/10.48670/moi-00311</w:delText>
        </w:r>
        <w:r w:rsidR="00A334C8" w:rsidDel="005D1E9F">
          <w:rPr>
            <w:rStyle w:val="Lienhypertexte"/>
          </w:rPr>
          <w:fldChar w:fldCharType="end"/>
        </w:r>
      </w:del>
    </w:p>
    <w:p w14:paraId="27C1AC8C" w14:textId="01480FC6" w:rsidR="00B91B7D" w:rsidDel="005D1E9F" w:rsidRDefault="00A0219F">
      <w:pPr>
        <w:pStyle w:val="Bibliographie"/>
        <w:rPr>
          <w:del w:id="258" w:author="Laurent Barillé" w:date="2025-01-12T12:12:00Z"/>
        </w:rPr>
      </w:pPr>
      <w:bookmarkStart w:id="259" w:name="ref-coffer2023"/>
      <w:bookmarkEnd w:id="256"/>
      <w:del w:id="260" w:author="Laurent Barillé" w:date="2025-01-12T12:12:00Z">
        <w:r w:rsidDel="005D1E9F">
          <w:delText>Coffer, M.M., Graybill, D.D., Whitman, P.J., Schaeffer, B.A., Salls, W.B., Zimmerman, R.C., Hill, V., Lebrasse, M.C., Li, J., Keith, D.J., others, 2023. Providing a framework for seagrass mapping in united states coastal ecosystems using high spatial resolution satellite imagery. Journal of Environmental Management 337, 117669.</w:delText>
        </w:r>
      </w:del>
    </w:p>
    <w:p w14:paraId="4C054F59" w14:textId="7BB4C036" w:rsidR="00B91B7D" w:rsidDel="005D1E9F" w:rsidRDefault="00A0219F">
      <w:pPr>
        <w:pStyle w:val="Bibliographie"/>
        <w:rPr>
          <w:del w:id="261" w:author="Laurent Barillé" w:date="2025-01-12T12:12:00Z"/>
        </w:rPr>
      </w:pPr>
      <w:bookmarkStart w:id="262" w:name="ref-cognat2018environmental"/>
      <w:bookmarkEnd w:id="259"/>
      <w:del w:id="263" w:author="Laurent Barillé" w:date="2025-01-12T12:12:00Z">
        <w:r w:rsidDel="005D1E9F">
          <w:delText>Cognat, M., Ganthy, F., Auby, I., Barraquand, F., Rigouin, L., Sottolichio, A., 2018. Environmental factors controlling biomass development of seagrass meadows of zostera noltei after a drastic decline (arcachon bay, france). Journal of sea research 140, 87–104.</w:delText>
        </w:r>
      </w:del>
    </w:p>
    <w:p w14:paraId="02C1F708" w14:textId="774AB570" w:rsidR="00B91B7D" w:rsidRPr="004B0AA4" w:rsidDel="005D1E9F" w:rsidRDefault="00A0219F">
      <w:pPr>
        <w:pStyle w:val="Bibliographie"/>
        <w:rPr>
          <w:del w:id="264" w:author="Laurent Barillé" w:date="2025-01-12T12:12:00Z"/>
          <w:lang w:val="es-ES"/>
        </w:rPr>
      </w:pPr>
      <w:bookmarkStart w:id="265" w:name="ref-collin2019improving"/>
      <w:bookmarkEnd w:id="262"/>
      <w:del w:id="266" w:author="Laurent Barillé" w:date="2025-01-12T12:12:00Z">
        <w:r w:rsidDel="005D1E9F">
          <w:delText xml:space="preserve">Collin, A., Dubois, S., James, D., Houet, T., 2019. Improving intertidal reef mapping using UAV surface, red edge, and near-infrared data. </w:delText>
        </w:r>
        <w:r w:rsidRPr="004B0AA4" w:rsidDel="005D1E9F">
          <w:rPr>
            <w:lang w:val="es-ES"/>
          </w:rPr>
          <w:delText>Drones 3, 67.</w:delText>
        </w:r>
      </w:del>
    </w:p>
    <w:p w14:paraId="662E9E62" w14:textId="691EB4B3" w:rsidR="00B91B7D" w:rsidDel="005D1E9F" w:rsidRDefault="00A0219F">
      <w:pPr>
        <w:pStyle w:val="Bibliographie"/>
        <w:rPr>
          <w:del w:id="267" w:author="Laurent Barillé" w:date="2025-01-12T12:12:00Z"/>
        </w:rPr>
      </w:pPr>
      <w:bookmarkStart w:id="268" w:name="ref-Condal2012"/>
      <w:bookmarkEnd w:id="265"/>
      <w:del w:id="269" w:author="Laurent Barillé" w:date="2025-01-12T12:12:00Z">
        <w:r w:rsidRPr="004B0AA4" w:rsidDel="005D1E9F">
          <w:rPr>
            <w:lang w:val="es-ES"/>
          </w:rPr>
          <w:delText xml:space="preserve">Condal, F., Aguzzi, J., Sarda, F., Nogueras, M., Cadena, J., Costa, C., Del Rı́o, J., Manuel, A., 2012. </w:delText>
        </w:r>
        <w:r w:rsidDel="005D1E9F">
          <w:delText>Seasonal rhythm in a mediterranean coastal fish community as monitored by a cabled observatory. Marine Biology 159, 2809–2817.</w:delText>
        </w:r>
      </w:del>
    </w:p>
    <w:p w14:paraId="257F0373" w14:textId="3D4360C6" w:rsidR="00B91B7D" w:rsidDel="005D1E9F" w:rsidRDefault="00A0219F">
      <w:pPr>
        <w:pStyle w:val="Bibliographie"/>
        <w:rPr>
          <w:del w:id="270" w:author="Laurent Barillé" w:date="2025-01-12T12:12:00Z"/>
        </w:rPr>
      </w:pPr>
      <w:bookmarkStart w:id="271" w:name="ref-cornwall2023crustose"/>
      <w:bookmarkEnd w:id="268"/>
      <w:del w:id="272" w:author="Laurent Barillé" w:date="2025-01-12T12:12:00Z">
        <w:r w:rsidDel="005D1E9F">
          <w:delText>Cornwall, C.E., Carlot, J., Branson, O., Courtney, T.A., Harvey, B.P., Perry, C.T., Andersson, A.J., Diaz-Pulido, G., Johnson, M.D., Kennedy, E., others, 2023. Crustose coralline algae can contribute more than corals to coral reef carbonate production. Communications Earth &amp; Environment 4, 105.</w:delText>
        </w:r>
      </w:del>
    </w:p>
    <w:p w14:paraId="14B42833" w14:textId="4BD337B9" w:rsidR="00B91B7D" w:rsidDel="005D1E9F" w:rsidRDefault="00A0219F">
      <w:pPr>
        <w:pStyle w:val="Bibliographie"/>
        <w:rPr>
          <w:del w:id="273" w:author="Laurent Barillé" w:date="2025-01-12T12:12:00Z"/>
        </w:rPr>
      </w:pPr>
      <w:bookmarkStart w:id="274" w:name="ref-COSTA2021107018"/>
      <w:bookmarkEnd w:id="271"/>
      <w:del w:id="275" w:author="Laurent Barillé" w:date="2025-01-12T12:12:00Z">
        <w:r w:rsidDel="005D1E9F">
          <w:delText>Costa, V., Serôdio, J., Lillebø, A.I., Sousa, A.I., 2021. Use of hyperspectral reflectance to non-destructively estimate seagrass zostera noltei biomass. Ecological Indicators 121, 107018. https://doi.org/</w:delText>
        </w:r>
        <w:r w:rsidR="00A334C8" w:rsidDel="005D1E9F">
          <w:fldChar w:fldCharType="begin"/>
        </w:r>
        <w:r w:rsidR="00A334C8" w:rsidDel="005D1E9F">
          <w:delInstrText xml:space="preserve"> HYPERLINK "https://doi.org/10.1016/j.ecolind.2020.107018" \h </w:delInstrText>
        </w:r>
        <w:r w:rsidR="00A334C8" w:rsidDel="005D1E9F">
          <w:fldChar w:fldCharType="separate"/>
        </w:r>
        <w:r w:rsidDel="005D1E9F">
          <w:rPr>
            <w:rStyle w:val="Lienhypertexte"/>
          </w:rPr>
          <w:delText>https://doi.org/10.1016/j.ecolind.2020.107018</w:delText>
        </w:r>
        <w:r w:rsidR="00A334C8" w:rsidDel="005D1E9F">
          <w:rPr>
            <w:rStyle w:val="Lienhypertexte"/>
          </w:rPr>
          <w:fldChar w:fldCharType="end"/>
        </w:r>
      </w:del>
    </w:p>
    <w:p w14:paraId="5E76E2B3" w14:textId="21587E44" w:rsidR="00B91B7D" w:rsidDel="005D1E9F" w:rsidRDefault="00A0219F">
      <w:pPr>
        <w:pStyle w:val="Bibliographie"/>
        <w:rPr>
          <w:del w:id="276" w:author="Laurent Barillé" w:date="2025-01-12T12:12:00Z"/>
        </w:rPr>
      </w:pPr>
      <w:bookmarkStart w:id="277" w:name="ref-Cramer2018"/>
      <w:bookmarkEnd w:id="274"/>
      <w:del w:id="278" w:author="Laurent Barillé" w:date="2025-01-12T12:12:00Z">
        <w:r w:rsidDel="005D1E9F">
          <w:delText>Cramer, W., Guiot, J., Fader, M., Garrabou, J., Gattuso, J.-P., Iglesias, A., Lange, M.A., Lionello, P., Llasat, M.C., Paz, S., others, 2018. Climate change and interconnected risks to sustainable development in the mediterranean. Nature Climate Change 8, 972–980.</w:delText>
        </w:r>
      </w:del>
    </w:p>
    <w:p w14:paraId="11E3D362" w14:textId="10D2AEDB" w:rsidR="00B91B7D" w:rsidDel="005D1E9F" w:rsidRDefault="00A0219F">
      <w:pPr>
        <w:pStyle w:val="Bibliographie"/>
        <w:rPr>
          <w:del w:id="279" w:author="Laurent Barillé" w:date="2025-01-12T12:12:00Z"/>
        </w:rPr>
      </w:pPr>
      <w:bookmarkStart w:id="280" w:name="ref-crowl2008spread"/>
      <w:bookmarkEnd w:id="277"/>
      <w:del w:id="281" w:author="Laurent Barillé" w:date="2025-01-12T12:12:00Z">
        <w:r w:rsidDel="005D1E9F">
          <w:delText>Crowl, T.A., Crist, T.O., Parmenter, R.R., Belovsky, G., Lugo, A.E., 2008. The spread of invasive species and infectious disease as drivers of ecosystem change. Frontiers in Ecology and the Environment 6, 238–246.</w:delText>
        </w:r>
      </w:del>
    </w:p>
    <w:p w14:paraId="6C310EB8" w14:textId="6F3DBD33" w:rsidR="00B91B7D" w:rsidDel="005D1E9F" w:rsidRDefault="00A0219F">
      <w:pPr>
        <w:pStyle w:val="Bibliographie"/>
        <w:rPr>
          <w:del w:id="282" w:author="Laurent Barillé" w:date="2025-01-12T12:12:00Z"/>
        </w:rPr>
      </w:pPr>
      <w:bookmarkStart w:id="283" w:name="ref-dascaliuc2007heat"/>
      <w:bookmarkEnd w:id="280"/>
      <w:del w:id="284" w:author="Laurent Barillé" w:date="2025-01-12T12:12:00Z">
        <w:r w:rsidDel="005D1E9F">
          <w:delText xml:space="preserve">Dascaliuc, A., Ralea, T., Cuza, P., 2007. Influence of heat shock on chlorophyll fluorescence of white oak (quercus pubescens willd.) leaves. Photosynthetica 45, 469–471. </w:delText>
        </w:r>
        <w:r w:rsidR="00A334C8" w:rsidDel="005D1E9F">
          <w:fldChar w:fldCharType="begin"/>
        </w:r>
        <w:r w:rsidR="00A334C8" w:rsidDel="005D1E9F">
          <w:delInstrText xml:space="preserve"> HYPERLINK "https://doi.org/10.1007/s11099-007-0084-3" \h </w:delInstrText>
        </w:r>
        <w:r w:rsidR="00A334C8" w:rsidDel="005D1E9F">
          <w:fldChar w:fldCharType="separate"/>
        </w:r>
        <w:r w:rsidDel="005D1E9F">
          <w:rPr>
            <w:rStyle w:val="Lienhypertexte"/>
          </w:rPr>
          <w:delText>https://doi.org/10.1007/s11099-007-0084-3</w:delText>
        </w:r>
        <w:r w:rsidR="00A334C8" w:rsidDel="005D1E9F">
          <w:rPr>
            <w:rStyle w:val="Lienhypertexte"/>
          </w:rPr>
          <w:fldChar w:fldCharType="end"/>
        </w:r>
      </w:del>
    </w:p>
    <w:p w14:paraId="310EAAEC" w14:textId="6123FCA0" w:rsidR="00B91B7D" w:rsidDel="005D1E9F" w:rsidRDefault="00A0219F">
      <w:pPr>
        <w:pStyle w:val="Bibliographie"/>
        <w:rPr>
          <w:del w:id="285" w:author="Laurent Barillé" w:date="2025-01-12T12:12:00Z"/>
        </w:rPr>
      </w:pPr>
      <w:bookmarkStart w:id="286" w:name="ref-Davies2022a"/>
      <w:bookmarkEnd w:id="283"/>
      <w:del w:id="287" w:author="Laurent Barillé" w:date="2025-01-12T12:12:00Z">
        <w:r w:rsidDel="005D1E9F">
          <w:delText xml:space="preserve">Davies, B.F., Holmes, L., Bicknell, A., Attrill, M.J., Sheehan, E.V., 2022. A decade implementing ecosystem approach to fisheries management improves diversity of taxa </w:delText>
        </w:r>
        <w:r w:rsidDel="005D1E9F">
          <w:lastRenderedPageBreak/>
          <w:delText>and traits within a marine protected area in the UK. Diversity and Distributions 28, 173–188.</w:delText>
        </w:r>
      </w:del>
    </w:p>
    <w:p w14:paraId="1ABFDFCD" w14:textId="2B935ABA" w:rsidR="00B91B7D" w:rsidDel="005D1E9F" w:rsidRDefault="00A0219F">
      <w:pPr>
        <w:pStyle w:val="Bibliographie"/>
        <w:rPr>
          <w:del w:id="288" w:author="Laurent Barillé" w:date="2025-01-12T12:12:00Z"/>
        </w:rPr>
      </w:pPr>
      <w:bookmarkStart w:id="289" w:name="ref-Davies2021a"/>
      <w:bookmarkEnd w:id="286"/>
      <w:del w:id="290" w:author="Laurent Barillé" w:date="2025-01-12T12:12:00Z">
        <w:r w:rsidDel="005D1E9F">
          <w:delText>Davies, B.F., Holmes, L., Rees, A., Attrill, M.J., Cartwright, A.Y., Sheehan, E.V., 2021. Ecosystem approach to fisheries management works—how switching from mobile to static fishing gear improves populations of fished and non-fished species inside a marine-protected area. Journal of Applied Ecology 58, 2463–2478.</w:delText>
        </w:r>
      </w:del>
    </w:p>
    <w:p w14:paraId="4DF97A90" w14:textId="538A0678" w:rsidR="00B91B7D" w:rsidDel="005D1E9F" w:rsidRDefault="00A0219F">
      <w:pPr>
        <w:pStyle w:val="Bibliographie"/>
        <w:rPr>
          <w:del w:id="291" w:author="Laurent Barillé" w:date="2025-01-12T12:12:00Z"/>
        </w:rPr>
      </w:pPr>
      <w:bookmarkStart w:id="292" w:name="ref-Davies2023"/>
      <w:bookmarkEnd w:id="289"/>
      <w:del w:id="293" w:author="Laurent Barillé" w:date="2025-01-12T12:12:00Z">
        <w:r w:rsidDel="005D1E9F">
          <w:delText xml:space="preserve">Davies, B.F.R., Gernez, P., Geraud, A., Oiry, Simon, Rosa, P., Zoffoli, M.L., Barillé, L., 2023a. Multi- and hyperspectral classification of soft-bottom intertidal vegetation using a spectral library for coastal biodiversity remote sensing. Remote Sensing of Environment 290, 113554. </w:delText>
        </w:r>
        <w:r w:rsidR="00A334C8" w:rsidDel="005D1E9F">
          <w:fldChar w:fldCharType="begin"/>
        </w:r>
        <w:r w:rsidR="00A334C8" w:rsidDel="005D1E9F">
          <w:delInstrText xml:space="preserve"> HYPERLINK "https://doi.org/10.1016/j.rse.2023.113554" \h </w:delInstrText>
        </w:r>
        <w:r w:rsidR="00A334C8" w:rsidDel="005D1E9F">
          <w:fldChar w:fldCharType="separate"/>
        </w:r>
        <w:r w:rsidDel="005D1E9F">
          <w:rPr>
            <w:rStyle w:val="Lienhypertexte"/>
          </w:rPr>
          <w:delText>https://doi.org/10.1016/j.rse.2023.113554</w:delText>
        </w:r>
        <w:r w:rsidR="00A334C8" w:rsidDel="005D1E9F">
          <w:rPr>
            <w:rStyle w:val="Lienhypertexte"/>
          </w:rPr>
          <w:fldChar w:fldCharType="end"/>
        </w:r>
      </w:del>
    </w:p>
    <w:p w14:paraId="76DFBDE7" w14:textId="3B0869F1" w:rsidR="00B91B7D" w:rsidDel="005D1E9F" w:rsidRDefault="00A0219F">
      <w:pPr>
        <w:pStyle w:val="Bibliographie"/>
        <w:rPr>
          <w:del w:id="294" w:author="Laurent Barillé" w:date="2025-01-12T12:12:00Z"/>
        </w:rPr>
      </w:pPr>
      <w:bookmarkStart w:id="295" w:name="ref-Davies2022b"/>
      <w:bookmarkEnd w:id="292"/>
      <w:del w:id="296" w:author="Laurent Barillé" w:date="2025-01-12T12:12:00Z">
        <w:r w:rsidDel="005D1E9F">
          <w:delText>Davies, B.F.R., Holmes, L., Attrill, M.J., Sheehan, E.V., 2022. Ecosystem benefits of adopting a whole-site approach to MPA management. Fisheries Management and Ecology.</w:delText>
        </w:r>
      </w:del>
    </w:p>
    <w:p w14:paraId="00852DB9" w14:textId="3B57CE38" w:rsidR="00B91B7D" w:rsidDel="005D1E9F" w:rsidRDefault="00A0219F">
      <w:pPr>
        <w:pStyle w:val="Bibliographie"/>
        <w:rPr>
          <w:del w:id="297" w:author="Laurent Barillé" w:date="2025-01-12T12:12:00Z"/>
        </w:rPr>
      </w:pPr>
      <w:bookmarkStart w:id="298" w:name="ref-davies2024sentinel"/>
      <w:bookmarkEnd w:id="295"/>
      <w:del w:id="299" w:author="Laurent Barillé" w:date="2025-01-12T12:12:00Z">
        <w:r w:rsidDel="005D1E9F">
          <w:delText xml:space="preserve">Davies, B.F.R., Oiry, S., Rosa, P., Zoffoli, M.L., Sousa, A.I., Thomas, O.R., Smale, D.A., Austen, M.C., Biermann, L., Attrill, M.J., others, 2024b. A sentinel watching over inter-tidal seagrass phenology across western europe and north africa. Communications Earth &amp; Environment 5, 382. </w:delText>
        </w:r>
        <w:r w:rsidR="00A334C8" w:rsidDel="005D1E9F">
          <w:fldChar w:fldCharType="begin"/>
        </w:r>
        <w:r w:rsidR="00A334C8" w:rsidDel="005D1E9F">
          <w:delInstrText xml:space="preserve"> HYPERLINK "https://doi.org/10.1038/s43247-024-01543-z" \h </w:delInstrText>
        </w:r>
        <w:r w:rsidR="00A334C8" w:rsidDel="005D1E9F">
          <w:fldChar w:fldCharType="separate"/>
        </w:r>
        <w:r w:rsidDel="005D1E9F">
          <w:rPr>
            <w:rStyle w:val="Lienhypertexte"/>
          </w:rPr>
          <w:delText>https://doi.org/10.1038/s43247-024-01543-z</w:delText>
        </w:r>
        <w:r w:rsidR="00A334C8" w:rsidDel="005D1E9F">
          <w:rPr>
            <w:rStyle w:val="Lienhypertexte"/>
          </w:rPr>
          <w:fldChar w:fldCharType="end"/>
        </w:r>
      </w:del>
    </w:p>
    <w:p w14:paraId="1037CDC7" w14:textId="063D8BE5" w:rsidR="00B91B7D" w:rsidDel="005D1E9F" w:rsidRDefault="00A0219F">
      <w:pPr>
        <w:pStyle w:val="Bibliographie"/>
        <w:rPr>
          <w:del w:id="300" w:author="Laurent Barillé" w:date="2025-01-12T12:12:00Z"/>
        </w:rPr>
      </w:pPr>
      <w:bookmarkStart w:id="301" w:name="ref-davies2024intertidal"/>
      <w:bookmarkEnd w:id="298"/>
      <w:del w:id="302" w:author="Laurent Barillé" w:date="2025-01-12T12:12:00Z">
        <w:r w:rsidDel="005D1E9F">
          <w:delText xml:space="preserve">Davies, B.F.R., Oiry, S., Rosa, P., Zoffoli, M.L., Sousa, A.I., Thomas, O.R., Smale, D.A., Austen, M.C., Biermann, L., Attrill, M.J., others, 2024a. Intertidal seagrass extent from sentinel-2 time-series show distinct trajectories in western europe. Remote Sensing of Environment 312, 114340. </w:delText>
        </w:r>
        <w:r w:rsidR="00A334C8" w:rsidDel="005D1E9F">
          <w:fldChar w:fldCharType="begin"/>
        </w:r>
        <w:r w:rsidR="00A334C8" w:rsidDel="005D1E9F">
          <w:delInstrText xml:space="preserve"> HYPERLINK "https://doi.org/10.1016/j.rse.2024.114340" \h </w:delInstrText>
        </w:r>
        <w:r w:rsidR="00A334C8" w:rsidDel="005D1E9F">
          <w:fldChar w:fldCharType="separate"/>
        </w:r>
        <w:r w:rsidDel="005D1E9F">
          <w:rPr>
            <w:rStyle w:val="Lienhypertexte"/>
          </w:rPr>
          <w:delText>https://doi.org/10.1016/j.rse.2024.114340</w:delText>
        </w:r>
        <w:r w:rsidR="00A334C8" w:rsidDel="005D1E9F">
          <w:rPr>
            <w:rStyle w:val="Lienhypertexte"/>
          </w:rPr>
          <w:fldChar w:fldCharType="end"/>
        </w:r>
      </w:del>
    </w:p>
    <w:p w14:paraId="47DE0E48" w14:textId="707B5ABE" w:rsidR="00B91B7D" w:rsidRPr="004B0AA4" w:rsidDel="005D1E9F" w:rsidRDefault="00A0219F">
      <w:pPr>
        <w:pStyle w:val="Bibliographie"/>
        <w:rPr>
          <w:del w:id="303" w:author="Laurent Barillé" w:date="2025-01-12T12:12:00Z"/>
          <w:lang w:val="es-ES"/>
        </w:rPr>
      </w:pPr>
      <w:bookmarkStart w:id="304" w:name="ref-BedeGbif"/>
      <w:bookmarkEnd w:id="301"/>
      <w:del w:id="305" w:author="Laurent Barillé" w:date="2025-01-12T12:12:00Z">
        <w:r w:rsidDel="005D1E9F">
          <w:delText xml:space="preserve">Davies, B.F.R., Sousa, A.I., Figueira, R., Oiry, S., Gernez, P., Barillé, L., 2023b. Benthic intertidal vegetation from the tagus estuary and aveiro lagoon. </w:delText>
        </w:r>
        <w:r w:rsidR="00A334C8" w:rsidDel="005D1E9F">
          <w:fldChar w:fldCharType="begin"/>
        </w:r>
        <w:r w:rsidR="00A334C8" w:rsidDel="005D1E9F">
          <w:delInstrText xml:space="preserve"> HYPERLINK "https://doi.org/10.15468/n4ak6x" \h </w:delInstrText>
        </w:r>
        <w:r w:rsidR="00A334C8" w:rsidDel="005D1E9F">
          <w:fldChar w:fldCharType="separate"/>
        </w:r>
        <w:r w:rsidRPr="004B0AA4" w:rsidDel="005D1E9F">
          <w:rPr>
            <w:rStyle w:val="Lienhypertexte"/>
            <w:lang w:val="es-ES"/>
          </w:rPr>
          <w:delText>https://doi.org/10.15468/n4ak6x</w:delText>
        </w:r>
        <w:r w:rsidR="00A334C8" w:rsidDel="005D1E9F">
          <w:rPr>
            <w:rStyle w:val="Lienhypertexte"/>
            <w:lang w:val="es-ES"/>
          </w:rPr>
          <w:fldChar w:fldCharType="end"/>
        </w:r>
      </w:del>
    </w:p>
    <w:p w14:paraId="2CD6ADF9" w14:textId="3F05BDAB" w:rsidR="00B91B7D" w:rsidRPr="004B0AA4" w:rsidDel="005D1E9F" w:rsidRDefault="00A0219F">
      <w:pPr>
        <w:pStyle w:val="Bibliographie"/>
        <w:rPr>
          <w:del w:id="306" w:author="Laurent Barillé" w:date="2025-01-12T12:12:00Z"/>
          <w:lang w:val="fr-FR"/>
        </w:rPr>
      </w:pPr>
      <w:bookmarkStart w:id="307" w:name="ref-davis2003review"/>
      <w:bookmarkEnd w:id="304"/>
      <w:del w:id="308" w:author="Laurent Barillé" w:date="2025-01-12T12:12:00Z">
        <w:r w:rsidRPr="004B0AA4" w:rsidDel="005D1E9F">
          <w:rPr>
            <w:lang w:val="es-ES"/>
          </w:rPr>
          <w:delText xml:space="preserve">Davis, T.A., Volesky, B., Mucci, A., 2003. </w:delText>
        </w:r>
        <w:r w:rsidDel="005D1E9F">
          <w:delText xml:space="preserve">A review of the biochemistry of heavy metal biosorption by brown algae. </w:delText>
        </w:r>
        <w:r w:rsidRPr="004B0AA4" w:rsidDel="005D1E9F">
          <w:rPr>
            <w:lang w:val="fr-FR"/>
          </w:rPr>
          <w:delText>Water research 37, 4311–4330.</w:delText>
        </w:r>
      </w:del>
    </w:p>
    <w:p w14:paraId="42DCE21A" w14:textId="4143B865" w:rsidR="00B91B7D" w:rsidDel="005D1E9F" w:rsidRDefault="00A0219F">
      <w:pPr>
        <w:pStyle w:val="Bibliographie"/>
        <w:rPr>
          <w:del w:id="309" w:author="Laurent Barillé" w:date="2025-01-12T12:12:00Z"/>
        </w:rPr>
      </w:pPr>
      <w:bookmarkStart w:id="310" w:name="ref-davoult2017multiple"/>
      <w:bookmarkEnd w:id="307"/>
      <w:del w:id="311" w:author="Laurent Barillé" w:date="2025-01-12T12:12:00Z">
        <w:r w:rsidRPr="004B0AA4" w:rsidDel="005D1E9F">
          <w:rPr>
            <w:lang w:val="fr-FR"/>
          </w:rPr>
          <w:delText xml:space="preserve">Davoult, D., Surget, G., Stiger-Pouvreau, V., Noisette, F., Riera, P., Stagnol, D., Androuin, T., Poupart, N., 2017. </w:delText>
        </w:r>
        <w:r w:rsidDel="005D1E9F">
          <w:delText>Multiple effects of a gracilaria vermiculophylla invasion on estuarine mudflat functioning and diversity. Marine Environmental Research 131, 227–235.</w:delText>
        </w:r>
      </w:del>
    </w:p>
    <w:p w14:paraId="2EDAE593" w14:textId="17DE1CEE" w:rsidR="00B91B7D" w:rsidDel="005D1E9F" w:rsidRDefault="00A0219F">
      <w:pPr>
        <w:pStyle w:val="Bibliographie"/>
        <w:rPr>
          <w:del w:id="312" w:author="Laurent Barillé" w:date="2025-01-12T12:12:00Z"/>
        </w:rPr>
      </w:pPr>
      <w:bookmarkStart w:id="313" w:name="ref-de2022increased"/>
      <w:bookmarkEnd w:id="310"/>
      <w:del w:id="314" w:author="Laurent Barillé" w:date="2025-01-12T12:12:00Z">
        <w:r w:rsidDel="005D1E9F">
          <w:delText>De Fouw, J., Rehlmeyer, K., Geest, M. van der, Smolders, A.J., Van Der Heide, T., 2022. Increased temperature reduces the positive effect of sulfide-detoxification mutualism on zostera noltii nutrient uptake and growth. Marine Ecology Progress Series 692, 43–52.</w:delText>
        </w:r>
      </w:del>
    </w:p>
    <w:p w14:paraId="1EA601FC" w14:textId="72639398" w:rsidR="00B91B7D" w:rsidDel="005D1E9F" w:rsidRDefault="00A0219F">
      <w:pPr>
        <w:pStyle w:val="Bibliographie"/>
        <w:rPr>
          <w:del w:id="315" w:author="Laurent Barillé" w:date="2025-01-12T12:12:00Z"/>
        </w:rPr>
      </w:pPr>
      <w:bookmarkStart w:id="316" w:name="ref-de1995wind"/>
      <w:bookmarkEnd w:id="313"/>
      <w:del w:id="317" w:author="Laurent Barillé" w:date="2025-01-12T12:12:00Z">
        <w:r w:rsidDel="005D1E9F">
          <w:lastRenderedPageBreak/>
          <w:delText>De Jorge, V., Van Beusekom, J., 1995. Wind-and tide-induced resuspension of sediment and microphytobenthos from tidal flats in the ems estuary. Limnology and oceanography 40, 776–778.</w:delText>
        </w:r>
      </w:del>
    </w:p>
    <w:p w14:paraId="61A6E242" w14:textId="65DB44D6" w:rsidR="00B91B7D" w:rsidDel="005D1E9F" w:rsidRDefault="00A0219F">
      <w:pPr>
        <w:pStyle w:val="Bibliographie"/>
        <w:rPr>
          <w:del w:id="318" w:author="Laurent Barillé" w:date="2025-01-12T12:12:00Z"/>
        </w:rPr>
      </w:pPr>
      <w:bookmarkStart w:id="319" w:name="ref-decho2000microbial"/>
      <w:bookmarkEnd w:id="316"/>
      <w:del w:id="320" w:author="Laurent Barillé" w:date="2025-01-12T12:12:00Z">
        <w:r w:rsidDel="005D1E9F">
          <w:delText>Decho, A.W., 2000. Microbial biofilms in intertidal systems: An overview. Continental shelf research 20, 1257–1273.</w:delText>
        </w:r>
      </w:del>
    </w:p>
    <w:p w14:paraId="5A42E347" w14:textId="2F59FB7E" w:rsidR="00B91B7D" w:rsidDel="005D1E9F" w:rsidRDefault="00A0219F">
      <w:pPr>
        <w:pStyle w:val="Bibliographie"/>
        <w:rPr>
          <w:del w:id="321" w:author="Laurent Barillé" w:date="2025-01-12T12:12:00Z"/>
        </w:rPr>
      </w:pPr>
      <w:bookmarkStart w:id="322" w:name="ref-decottignies2007exploitation"/>
      <w:bookmarkEnd w:id="319"/>
      <w:del w:id="323" w:author="Laurent Barillé" w:date="2025-01-12T12:12:00Z">
        <w:r w:rsidDel="005D1E9F">
          <w:delText>Decottignies, P., Beninger, P.G., Rincé, Y., Robins, R.J., Riera, P., 2007. Exploitation of natural food sources by two sympatric, invasive suspension-feeders: Crassostrea gigas and crepidula fornicata. Marine Ecology Progress Series 334, 179–192.</w:delText>
        </w:r>
      </w:del>
    </w:p>
    <w:p w14:paraId="53160ACF" w14:textId="08CA8418" w:rsidR="00B91B7D" w:rsidDel="005D1E9F" w:rsidRDefault="00A0219F">
      <w:pPr>
        <w:pStyle w:val="Bibliographie"/>
        <w:rPr>
          <w:del w:id="324" w:author="Laurent Barillé" w:date="2025-01-12T12:12:00Z"/>
        </w:rPr>
      </w:pPr>
      <w:bookmarkStart w:id="325" w:name="ref-deguette2022physiological"/>
      <w:bookmarkEnd w:id="322"/>
      <w:del w:id="326" w:author="Laurent Barillé" w:date="2025-01-12T12:12:00Z">
        <w:r w:rsidDel="005D1E9F">
          <w:delText>Deguette, A., Barrote, I., Silva, J., 2022. Physiological and morphological effects of a marine heatwave on the seagrass cymodocea nodosa. Scientific Reports 12, 7950.</w:delText>
        </w:r>
      </w:del>
    </w:p>
    <w:p w14:paraId="0FA9963F" w14:textId="3F6CCDCC" w:rsidR="00B91B7D" w:rsidDel="005D1E9F" w:rsidRDefault="00A0219F">
      <w:pPr>
        <w:pStyle w:val="Bibliographie"/>
        <w:rPr>
          <w:del w:id="327" w:author="Laurent Barillé" w:date="2025-01-12T12:12:00Z"/>
        </w:rPr>
      </w:pPr>
      <w:bookmarkStart w:id="328" w:name="ref-Dekker2018"/>
      <w:bookmarkEnd w:id="325"/>
      <w:del w:id="329" w:author="Laurent Barillé" w:date="2025-01-12T12:12:00Z">
        <w:r w:rsidDel="005D1E9F">
          <w:delText>Dekker, A.G., Pinnel, N., Gege, P., Briottet, X., Peters, S., Turpie, K.R., Sterckx, S., Costa, M., Giardino, C., Brando, V.E., others, 2018. Feasibility study for an aquatic ecosystem earth observing system version 1.2.</w:delText>
        </w:r>
      </w:del>
    </w:p>
    <w:p w14:paraId="77F5A9B4" w14:textId="20B989DC" w:rsidR="00B91B7D" w:rsidDel="005D1E9F" w:rsidRDefault="00A0219F">
      <w:pPr>
        <w:pStyle w:val="Bibliographie"/>
        <w:rPr>
          <w:del w:id="330" w:author="Laurent Barillé" w:date="2025-01-12T12:12:00Z"/>
        </w:rPr>
      </w:pPr>
      <w:bookmarkStart w:id="331" w:name="ref-devi2024intensity"/>
      <w:bookmarkEnd w:id="328"/>
      <w:del w:id="332" w:author="Laurent Barillé" w:date="2025-01-12T12:12:00Z">
        <w:r w:rsidRPr="004B0AA4" w:rsidDel="005D1E9F">
          <w:rPr>
            <w:lang w:val="fr-FR"/>
          </w:rPr>
          <w:delText xml:space="preserve">Devi, R., Gouda, K., Lenka, S., 2024. </w:delText>
        </w:r>
        <w:r w:rsidDel="005D1E9F">
          <w:delText>Intensity duration and frequency of heat wave in different phases of MJO over india. Atmospheric Research 300, 107250.</w:delText>
        </w:r>
      </w:del>
    </w:p>
    <w:p w14:paraId="267C4EC9" w14:textId="27BB2A23" w:rsidR="00B91B7D" w:rsidDel="005D1E9F" w:rsidRDefault="00A0219F">
      <w:pPr>
        <w:pStyle w:val="Bibliographie"/>
        <w:rPr>
          <w:del w:id="333" w:author="Laurent Barillé" w:date="2025-01-12T12:12:00Z"/>
        </w:rPr>
      </w:pPr>
      <w:bookmarkStart w:id="334" w:name="ref-devlin2023nutrients"/>
      <w:bookmarkEnd w:id="331"/>
      <w:del w:id="335" w:author="Laurent Barillé" w:date="2025-01-12T12:12:00Z">
        <w:r w:rsidDel="005D1E9F">
          <w:delText>Devlin, M., Brodie, J., 2023. Nutrients and eutrophication, in: Marine Pollution–Monitoring, Management and Mitigation. Springer, pp. 75–100.</w:delText>
        </w:r>
      </w:del>
    </w:p>
    <w:p w14:paraId="09E73A2F" w14:textId="3DB5500C" w:rsidR="00B91B7D" w:rsidRPr="004B0AA4" w:rsidDel="005D1E9F" w:rsidRDefault="00A0219F">
      <w:pPr>
        <w:pStyle w:val="Bibliographie"/>
        <w:rPr>
          <w:del w:id="336" w:author="Laurent Barillé" w:date="2025-01-12T12:12:00Z"/>
          <w:lang w:val="es-ES"/>
        </w:rPr>
      </w:pPr>
      <w:bookmarkStart w:id="337" w:name="ref-Dierssen2015"/>
      <w:bookmarkEnd w:id="334"/>
      <w:del w:id="338" w:author="Laurent Barillé" w:date="2025-01-12T12:12:00Z">
        <w:r w:rsidDel="005D1E9F">
          <w:delText xml:space="preserve">Dierssen, H.M., Chlus, A., Russell, B., 2015. Hyperspectral discrimination of floating mats of seagrass wrack and the macroalgae Sargassum in coastal waters of Greater Florida Bay using airborne remote sensing. </w:delText>
        </w:r>
        <w:r w:rsidRPr="004B0AA4" w:rsidDel="005D1E9F">
          <w:rPr>
            <w:lang w:val="es-ES"/>
          </w:rPr>
          <w:delText xml:space="preserve">Remote Sensing of Environment 167, 247–258. </w:delText>
        </w:r>
        <w:r w:rsidR="00A334C8" w:rsidDel="005D1E9F">
          <w:fldChar w:fldCharType="begin"/>
        </w:r>
        <w:r w:rsidR="00A334C8" w:rsidDel="005D1E9F">
          <w:delInstrText xml:space="preserve"> HYPERLINK "https://doi.org/10.1016/j.rse.2015.01.027" \h </w:delInstrText>
        </w:r>
        <w:r w:rsidR="00A334C8" w:rsidDel="005D1E9F">
          <w:fldChar w:fldCharType="separate"/>
        </w:r>
        <w:r w:rsidRPr="004B0AA4" w:rsidDel="005D1E9F">
          <w:rPr>
            <w:rStyle w:val="Lienhypertexte"/>
            <w:lang w:val="es-ES"/>
          </w:rPr>
          <w:delText>https://doi.org/10.1016/j.rse.2015.01.027</w:delText>
        </w:r>
        <w:r w:rsidR="00A334C8" w:rsidDel="005D1E9F">
          <w:rPr>
            <w:rStyle w:val="Lienhypertexte"/>
            <w:lang w:val="es-ES"/>
          </w:rPr>
          <w:fldChar w:fldCharType="end"/>
        </w:r>
      </w:del>
    </w:p>
    <w:p w14:paraId="06AFC34B" w14:textId="7E91A312" w:rsidR="00B91B7D" w:rsidDel="005D1E9F" w:rsidRDefault="00A0219F">
      <w:pPr>
        <w:pStyle w:val="Bibliographie"/>
        <w:rPr>
          <w:del w:id="339" w:author="Laurent Barillé" w:date="2025-01-12T12:12:00Z"/>
        </w:rPr>
      </w:pPr>
      <w:bookmarkStart w:id="340" w:name="ref-dionisi2024exploring"/>
      <w:bookmarkEnd w:id="337"/>
      <w:del w:id="341" w:author="Laurent Barillé" w:date="2025-01-12T12:12:00Z">
        <w:r w:rsidRPr="004B0AA4" w:rsidDel="005D1E9F">
          <w:rPr>
            <w:lang w:val="es-ES"/>
          </w:rPr>
          <w:delText xml:space="preserve">Dionisi, D., Bucci, S., Cesarini, C., Colella, S., D’Alimonte, D., Di Ciolo, L., Di Girolamo, P., Di Paolantonio, M., Franco, N., Gostinicchi, G., others, 2024. </w:delText>
        </w:r>
        <w:r w:rsidDel="005D1E9F">
          <w:delText>Exploring the potential of aeolus lidar mission for ocean color applications. Available at SSRN 4762423.</w:delText>
        </w:r>
      </w:del>
    </w:p>
    <w:p w14:paraId="1FE3B9CA" w14:textId="00F9D3A0" w:rsidR="00B91B7D" w:rsidDel="005D1E9F" w:rsidRDefault="00A0219F">
      <w:pPr>
        <w:pStyle w:val="Bibliographie"/>
        <w:rPr>
          <w:del w:id="342" w:author="Laurent Barillé" w:date="2025-01-12T12:12:00Z"/>
        </w:rPr>
      </w:pPr>
      <w:bookmarkStart w:id="343" w:name="ref-rs14133124"/>
      <w:bookmarkEnd w:id="340"/>
      <w:del w:id="344" w:author="Laurent Barillé" w:date="2025-01-12T12:12:00Z">
        <w:r w:rsidDel="005D1E9F">
          <w:delText xml:space="preserve">Diruit, W., Le Bris, A., Bajjouk, T., Richier, S., Helias, M., Burel, T., Lennon, M., Guyot, A., Ar Gall, E., 2022. Seaweed habitats on the shore: Characterization through hyperspectral UAV imagery and field sampling. Remote Sensing 14. </w:delText>
        </w:r>
        <w:r w:rsidR="00A334C8" w:rsidDel="005D1E9F">
          <w:fldChar w:fldCharType="begin"/>
        </w:r>
        <w:r w:rsidR="00A334C8" w:rsidDel="005D1E9F">
          <w:delInstrText xml:space="preserve"> HYPERLINK "https://doi.org/10.3390/rs14133124" \h </w:delInstrText>
        </w:r>
        <w:r w:rsidR="00A334C8" w:rsidDel="005D1E9F">
          <w:fldChar w:fldCharType="separate"/>
        </w:r>
        <w:r w:rsidDel="005D1E9F">
          <w:rPr>
            <w:rStyle w:val="Lienhypertexte"/>
          </w:rPr>
          <w:delText>https://doi.org/10.3390/rs14133124</w:delText>
        </w:r>
        <w:r w:rsidR="00A334C8" w:rsidDel="005D1E9F">
          <w:rPr>
            <w:rStyle w:val="Lienhypertexte"/>
          </w:rPr>
          <w:fldChar w:fldCharType="end"/>
        </w:r>
      </w:del>
    </w:p>
    <w:p w14:paraId="7E5B2DEE" w14:textId="72304FBD" w:rsidR="00B91B7D" w:rsidDel="005D1E9F" w:rsidRDefault="00A0219F">
      <w:pPr>
        <w:pStyle w:val="Bibliographie"/>
        <w:rPr>
          <w:del w:id="345" w:author="Laurent Barillé" w:date="2025-01-12T12:12:00Z"/>
        </w:rPr>
      </w:pPr>
      <w:bookmarkStart w:id="346" w:name="ref-douay2022new"/>
      <w:bookmarkEnd w:id="343"/>
      <w:del w:id="347" w:author="Laurent Barillé" w:date="2025-01-12T12:12:00Z">
        <w:r w:rsidDel="005D1E9F">
          <w:delText>Douay, F., Verpoorter, C., Duong, G., Spilmont, N., Gevaert, F., 2022. New hyperspectral procedure to discriminate intertidal macroalgae. Remote Sensing 14, 346.</w:delText>
        </w:r>
      </w:del>
    </w:p>
    <w:p w14:paraId="0AFE0278" w14:textId="44045B07" w:rsidR="00B91B7D" w:rsidDel="005D1E9F" w:rsidRDefault="00A0219F">
      <w:pPr>
        <w:pStyle w:val="Bibliographie"/>
        <w:rPr>
          <w:del w:id="348" w:author="Laurent Barillé" w:date="2025-01-12T12:12:00Z"/>
        </w:rPr>
      </w:pPr>
      <w:bookmarkStart w:id="349" w:name="ref-douglas2024linking"/>
      <w:bookmarkEnd w:id="346"/>
      <w:del w:id="350" w:author="Laurent Barillé" w:date="2025-01-12T12:12:00Z">
        <w:r w:rsidDel="005D1E9F">
          <w:delText xml:space="preserve">Douglas, T.J., Coops, N.C., Drever, M.C., Hunt, B.P., Martin, T.G., 2024. Linking microphytobenthos distribution and mudflat geomorphology under varying </w:delText>
        </w:r>
        <w:r w:rsidDel="005D1E9F">
          <w:lastRenderedPageBreak/>
          <w:delText>sedimentary regimes using unoccupied aerial vehicle (UAV)-acquired multispectral reflectance and photogrammetry. Science of The Total Environment 173675.</w:delText>
        </w:r>
      </w:del>
    </w:p>
    <w:p w14:paraId="4DB16493" w14:textId="4CDD6DF7" w:rsidR="00B91B7D" w:rsidDel="005D1E9F" w:rsidRDefault="00A0219F">
      <w:pPr>
        <w:pStyle w:val="Bibliographie"/>
        <w:rPr>
          <w:del w:id="351" w:author="Laurent Barillé" w:date="2025-01-12T12:12:00Z"/>
        </w:rPr>
      </w:pPr>
      <w:bookmarkStart w:id="352" w:name="ref-drouet2015utilisation"/>
      <w:bookmarkEnd w:id="349"/>
      <w:del w:id="353" w:author="Laurent Barillé" w:date="2025-01-12T12:12:00Z">
        <w:r w:rsidDel="005D1E9F">
          <w:delText>Drouet, S., Turpin, V., Godet, L., Cognie, B., Cosson, R.P., Decottignies, P., 2015. Utilisation of intertidal mudflats by the dunlin calidris alpina in relation to microphytobenthic biofilms. Journal of Ornithology 156, 75–83.</w:delText>
        </w:r>
      </w:del>
    </w:p>
    <w:p w14:paraId="296C30F9" w14:textId="02AAE36C" w:rsidR="00B91B7D" w:rsidDel="005D1E9F" w:rsidRDefault="00A0219F">
      <w:pPr>
        <w:pStyle w:val="Bibliographie"/>
        <w:rPr>
          <w:del w:id="354" w:author="Laurent Barillé" w:date="2025-01-12T12:12:00Z"/>
        </w:rPr>
      </w:pPr>
      <w:bookmarkStart w:id="355" w:name="ref-duffy2019"/>
      <w:bookmarkEnd w:id="352"/>
      <w:del w:id="356" w:author="Laurent Barillé" w:date="2025-01-12T12:12:00Z">
        <w:r w:rsidDel="005D1E9F">
          <w:delText>Duffy, J.E., Benedetti-Cecchi, L., Trinanes, J., Muller-Karger, F.E., Ambo-Rappe, R., Boström, C., Buschmann, A.H., Byrnes, J., Coles, R.G., Creed, J., others, 2019. Toward a coordinated global observing system for seagrasses and marine macroalgae. Frontiers in Marine Science 6, 317.</w:delText>
        </w:r>
      </w:del>
    </w:p>
    <w:p w14:paraId="369F8491" w14:textId="2C90EF7C" w:rsidR="00B91B7D" w:rsidDel="005D1E9F" w:rsidRDefault="00A0219F">
      <w:pPr>
        <w:pStyle w:val="Bibliographie"/>
        <w:rPr>
          <w:del w:id="357" w:author="Laurent Barillé" w:date="2025-01-12T12:12:00Z"/>
        </w:rPr>
      </w:pPr>
      <w:bookmarkStart w:id="358" w:name="ref-duffy2018spatial"/>
      <w:bookmarkEnd w:id="355"/>
      <w:del w:id="359" w:author="Laurent Barillé" w:date="2025-01-12T12:12:00Z">
        <w:r w:rsidDel="005D1E9F">
          <w:delText>Duffy, J.P., Pratt, L., Anderson, K., Land, P.E., Shutler, J.D., 2018. Spatial assessment of intertidal seagrass meadows using optical imaging systems and a lightweight drone. Estuarine, Coastal and Shelf Science 200, 169–180.</w:delText>
        </w:r>
      </w:del>
    </w:p>
    <w:p w14:paraId="20AD8CCA" w14:textId="4D99E2C5" w:rsidR="00B91B7D" w:rsidRPr="004B0AA4" w:rsidDel="005D1E9F" w:rsidRDefault="00A0219F">
      <w:pPr>
        <w:pStyle w:val="Bibliographie"/>
        <w:rPr>
          <w:del w:id="360" w:author="Laurent Barillé" w:date="2025-01-12T12:12:00Z"/>
          <w:lang w:val="es-ES"/>
        </w:rPr>
      </w:pPr>
      <w:bookmarkStart w:id="361" w:name="ref-Durou2007"/>
      <w:bookmarkEnd w:id="358"/>
      <w:del w:id="362" w:author="Laurent Barillé" w:date="2025-01-12T12:12:00Z">
        <w:r w:rsidDel="005D1E9F">
          <w:delText xml:space="preserve">Durou, C., Poirier, L., Amiard, J.-C., Budzinski, H., Gnassia-Barelli, M., Lemenach, K., Peluhet, L., Mouneyrac, C., Roméo, M., Amiard-Triquet, C., 2007. Biomonitoring in a clean and a multi-contaminated estuary based on biomarkers and chemical analyses in the endobenthic worm nereis diversicolor. </w:delText>
        </w:r>
        <w:r w:rsidRPr="004B0AA4" w:rsidDel="005D1E9F">
          <w:rPr>
            <w:lang w:val="es-ES"/>
          </w:rPr>
          <w:delText>Environmental Pollution 148, 445–458.</w:delText>
        </w:r>
      </w:del>
    </w:p>
    <w:p w14:paraId="3CFEDA41" w14:textId="21A2D4FF" w:rsidR="00B91B7D" w:rsidDel="005D1E9F" w:rsidRDefault="00A0219F">
      <w:pPr>
        <w:pStyle w:val="Bibliographie"/>
        <w:rPr>
          <w:del w:id="363" w:author="Laurent Barillé" w:date="2025-01-12T12:12:00Z"/>
        </w:rPr>
      </w:pPr>
      <w:bookmarkStart w:id="364" w:name="ref-Edgar2004"/>
      <w:bookmarkEnd w:id="361"/>
      <w:del w:id="365" w:author="Laurent Barillé" w:date="2025-01-12T12:12:00Z">
        <w:r w:rsidRPr="004B0AA4" w:rsidDel="005D1E9F">
          <w:rPr>
            <w:lang w:val="es-ES"/>
          </w:rPr>
          <w:delText xml:space="preserve">Edgar, G., Bustamante, R., Farina, J.-M., Calvopina, M., Martinez, C., Toral-Granda, M., 2004. </w:delText>
        </w:r>
        <w:r w:rsidDel="005D1E9F">
          <w:delText>Bias in evaluating the effects of marine protected areas: The importance of baseline data for the galapagos marine reserve. Environmental Conservation 31, 212–218.</w:delText>
        </w:r>
      </w:del>
    </w:p>
    <w:p w14:paraId="1807C449" w14:textId="7085B8A5" w:rsidR="00B91B7D" w:rsidDel="005D1E9F" w:rsidRDefault="00A0219F">
      <w:pPr>
        <w:pStyle w:val="Bibliographie"/>
        <w:rPr>
          <w:del w:id="366" w:author="Laurent Barillé" w:date="2025-01-12T12:12:00Z"/>
        </w:rPr>
      </w:pPr>
      <w:bookmarkStart w:id="367" w:name="ref-Edwards2010"/>
      <w:bookmarkEnd w:id="364"/>
      <w:del w:id="368" w:author="Laurent Barillé" w:date="2025-01-12T12:12:00Z">
        <w:r w:rsidDel="005D1E9F">
          <w:delText>Edwards, M., Beaugrand, G., Hays, G.C., Koslow, J.A., Richardson, A.J., 2010. Multi-decadal oceanic ecological datasets and their application in marine policy and management. Trends in ecology &amp; evolution 25, 602–610.</w:delText>
        </w:r>
      </w:del>
    </w:p>
    <w:p w14:paraId="7D01E1BC" w14:textId="3B4D6D4D" w:rsidR="00B91B7D" w:rsidDel="005D1E9F" w:rsidRDefault="00A0219F">
      <w:pPr>
        <w:pStyle w:val="Bibliographie"/>
        <w:rPr>
          <w:del w:id="369" w:author="Laurent Barillé" w:date="2025-01-12T12:12:00Z"/>
        </w:rPr>
      </w:pPr>
      <w:bookmarkStart w:id="370" w:name="ref-eger2023value"/>
      <w:bookmarkEnd w:id="367"/>
      <w:del w:id="371" w:author="Laurent Barillé" w:date="2025-01-12T12:12:00Z">
        <w:r w:rsidDel="005D1E9F">
          <w:delText>Eger, A.M., Marzinelli, E.M., Beas-Luna, R., Blain, C.O., Blamey, L.K., Byrnes, J.E., Carnell, P.E., Choi, C.G., Hessing-Lewis, M., Kim, K.Y., others, 2023. The value of ecosystem services in global marine kelp forests. Nature communications 14, 1894.</w:delText>
        </w:r>
      </w:del>
    </w:p>
    <w:p w14:paraId="4C3DD27F" w14:textId="4CDA51DB" w:rsidR="00B91B7D" w:rsidDel="005D1E9F" w:rsidRDefault="00A0219F">
      <w:pPr>
        <w:pStyle w:val="Bibliographie"/>
        <w:rPr>
          <w:del w:id="372" w:author="Laurent Barillé" w:date="2025-01-12T12:12:00Z"/>
        </w:rPr>
      </w:pPr>
      <w:bookmarkStart w:id="373" w:name="ref-electricblue_intertidal_chamber"/>
      <w:bookmarkEnd w:id="370"/>
      <w:del w:id="374" w:author="Laurent Barillé" w:date="2025-01-12T12:12:00Z">
        <w:r w:rsidDel="005D1E9F">
          <w:delText xml:space="preserve">Electric Blue, 2023. </w:delText>
        </w:r>
        <w:r w:rsidR="00A334C8" w:rsidDel="005D1E9F">
          <w:fldChar w:fldCharType="begin"/>
        </w:r>
        <w:r w:rsidR="00A334C8" w:rsidDel="005D1E9F">
          <w:delInstrText xml:space="preserve"> HYPERLINK "https://electricblue.eu/intertidal-chamber" \h </w:delInstrText>
        </w:r>
        <w:r w:rsidR="00A334C8" w:rsidDel="005D1E9F">
          <w:fldChar w:fldCharType="separate"/>
        </w:r>
        <w:r w:rsidDel="005D1E9F">
          <w:rPr>
            <w:rStyle w:val="Lienhypertexte"/>
          </w:rPr>
          <w:delText>Intertidal chamber</w:delText>
        </w:r>
        <w:r w:rsidR="00A334C8" w:rsidDel="005D1E9F">
          <w:rPr>
            <w:rStyle w:val="Lienhypertexte"/>
          </w:rPr>
          <w:fldChar w:fldCharType="end"/>
        </w:r>
        <w:r w:rsidDel="005D1E9F">
          <w:delText>.</w:delText>
        </w:r>
      </w:del>
    </w:p>
    <w:p w14:paraId="7AC12CDF" w14:textId="7A0866FE" w:rsidR="00B91B7D" w:rsidDel="005D1E9F" w:rsidRDefault="00A0219F">
      <w:pPr>
        <w:pStyle w:val="Bibliographie"/>
        <w:rPr>
          <w:del w:id="375" w:author="Laurent Barillé" w:date="2025-01-12T12:12:00Z"/>
        </w:rPr>
      </w:pPr>
      <w:bookmarkStart w:id="376" w:name="ref-El2020"/>
      <w:bookmarkEnd w:id="373"/>
      <w:del w:id="377" w:author="Laurent Barillé" w:date="2025-01-12T12:12:00Z">
        <w:r w:rsidDel="005D1E9F">
          <w:delText>El-Hacen, E.-H.M., Cheikh, M.A.S., Bouma, T.J., Olff, H., Piersma, T., 2020. Long-term changes in seagrass and benthos at banc d’arguin, mauritania, the premier intertidal system along the east atlantic flyway. Global Ecology and Conservation 24, e01364.</w:delText>
        </w:r>
      </w:del>
    </w:p>
    <w:p w14:paraId="5FE365F0" w14:textId="38505B84" w:rsidR="00B91B7D" w:rsidDel="005D1E9F" w:rsidRDefault="00A0219F">
      <w:pPr>
        <w:pStyle w:val="Bibliographie"/>
        <w:rPr>
          <w:del w:id="378" w:author="Laurent Barillé" w:date="2025-01-12T12:12:00Z"/>
        </w:rPr>
      </w:pPr>
      <w:bookmarkStart w:id="379" w:name="ref-elton2020ecology"/>
      <w:bookmarkEnd w:id="376"/>
      <w:del w:id="380" w:author="Laurent Barillé" w:date="2025-01-12T12:12:00Z">
        <w:r w:rsidDel="005D1E9F">
          <w:delText>Elton, C.S., 2020. The ecology of invasions by animals and plants. Springer Nature.</w:delText>
        </w:r>
      </w:del>
    </w:p>
    <w:p w14:paraId="31CA9D00" w14:textId="3DC1E6F4" w:rsidR="00B91B7D" w:rsidDel="005D1E9F" w:rsidRDefault="00A0219F">
      <w:pPr>
        <w:pStyle w:val="Bibliographie"/>
        <w:rPr>
          <w:del w:id="381" w:author="Laurent Barillé" w:date="2025-01-12T12:12:00Z"/>
        </w:rPr>
      </w:pPr>
      <w:bookmarkStart w:id="382" w:name="ref-sen2cor"/>
      <w:bookmarkEnd w:id="379"/>
      <w:del w:id="383" w:author="Laurent Barillé" w:date="2025-01-12T12:12:00Z">
        <w:r w:rsidDel="005D1E9F">
          <w:delText>ESA, 2024b. Sen2Cor: Sentinel-2 atmospheric correction processor.</w:delText>
        </w:r>
      </w:del>
    </w:p>
    <w:p w14:paraId="44F5E9A8" w14:textId="0DA6F1B5" w:rsidR="00B91B7D" w:rsidDel="005D1E9F" w:rsidRDefault="00A0219F">
      <w:pPr>
        <w:pStyle w:val="Bibliographie"/>
        <w:rPr>
          <w:del w:id="384" w:author="Laurent Barillé" w:date="2025-01-12T12:12:00Z"/>
        </w:rPr>
      </w:pPr>
      <w:bookmarkStart w:id="385" w:name="ref-copernicus_sentinel2"/>
      <w:bookmarkEnd w:id="382"/>
      <w:del w:id="386" w:author="Laurent Barillé" w:date="2025-01-12T12:12:00Z">
        <w:r w:rsidDel="005D1E9F">
          <w:lastRenderedPageBreak/>
          <w:delText>ESA, 2024a. Copernicus open access hub.</w:delText>
        </w:r>
      </w:del>
    </w:p>
    <w:p w14:paraId="2911B803" w14:textId="1CA8C3CC" w:rsidR="00B91B7D" w:rsidDel="005D1E9F" w:rsidRDefault="00A0219F">
      <w:pPr>
        <w:pStyle w:val="Bibliographie"/>
        <w:rPr>
          <w:del w:id="387" w:author="Laurent Barillé" w:date="2025-01-12T12:12:00Z"/>
        </w:rPr>
      </w:pPr>
      <w:bookmarkStart w:id="388" w:name="ref-WFD2000"/>
      <w:bookmarkEnd w:id="385"/>
      <w:del w:id="389" w:author="Laurent Barillé" w:date="2025-01-12T12:12:00Z">
        <w:r w:rsidDel="005D1E9F">
          <w:delText>European-Commission, n.d. Official Journal of the European Communities L 327, 1–72.</w:delText>
        </w:r>
      </w:del>
    </w:p>
    <w:p w14:paraId="27CD06BC" w14:textId="345B1F92" w:rsidR="00B91B7D" w:rsidDel="005D1E9F" w:rsidRDefault="00A0219F">
      <w:pPr>
        <w:pStyle w:val="Bibliographie"/>
        <w:rPr>
          <w:del w:id="390" w:author="Laurent Barillé" w:date="2025-01-12T12:12:00Z"/>
        </w:rPr>
      </w:pPr>
      <w:bookmarkStart w:id="391" w:name="ref-fairley2022drone"/>
      <w:bookmarkEnd w:id="388"/>
      <w:del w:id="392" w:author="Laurent Barillé" w:date="2025-01-12T12:12:00Z">
        <w:r w:rsidDel="005D1E9F">
          <w:delText>Fairley, I., Williamson, B.J., McIlvenny, J., King, N., Masters, I., Lewis, M., Neill, S., Glasby, D., Coles, D., Powell, B., others, 2022. Drone-based large-scale particle image velocimetry applied to tidal stream energy resource assessment. Renewable Energy 196, 839–855.</w:delText>
        </w:r>
      </w:del>
    </w:p>
    <w:p w14:paraId="7F88243F" w14:textId="1C92238E" w:rsidR="00B91B7D" w:rsidDel="005D1E9F" w:rsidRDefault="00A0219F">
      <w:pPr>
        <w:pStyle w:val="Bibliographie"/>
        <w:rPr>
          <w:del w:id="393" w:author="Laurent Barillé" w:date="2025-01-12T12:12:00Z"/>
        </w:rPr>
      </w:pPr>
      <w:bookmarkStart w:id="394" w:name="ref-firth2024invasive"/>
      <w:bookmarkEnd w:id="391"/>
      <w:del w:id="395" w:author="Laurent Barillé" w:date="2025-01-12T12:12:00Z">
        <w:r w:rsidDel="005D1E9F">
          <w:delText>Firth, L.B., Foggo, A., Watts, T., Knights, A.M., DeAmicis, S., 2024. Invasive macroalgae in native seagrass beds: Vectors of spread and impacts. Annals of Botany 133, 41–50.</w:delText>
        </w:r>
      </w:del>
    </w:p>
    <w:p w14:paraId="24E38FCE" w14:textId="43DF6A2C" w:rsidR="00B91B7D" w:rsidDel="005D1E9F" w:rsidRDefault="00A0219F">
      <w:pPr>
        <w:pStyle w:val="Bibliographie"/>
        <w:rPr>
          <w:del w:id="396" w:author="Laurent Barillé" w:date="2025-01-12T12:12:00Z"/>
        </w:rPr>
      </w:pPr>
      <w:bookmarkStart w:id="397" w:name="ref-foden2007angiosperms"/>
      <w:bookmarkEnd w:id="394"/>
      <w:del w:id="398" w:author="Laurent Barillé" w:date="2025-01-12T12:12:00Z">
        <w:r w:rsidDel="005D1E9F">
          <w:delText>Foden, J., Brazier, D., 2007. Angiosperms (seagrass) within the EU water framework directive: A UK perspective. Marine Pollution Bulletin 55, 181–195.</w:delText>
        </w:r>
      </w:del>
    </w:p>
    <w:p w14:paraId="4910A2AF" w14:textId="5E6D2B1F" w:rsidR="00B91B7D" w:rsidDel="005D1E9F" w:rsidRDefault="00A0219F">
      <w:pPr>
        <w:pStyle w:val="Bibliographie"/>
        <w:rPr>
          <w:del w:id="399" w:author="Laurent Barillé" w:date="2025-01-12T12:12:00Z"/>
        </w:rPr>
      </w:pPr>
      <w:bookmarkStart w:id="400" w:name="ref-folmer2012seagrass"/>
      <w:bookmarkEnd w:id="397"/>
      <w:del w:id="401" w:author="Laurent Barillé" w:date="2025-01-12T12:12:00Z">
        <w:r w:rsidDel="005D1E9F">
          <w:delText>Folmer, E.O., Geest, M. van der, Jansen, E., Olff, H., Michael Anderson, T., Piersma, T., Gils, J.A. van, 2012. Seagrass–sediment feedback: An exploration using a non-recursive structural equation model. Ecosystems 15, 1380–1393.</w:delText>
        </w:r>
      </w:del>
    </w:p>
    <w:p w14:paraId="1E3DED0A" w14:textId="112CC41A" w:rsidR="00B91B7D" w:rsidDel="005D1E9F" w:rsidRDefault="00A0219F">
      <w:pPr>
        <w:pStyle w:val="Bibliographie"/>
        <w:rPr>
          <w:del w:id="402" w:author="Laurent Barillé" w:date="2025-01-12T12:12:00Z"/>
        </w:rPr>
      </w:pPr>
      <w:bookmarkStart w:id="403" w:name="ref-Fox2017"/>
      <w:bookmarkEnd w:id="400"/>
      <w:del w:id="404" w:author="Laurent Barillé" w:date="2025-01-12T12:12:00Z">
        <w:r w:rsidDel="005D1E9F">
          <w:delText>Fox, H.E., Barnes, M.D., Ahmadia, G.N., Kao, G., Glew, L., Haisfield, K., Hidayat, N.I., Huffard, C.L., Katz, L., Mangubhai, S., others, 2017. Generating actionable data for evidence-based conservation: The global center of marine biodiversity as a case study. Biological Conservation 210, 299–309.</w:delText>
        </w:r>
      </w:del>
    </w:p>
    <w:p w14:paraId="48BB6DD3" w14:textId="3BF42745" w:rsidR="00B91B7D" w:rsidDel="005D1E9F" w:rsidRDefault="00A0219F">
      <w:pPr>
        <w:pStyle w:val="Bibliographie"/>
        <w:rPr>
          <w:del w:id="405" w:author="Laurent Barillé" w:date="2025-01-12T12:12:00Z"/>
        </w:rPr>
      </w:pPr>
      <w:bookmarkStart w:id="406" w:name="ref-franssen2014genome"/>
      <w:bookmarkEnd w:id="403"/>
      <w:del w:id="407" w:author="Laurent Barillé" w:date="2025-01-12T12:12:00Z">
        <w:r w:rsidDel="005D1E9F">
          <w:delText>Franssen, S.U., Gu, J., Winters, G., Huylmans, A.-K., Wienpahl, I., Sparwel, M., Coyer, J.A., Olsen, J.L., Reusch, T.B., Bornberg-Bauer, E., 2014. Genome-wide transcriptomic responses of the seagrasses zostera marina and nanozostera noltii under a simulated heatwave confirm functional types. Marine Genomics 15, 65–73.</w:delText>
        </w:r>
      </w:del>
    </w:p>
    <w:p w14:paraId="597125A5" w14:textId="373A33BD" w:rsidR="00B91B7D" w:rsidDel="005D1E9F" w:rsidRDefault="00A0219F">
      <w:pPr>
        <w:pStyle w:val="Bibliographie"/>
        <w:rPr>
          <w:del w:id="408" w:author="Laurent Barillé" w:date="2025-01-12T12:12:00Z"/>
        </w:rPr>
      </w:pPr>
      <w:bookmarkStart w:id="409" w:name="ref-R-rsample"/>
      <w:bookmarkEnd w:id="406"/>
      <w:del w:id="410" w:author="Laurent Barillé" w:date="2025-01-12T12:12:00Z">
        <w:r w:rsidDel="005D1E9F">
          <w:delText xml:space="preserve">Frick, H., Chow, F., Kuhn, M., Mahoney, M., Silge, J., Wickham, H., 2024. </w:delText>
        </w:r>
        <w:r w:rsidR="00A334C8" w:rsidDel="005D1E9F">
          <w:fldChar w:fldCharType="begin"/>
        </w:r>
        <w:r w:rsidR="00A334C8" w:rsidDel="005D1E9F">
          <w:delInstrText xml:space="preserve"> HYPERLINK "https://CRAN.R-project.org/package=rsample" \h </w:delInstrText>
        </w:r>
        <w:r w:rsidR="00A334C8" w:rsidDel="005D1E9F">
          <w:fldChar w:fldCharType="separate"/>
        </w:r>
        <w:r w:rsidDel="005D1E9F">
          <w:rPr>
            <w:rStyle w:val="Lienhypertexte"/>
          </w:rPr>
          <w:delText>Rsample: General resampling infrastructure</w:delText>
        </w:r>
        <w:r w:rsidR="00A334C8" w:rsidDel="005D1E9F">
          <w:rPr>
            <w:rStyle w:val="Lienhypertexte"/>
          </w:rPr>
          <w:fldChar w:fldCharType="end"/>
        </w:r>
        <w:r w:rsidDel="005D1E9F">
          <w:delText>.</w:delText>
        </w:r>
      </w:del>
    </w:p>
    <w:p w14:paraId="64BE1DA8" w14:textId="72FF54D2" w:rsidR="00B91B7D" w:rsidDel="005D1E9F" w:rsidRDefault="00A0219F">
      <w:pPr>
        <w:pStyle w:val="Bibliographie"/>
        <w:rPr>
          <w:del w:id="411" w:author="Laurent Barillé" w:date="2025-01-12T12:12:00Z"/>
        </w:rPr>
      </w:pPr>
      <w:bookmarkStart w:id="412" w:name="ref-fyfe2003spatial"/>
      <w:bookmarkEnd w:id="409"/>
      <w:del w:id="413" w:author="Laurent Barillé" w:date="2025-01-12T12:12:00Z">
        <w:r w:rsidDel="005D1E9F">
          <w:delText>Fyfe, S., 2003. Spatial and temporal variation in spectral reflectance: Are seagrass species spectrally distinct? Limnology and Oceanography 48, 464–479.</w:delText>
        </w:r>
      </w:del>
    </w:p>
    <w:p w14:paraId="6C849364" w14:textId="126560F2" w:rsidR="00B91B7D" w:rsidRPr="004B0AA4" w:rsidDel="005D1E9F" w:rsidRDefault="00A0219F">
      <w:pPr>
        <w:pStyle w:val="Bibliographie"/>
        <w:rPr>
          <w:del w:id="414" w:author="Laurent Barillé" w:date="2025-01-12T12:12:00Z"/>
          <w:lang w:val="es-ES"/>
        </w:rPr>
      </w:pPr>
      <w:bookmarkStart w:id="415" w:name="ref-gacia1999approach"/>
      <w:bookmarkEnd w:id="412"/>
      <w:del w:id="416" w:author="Laurent Barillé" w:date="2025-01-12T12:12:00Z">
        <w:r w:rsidDel="005D1E9F">
          <w:delText xml:space="preserve">Gacia, E., Granata, T., Duarte, C., 1999. An approach to measurement of particle flux and sediment retention within seagrass (posidonia oceanica) meadows. </w:delText>
        </w:r>
        <w:r w:rsidRPr="004B0AA4" w:rsidDel="005D1E9F">
          <w:rPr>
            <w:lang w:val="es-ES"/>
          </w:rPr>
          <w:delText>Aquatic Botany 65, 255–268.</w:delText>
        </w:r>
      </w:del>
    </w:p>
    <w:p w14:paraId="3517499B" w14:textId="1795C94B" w:rsidR="00B91B7D" w:rsidDel="005D1E9F" w:rsidRDefault="00A0219F">
      <w:pPr>
        <w:pStyle w:val="Bibliographie"/>
        <w:rPr>
          <w:del w:id="417" w:author="Laurent Barillé" w:date="2025-01-12T12:12:00Z"/>
        </w:rPr>
      </w:pPr>
      <w:bookmarkStart w:id="418" w:name="ref-gallardo2016global"/>
      <w:bookmarkEnd w:id="415"/>
      <w:del w:id="419" w:author="Laurent Barillé" w:date="2025-01-12T12:12:00Z">
        <w:r w:rsidRPr="004B0AA4" w:rsidDel="005D1E9F">
          <w:rPr>
            <w:lang w:val="es-ES"/>
          </w:rPr>
          <w:delText xml:space="preserve">Gallardo, B., Clavero, M., Sánchez, M.I., Vilà, M., 2016. </w:delText>
        </w:r>
        <w:r w:rsidDel="005D1E9F">
          <w:delText>Global ecological impacts of invasive species in aquatic ecosystems. Global change biology 22, 151–163.</w:delText>
        </w:r>
      </w:del>
    </w:p>
    <w:p w14:paraId="596F96E6" w14:textId="4664E3DB" w:rsidR="00B91B7D" w:rsidDel="005D1E9F" w:rsidRDefault="00A0219F">
      <w:pPr>
        <w:pStyle w:val="Bibliographie"/>
        <w:rPr>
          <w:del w:id="420" w:author="Laurent Barillé" w:date="2025-01-12T12:12:00Z"/>
        </w:rPr>
      </w:pPr>
      <w:bookmarkStart w:id="421" w:name="ref-garbulsky2011photochemical"/>
      <w:bookmarkEnd w:id="418"/>
      <w:del w:id="422" w:author="Laurent Barillé" w:date="2025-01-12T12:12:00Z">
        <w:r w:rsidDel="005D1E9F">
          <w:delText xml:space="preserve">Garbulsky, M.F., Peñuelas, J., Gamon, J., Inoue, Y., Filella, I., 2011. The photochemical reflectance index (PRI) and the remote sensing of leaf, canopy and ecosystem radiation </w:delText>
        </w:r>
        <w:r w:rsidDel="005D1E9F">
          <w:lastRenderedPageBreak/>
          <w:delText>use efficiencies: A review and meta-analysis. Remote sensing of environment 115, 281–297.</w:delText>
        </w:r>
      </w:del>
    </w:p>
    <w:p w14:paraId="28FCDC5C" w14:textId="54AA5281" w:rsidR="00B91B7D" w:rsidDel="005D1E9F" w:rsidRDefault="00A0219F">
      <w:pPr>
        <w:pStyle w:val="Bibliographie"/>
        <w:rPr>
          <w:del w:id="423" w:author="Laurent Barillé" w:date="2025-01-12T12:12:00Z"/>
        </w:rPr>
      </w:pPr>
      <w:bookmarkStart w:id="424" w:name="ref-gardner2018global"/>
      <w:bookmarkEnd w:id="421"/>
      <w:del w:id="425" w:author="Laurent Barillé" w:date="2025-01-12T12:12:00Z">
        <w:r w:rsidDel="005D1E9F">
          <w:delText>Gardner, R.C., Finlayson, C., 2018. Global wetland outlook: State of the world’s wetlands and their services to people, in: Ramsar Convention Secretariat. pp. 2020–5.</w:delText>
        </w:r>
      </w:del>
    </w:p>
    <w:p w14:paraId="079E70FE" w14:textId="52C5237A" w:rsidR="00B91B7D" w:rsidDel="005D1E9F" w:rsidRDefault="00A0219F">
      <w:pPr>
        <w:pStyle w:val="Bibliographie"/>
        <w:rPr>
          <w:del w:id="426" w:author="Laurent Barillé" w:date="2025-01-12T12:12:00Z"/>
        </w:rPr>
      </w:pPr>
      <w:bookmarkStart w:id="427" w:name="ref-Garmendia2021"/>
      <w:bookmarkEnd w:id="424"/>
      <w:del w:id="428" w:author="Laurent Barillé" w:date="2025-01-12T12:12:00Z">
        <w:r w:rsidRPr="004B0AA4" w:rsidDel="005D1E9F">
          <w:rPr>
            <w:lang w:val="es-ES"/>
          </w:rPr>
          <w:delText xml:space="preserve">Garmendia, J.M., Valle, M., Borja, Á., Chust, G., Rodríguez, J.G., Franco, J., 2021. </w:delText>
        </w:r>
        <w:r w:rsidDel="005D1E9F">
          <w:delText xml:space="preserve">Estimated footprint of shellfishing activities in Zostera noltei meadows in a northern Spain estuary: Lessons for management. Estuarine, Coastal and Shelf Science 254. </w:delText>
        </w:r>
        <w:r w:rsidR="00A334C8" w:rsidDel="005D1E9F">
          <w:fldChar w:fldCharType="begin"/>
        </w:r>
        <w:r w:rsidR="00A334C8" w:rsidDel="005D1E9F">
          <w:delInstrText xml:space="preserve"> HYPERLINK "https://doi.org/10.1016/j.ecss.2021.107320" \h </w:delInstrText>
        </w:r>
        <w:r w:rsidR="00A334C8" w:rsidDel="005D1E9F">
          <w:fldChar w:fldCharType="separate"/>
        </w:r>
        <w:r w:rsidDel="005D1E9F">
          <w:rPr>
            <w:rStyle w:val="Lienhypertexte"/>
          </w:rPr>
          <w:delText>https://doi.org/10.1016/j.ecss.2021.107320</w:delText>
        </w:r>
        <w:r w:rsidR="00A334C8" w:rsidDel="005D1E9F">
          <w:rPr>
            <w:rStyle w:val="Lienhypertexte"/>
          </w:rPr>
          <w:fldChar w:fldCharType="end"/>
        </w:r>
      </w:del>
    </w:p>
    <w:p w14:paraId="64618342" w14:textId="60ABC19B" w:rsidR="00B91B7D" w:rsidDel="005D1E9F" w:rsidRDefault="00A0219F">
      <w:pPr>
        <w:pStyle w:val="Bibliographie"/>
        <w:rPr>
          <w:del w:id="429" w:author="Laurent Barillé" w:date="2025-01-12T12:12:00Z"/>
        </w:rPr>
      </w:pPr>
      <w:bookmarkStart w:id="430" w:name="ref-van2018global"/>
      <w:bookmarkEnd w:id="427"/>
      <w:del w:id="431" w:author="Laurent Barillé" w:date="2025-01-12T12:12:00Z">
        <w:r w:rsidDel="005D1E9F">
          <w:delText>Ginneken, V. van, Vries, E. de, others, 2018. The global dispersal of the non-endemic invasive red alga gracilaria vermiculophylla in the ecosystems of the euro-asia coastal waters including the wadden sea unesco world heritage coastal area: Awful or awesome? Oceanography &amp; Fisheries Open Access Journal 8, 4–26.</w:delText>
        </w:r>
      </w:del>
    </w:p>
    <w:p w14:paraId="0BF563A8" w14:textId="54F25CC2" w:rsidR="00B91B7D" w:rsidDel="005D1E9F" w:rsidRDefault="00A0219F">
      <w:pPr>
        <w:pStyle w:val="Bibliographie"/>
        <w:rPr>
          <w:del w:id="432" w:author="Laurent Barillé" w:date="2025-01-12T12:12:00Z"/>
        </w:rPr>
      </w:pPr>
      <w:bookmarkStart w:id="433" w:name="ref-gladstone2018biomass"/>
      <w:bookmarkEnd w:id="430"/>
      <w:del w:id="434" w:author="Laurent Barillé" w:date="2025-01-12T12:12:00Z">
        <w:r w:rsidDel="005D1E9F">
          <w:delText>Gladstone-Gallagher, R.V., Hughes, R.W., Douglas, E.J., Pilditch, C.A., 2018. Biomass-dependent seagrass resilience to sediment eutrophication. Journal of Experimental Marine Biology and Ecology 501, 54–64.</w:delText>
        </w:r>
      </w:del>
    </w:p>
    <w:p w14:paraId="5FFCCDFD" w14:textId="4C51B8F1" w:rsidR="00B91B7D" w:rsidDel="005D1E9F" w:rsidRDefault="00A0219F">
      <w:pPr>
        <w:pStyle w:val="Bibliographie"/>
        <w:rPr>
          <w:del w:id="435" w:author="Laurent Barillé" w:date="2025-01-12T12:12:00Z"/>
        </w:rPr>
      </w:pPr>
      <w:bookmarkStart w:id="436" w:name="ref-Gomes2018"/>
      <w:bookmarkEnd w:id="433"/>
      <w:del w:id="437" w:author="Laurent Barillé" w:date="2025-01-12T12:12:00Z">
        <w:r w:rsidRPr="004B0AA4" w:rsidDel="005D1E9F">
          <w:rPr>
            <w:lang w:val="es-ES"/>
          </w:rPr>
          <w:delText xml:space="preserve">Gomes, I., Peteiro, L., Bueno-Pardo, J., Albuquerque, R., Perez-Jorge, S., Oliveira, E.R., Alves, F.L., Queiroga, H., 2018. </w:delText>
        </w:r>
        <w:r w:rsidDel="005D1E9F">
          <w:delText>What’s a picture really worth? On the use of drone aerial imagery to estimate intertidal rocky shore mussel demographic parameters. Estuarine, Coastal and Shelf Science 213, 185–198.</w:delText>
        </w:r>
      </w:del>
    </w:p>
    <w:p w14:paraId="00775854" w14:textId="6A367414" w:rsidR="00B91B7D" w:rsidDel="005D1E9F" w:rsidRDefault="00A0219F">
      <w:pPr>
        <w:pStyle w:val="Bibliographie"/>
        <w:rPr>
          <w:del w:id="438" w:author="Laurent Barillé" w:date="2025-01-12T12:12:00Z"/>
        </w:rPr>
      </w:pPr>
      <w:bookmarkStart w:id="439" w:name="ref-green2021historical"/>
      <w:bookmarkEnd w:id="436"/>
      <w:del w:id="440" w:author="Laurent Barillé" w:date="2025-01-12T12:12:00Z">
        <w:r w:rsidDel="005D1E9F">
          <w:delText>Green, A.E., Unsworth, R.K., Chadwick, M.A., Jones, P.J., 2021. Historical analysis exposes catastrophic seagrass loss for the united kingdom. Frontiers in plant science 12, 629962.</w:delText>
        </w:r>
      </w:del>
    </w:p>
    <w:p w14:paraId="7D8433D4" w14:textId="0F31FCED" w:rsidR="00B91B7D" w:rsidDel="005D1E9F" w:rsidRDefault="00A0219F">
      <w:pPr>
        <w:pStyle w:val="Bibliographie"/>
        <w:rPr>
          <w:del w:id="441" w:author="Laurent Barillé" w:date="2025-01-12T12:12:00Z"/>
        </w:rPr>
      </w:pPr>
      <w:bookmarkStart w:id="442" w:name="ref-green2021functional"/>
      <w:bookmarkEnd w:id="439"/>
      <w:del w:id="443" w:author="Laurent Barillé" w:date="2025-01-12T12:12:00Z">
        <w:r w:rsidDel="005D1E9F">
          <w:delText>Green, S.J., Grosholz, E.D., 2021. Functional eradication as a framework for invasive species control. Frontiers in Ecology and the Environment 19, 98–107.</w:delText>
        </w:r>
      </w:del>
    </w:p>
    <w:p w14:paraId="53C53763" w14:textId="4FBE0573" w:rsidR="00B91B7D" w:rsidDel="005D1E9F" w:rsidRDefault="00A0219F">
      <w:pPr>
        <w:pStyle w:val="Bibliographie"/>
        <w:rPr>
          <w:del w:id="444" w:author="Laurent Barillé" w:date="2025-01-12T12:12:00Z"/>
        </w:rPr>
      </w:pPr>
      <w:bookmarkStart w:id="445" w:name="ref-R-vip"/>
      <w:bookmarkEnd w:id="442"/>
      <w:del w:id="446" w:author="Laurent Barillé" w:date="2025-01-12T12:12:00Z">
        <w:r w:rsidDel="005D1E9F">
          <w:delText xml:space="preserve">Greenwell, B.M., Boehmke, B.C., 2020. </w:delText>
        </w:r>
        <w:r w:rsidR="00A334C8" w:rsidDel="005D1E9F">
          <w:fldChar w:fldCharType="begin"/>
        </w:r>
        <w:r w:rsidR="00A334C8" w:rsidDel="005D1E9F">
          <w:delInstrText xml:space="preserve"> HYPERLINK "https://doi.org/10.32614/RJ-2020-013" \h </w:delInstrText>
        </w:r>
        <w:r w:rsidR="00A334C8" w:rsidDel="005D1E9F">
          <w:fldChar w:fldCharType="separate"/>
        </w:r>
        <w:r w:rsidDel="005D1E9F">
          <w:rPr>
            <w:rStyle w:val="Lienhypertexte"/>
          </w:rPr>
          <w:delText>Variable importance plots—an introduction to the vip package</w:delText>
        </w:r>
        <w:r w:rsidR="00A334C8" w:rsidDel="005D1E9F">
          <w:rPr>
            <w:rStyle w:val="Lienhypertexte"/>
          </w:rPr>
          <w:fldChar w:fldCharType="end"/>
        </w:r>
        <w:r w:rsidDel="005D1E9F">
          <w:delText>. The R Journal 12, 343–366.</w:delText>
        </w:r>
      </w:del>
    </w:p>
    <w:p w14:paraId="4FEAC195" w14:textId="6E14F000" w:rsidR="00B91B7D" w:rsidDel="005D1E9F" w:rsidRDefault="00A0219F">
      <w:pPr>
        <w:pStyle w:val="Bibliographie"/>
        <w:rPr>
          <w:del w:id="447" w:author="Laurent Barillé" w:date="2025-01-12T12:12:00Z"/>
        </w:rPr>
      </w:pPr>
      <w:bookmarkStart w:id="448" w:name="ref-grizel1991introduction"/>
      <w:bookmarkEnd w:id="445"/>
      <w:del w:id="449" w:author="Laurent Barillé" w:date="2025-01-12T12:12:00Z">
        <w:r w:rsidDel="005D1E9F">
          <w:delText>Grizel, H., Heral, M., 1991. Introduction into france of the japanese oyster (crassostrea gigas). ICES Journal of Marine Science 47, 399–403.</w:delText>
        </w:r>
      </w:del>
    </w:p>
    <w:p w14:paraId="7C114B30" w14:textId="2CF3ABEA" w:rsidR="00B91B7D" w:rsidDel="005D1E9F" w:rsidRDefault="00A0219F">
      <w:pPr>
        <w:pStyle w:val="Bibliographie"/>
        <w:rPr>
          <w:del w:id="450" w:author="Laurent Barillé" w:date="2025-01-12T12:12:00Z"/>
        </w:rPr>
      </w:pPr>
      <w:bookmarkStart w:id="451" w:name="ref-guerrero2020heat"/>
      <w:bookmarkEnd w:id="448"/>
      <w:del w:id="452" w:author="Laurent Barillé" w:date="2025-01-12T12:12:00Z">
        <w:r w:rsidDel="005D1E9F">
          <w:delText>Guerrero-Meseguer, L., Marı́n, A., Sanz-Lázaro, C., 2020. Heat wave intensity can vary the cumulative effects of multiple environmental stressors on posidonia oceanica seedlings. Marine Environmental Research 159, 105001.</w:delText>
        </w:r>
      </w:del>
    </w:p>
    <w:p w14:paraId="3E7E7D61" w14:textId="5E6473F0" w:rsidR="00B91B7D" w:rsidDel="005D1E9F" w:rsidRDefault="00A0219F">
      <w:pPr>
        <w:pStyle w:val="Bibliographie"/>
        <w:rPr>
          <w:del w:id="453" w:author="Laurent Barillé" w:date="2025-01-12T12:12:00Z"/>
        </w:rPr>
      </w:pPr>
      <w:bookmarkStart w:id="454" w:name="ref-gurgel2018systematics"/>
      <w:bookmarkEnd w:id="451"/>
      <w:del w:id="455" w:author="Laurent Barillé" w:date="2025-01-12T12:12:00Z">
        <w:r w:rsidDel="005D1E9F">
          <w:lastRenderedPageBreak/>
          <w:delText>Gurgel, C.F.D., Norris, J.N., Schmidt, W.E., Le, H.N., Fredericq, S., 2018. Systematics of the gracilariales (rhodophyta) including new subfamilies, tribes, subgenera, and two new genera, agarophyton gen. Nov. And crassa gen. nov. Phytotaxa 374, 1–23.</w:delText>
        </w:r>
      </w:del>
    </w:p>
    <w:p w14:paraId="159CBF58" w14:textId="5243C049" w:rsidR="00B91B7D" w:rsidDel="005D1E9F" w:rsidRDefault="00A0219F">
      <w:pPr>
        <w:pStyle w:val="Bibliographie"/>
        <w:rPr>
          <w:del w:id="456" w:author="Laurent Barillé" w:date="2025-01-12T12:12:00Z"/>
        </w:rPr>
      </w:pPr>
      <w:bookmarkStart w:id="457" w:name="ref-Guyot1990"/>
      <w:bookmarkEnd w:id="454"/>
      <w:del w:id="458" w:author="Laurent Barillé" w:date="2025-01-12T12:12:00Z">
        <w:r w:rsidDel="005D1E9F">
          <w:delText>Guyot, G., 1990. Optical properties of vegetation canopies. Optical properties of vegetation canopies. 19–43.</w:delText>
        </w:r>
      </w:del>
    </w:p>
    <w:p w14:paraId="396542EC" w14:textId="611A0E48" w:rsidR="00B91B7D" w:rsidDel="005D1E9F" w:rsidRDefault="00A0219F">
      <w:pPr>
        <w:pStyle w:val="Bibliographie"/>
        <w:rPr>
          <w:del w:id="459" w:author="Laurent Barillé" w:date="2025-01-12T12:12:00Z"/>
        </w:rPr>
      </w:pPr>
      <w:bookmarkStart w:id="460" w:name="ref-Hallik2017"/>
      <w:bookmarkEnd w:id="457"/>
      <w:del w:id="461" w:author="Laurent Barillé" w:date="2025-01-12T12:12:00Z">
        <w:r w:rsidDel="005D1E9F">
          <w:delText>Hallik, L., Kazantsev, T., Kuusk, A., Galmés, J., Tomás, M., Niinemets, Ü., 2017. Generality of relationships between leaf pigment contents and spectral vegetation indices in mallorca (spain). Regional Environmental Change 17, 2097–2109.</w:delText>
        </w:r>
      </w:del>
    </w:p>
    <w:p w14:paraId="7CC53B29" w14:textId="25AF7BEB" w:rsidR="00B91B7D" w:rsidDel="005D1E9F" w:rsidRDefault="00A0219F">
      <w:pPr>
        <w:pStyle w:val="Bibliographie"/>
        <w:rPr>
          <w:del w:id="462" w:author="Laurent Barillé" w:date="2025-01-12T12:12:00Z"/>
        </w:rPr>
      </w:pPr>
      <w:bookmarkStart w:id="463" w:name="ref-hanley2024victim"/>
      <w:bookmarkEnd w:id="460"/>
      <w:del w:id="464" w:author="Laurent Barillé" w:date="2025-01-12T12:12:00Z">
        <w:r w:rsidDel="005D1E9F">
          <w:delText>Hanley, M.E., Firth, L.B., Foggo, A., 2024. Victim of changes? Marine macroalgae in a changing world. Annals of Botany 133, 1–16.</w:delText>
        </w:r>
      </w:del>
    </w:p>
    <w:p w14:paraId="357B9585" w14:textId="0201CA58" w:rsidR="00B91B7D" w:rsidDel="005D1E9F" w:rsidRDefault="00A0219F">
      <w:pPr>
        <w:pStyle w:val="Bibliographie"/>
        <w:rPr>
          <w:del w:id="465" w:author="Laurent Barillé" w:date="2025-01-12T12:12:00Z"/>
        </w:rPr>
      </w:pPr>
      <w:bookmarkStart w:id="466" w:name="ref-haro2023biointertidal"/>
      <w:bookmarkEnd w:id="463"/>
      <w:del w:id="467" w:author="Laurent Barillé" w:date="2025-01-12T12:12:00Z">
        <w:r w:rsidDel="005D1E9F">
          <w:delText>Haro, S., Jimenez-Reina, J., Bermejo, R., Morrison, L., 2023. BioIntertidal mapper software: A satellite approach for NDVI-based intertidal habitat mapping. SoftwareX 24, 101520.</w:delText>
        </w:r>
      </w:del>
    </w:p>
    <w:p w14:paraId="6123F272" w14:textId="5100E12E" w:rsidR="00B91B7D" w:rsidDel="005D1E9F" w:rsidRDefault="00A0219F">
      <w:pPr>
        <w:pStyle w:val="Bibliographie"/>
        <w:rPr>
          <w:del w:id="468" w:author="Laurent Barillé" w:date="2025-01-12T12:12:00Z"/>
        </w:rPr>
      </w:pPr>
      <w:bookmarkStart w:id="469" w:name="ref-hassan2005ecosystems"/>
      <w:bookmarkEnd w:id="466"/>
      <w:del w:id="470" w:author="Laurent Barillé" w:date="2025-01-12T12:12:00Z">
        <w:r w:rsidDel="005D1E9F">
          <w:delText>Hassan, R., Scholes, R., Ash, N., 2005. Ecosystems and human well-being: Current state and trends.</w:delText>
        </w:r>
      </w:del>
    </w:p>
    <w:p w14:paraId="3B18E52B" w14:textId="57ABA24E" w:rsidR="00B91B7D" w:rsidDel="005D1E9F" w:rsidRDefault="00A0219F">
      <w:pPr>
        <w:pStyle w:val="Bibliographie"/>
        <w:rPr>
          <w:del w:id="471" w:author="Laurent Barillé" w:date="2025-01-12T12:12:00Z"/>
        </w:rPr>
      </w:pPr>
      <w:bookmarkStart w:id="472" w:name="ref-hatum2024predicting"/>
      <w:bookmarkEnd w:id="469"/>
      <w:del w:id="473" w:author="Laurent Barillé" w:date="2025-01-12T12:12:00Z">
        <w:r w:rsidDel="005D1E9F">
          <w:delText xml:space="preserve">Hatum, P.S., McMahon, K., Mengersen, K., Kilminster, K., Wu, P.P.-Y., 2024. Predicting seagrass ecosystem resilience to marine heatwave events of variable duration, frequency and re-occurrence patterns with gaps. Aquatic Conservation: Marine and Freshwater Ecosystems 34, e4210. </w:delText>
        </w:r>
        <w:r w:rsidR="00A334C8" w:rsidDel="005D1E9F">
          <w:fldChar w:fldCharType="begin"/>
        </w:r>
        <w:r w:rsidR="00A334C8" w:rsidDel="005D1E9F">
          <w:delInstrText xml:space="preserve"> HYPERLINK "https://doi.org/10.1002/aqc.4210" \h </w:delInstrText>
        </w:r>
        <w:r w:rsidR="00A334C8" w:rsidDel="005D1E9F">
          <w:fldChar w:fldCharType="separate"/>
        </w:r>
        <w:r w:rsidDel="005D1E9F">
          <w:rPr>
            <w:rStyle w:val="Lienhypertexte"/>
          </w:rPr>
          <w:delText>https://doi.org/10.1002/aqc.4210</w:delText>
        </w:r>
        <w:r w:rsidR="00A334C8" w:rsidDel="005D1E9F">
          <w:rPr>
            <w:rStyle w:val="Lienhypertexte"/>
          </w:rPr>
          <w:fldChar w:fldCharType="end"/>
        </w:r>
      </w:del>
    </w:p>
    <w:p w14:paraId="451C6FB9" w14:textId="7C36B7FA" w:rsidR="00B91B7D" w:rsidDel="005D1E9F" w:rsidRDefault="00A0219F">
      <w:pPr>
        <w:pStyle w:val="Bibliographie"/>
        <w:rPr>
          <w:del w:id="474" w:author="Laurent Barillé" w:date="2025-01-12T12:12:00Z"/>
        </w:rPr>
      </w:pPr>
      <w:bookmarkStart w:id="475" w:name="ref-Hedley2018"/>
      <w:bookmarkEnd w:id="472"/>
      <w:del w:id="476" w:author="Laurent Barillé" w:date="2025-01-12T12:12:00Z">
        <w:r w:rsidDel="005D1E9F">
          <w:delText xml:space="preserve">Hedley, J.D., Mirhakak, M., Wentworth, A., Dierssen, H.M., 2018. Influence of three-dimensional coral structures on hyperspectral benthic reflectance and water-leaving reflectance. Applied Sciences 8. </w:delText>
        </w:r>
        <w:r w:rsidR="00A334C8" w:rsidDel="005D1E9F">
          <w:fldChar w:fldCharType="begin"/>
        </w:r>
        <w:r w:rsidR="00A334C8" w:rsidDel="005D1E9F">
          <w:delInstrText xml:space="preserve"> HYPERLINK "https://doi.org/10.3390/app8122688" \h </w:delInstrText>
        </w:r>
        <w:r w:rsidR="00A334C8" w:rsidDel="005D1E9F">
          <w:fldChar w:fldCharType="separate"/>
        </w:r>
        <w:r w:rsidDel="005D1E9F">
          <w:rPr>
            <w:rStyle w:val="Lienhypertexte"/>
          </w:rPr>
          <w:delText>https://doi.org/10.3390/app8122688</w:delText>
        </w:r>
        <w:r w:rsidR="00A334C8" w:rsidDel="005D1E9F">
          <w:rPr>
            <w:rStyle w:val="Lienhypertexte"/>
          </w:rPr>
          <w:fldChar w:fldCharType="end"/>
        </w:r>
      </w:del>
    </w:p>
    <w:p w14:paraId="6EF6E286" w14:textId="4D8DF541" w:rsidR="00B91B7D" w:rsidDel="005D1E9F" w:rsidRDefault="00A0219F">
      <w:pPr>
        <w:pStyle w:val="Bibliographie"/>
        <w:rPr>
          <w:del w:id="477" w:author="Laurent Barillé" w:date="2025-01-12T12:12:00Z"/>
        </w:rPr>
      </w:pPr>
      <w:bookmarkStart w:id="478" w:name="ref-Hestir2015"/>
      <w:bookmarkEnd w:id="475"/>
      <w:del w:id="479" w:author="Laurent Barillé" w:date="2025-01-12T12:12:00Z">
        <w:r w:rsidDel="005D1E9F">
          <w:delText xml:space="preserve">Hestir, E.L., Brando, V.E., Bresciani, M., Giardino, C., Matta, E., Villa, P., Dekker, A.G., 2015. Measuring freshwater aquatic ecosystems: The need for a hyperspectral global mapping satellite mission. Remote Sensing of Environment 167, 181–195. </w:delText>
        </w:r>
        <w:r w:rsidR="00A334C8" w:rsidDel="005D1E9F">
          <w:fldChar w:fldCharType="begin"/>
        </w:r>
        <w:r w:rsidR="00A334C8" w:rsidDel="005D1E9F">
          <w:delInstrText xml:space="preserve"> HYPERLINK "https://doi.org/10.1016/j.rse.2015.05.023" \h </w:delInstrText>
        </w:r>
        <w:r w:rsidR="00A334C8" w:rsidDel="005D1E9F">
          <w:fldChar w:fldCharType="separate"/>
        </w:r>
        <w:r w:rsidDel="005D1E9F">
          <w:rPr>
            <w:rStyle w:val="Lienhypertexte"/>
          </w:rPr>
          <w:delText>https://doi.org/10.1016/j.rse.2015.05.023</w:delText>
        </w:r>
        <w:r w:rsidR="00A334C8" w:rsidDel="005D1E9F">
          <w:rPr>
            <w:rStyle w:val="Lienhypertexte"/>
          </w:rPr>
          <w:fldChar w:fldCharType="end"/>
        </w:r>
      </w:del>
    </w:p>
    <w:p w14:paraId="105D121D" w14:textId="5A5E964C" w:rsidR="00B91B7D" w:rsidRPr="004B0AA4" w:rsidDel="005D1E9F" w:rsidRDefault="00A0219F">
      <w:pPr>
        <w:pStyle w:val="Bibliographie"/>
        <w:rPr>
          <w:del w:id="480" w:author="Laurent Barillé" w:date="2025-01-12T12:12:00Z"/>
          <w:lang w:val="fr-FR"/>
        </w:rPr>
      </w:pPr>
      <w:bookmarkStart w:id="481" w:name="ref-terrapck"/>
      <w:bookmarkEnd w:id="478"/>
      <w:del w:id="482" w:author="Laurent Barillé" w:date="2025-01-12T12:12:00Z">
        <w:r w:rsidDel="005D1E9F">
          <w:delText xml:space="preserve">Hijmans, R.J., 2024. </w:delText>
        </w:r>
        <w:r w:rsidDel="005D1E9F">
          <w:fldChar w:fldCharType="begin"/>
        </w:r>
        <w:r w:rsidDel="005D1E9F">
          <w:delInstrText>HYPERLINK \h</w:delInstrText>
        </w:r>
        <w:r w:rsidDel="005D1E9F">
          <w:fldChar w:fldCharType="separate"/>
        </w:r>
        <w:r w:rsidR="004B0AA4" w:rsidDel="005D1E9F">
          <w:rPr>
            <w:b/>
            <w:bCs/>
            <w:lang w:val="fr-FR"/>
          </w:rPr>
          <w:delText>Erreur ! Référence de lien hypertexte non valide.</w:delText>
        </w:r>
        <w:r w:rsidDel="005D1E9F">
          <w:rPr>
            <w:rStyle w:val="Lienhypertexte"/>
          </w:rPr>
          <w:fldChar w:fldCharType="end"/>
        </w:r>
        <w:r w:rsidRPr="004B0AA4" w:rsidDel="005D1E9F">
          <w:rPr>
            <w:lang w:val="fr-FR"/>
          </w:rPr>
          <w:delText>.</w:delText>
        </w:r>
      </w:del>
    </w:p>
    <w:p w14:paraId="5D8C9782" w14:textId="1E28DE6F" w:rsidR="00B91B7D" w:rsidDel="005D1E9F" w:rsidRDefault="00A0219F">
      <w:pPr>
        <w:pStyle w:val="Bibliographie"/>
        <w:rPr>
          <w:del w:id="483" w:author="Laurent Barillé" w:date="2025-01-12T12:12:00Z"/>
        </w:rPr>
      </w:pPr>
      <w:bookmarkStart w:id="484" w:name="ref-hobday2016hierarchical"/>
      <w:bookmarkEnd w:id="481"/>
      <w:del w:id="485" w:author="Laurent Barillé" w:date="2025-01-12T12:12:00Z">
        <w:r w:rsidRPr="004B0AA4" w:rsidDel="005D1E9F">
          <w:rPr>
            <w:lang w:val="fr-FR"/>
          </w:rPr>
          <w:delText xml:space="preserve">Hobday, A.J., Alexander, L.V., Perkins, S.E., Smale, D.A., Straub, S.C., Oliver, E.C., Benthuysen, J.A., Burrows, M.T., Donat, M.G., Feng, M., others, 2016. </w:delText>
        </w:r>
        <w:r w:rsidDel="005D1E9F">
          <w:delText>A hierarchical approach to defining marine heatwaves. Progress in oceanography 141, 227–238.</w:delText>
        </w:r>
      </w:del>
    </w:p>
    <w:p w14:paraId="759D402C" w14:textId="4E7B95F8" w:rsidR="00B91B7D" w:rsidDel="005D1E9F" w:rsidRDefault="00A0219F">
      <w:pPr>
        <w:pStyle w:val="Bibliographie"/>
        <w:rPr>
          <w:del w:id="486" w:author="Laurent Barillé" w:date="2025-01-12T12:12:00Z"/>
        </w:rPr>
      </w:pPr>
      <w:bookmarkStart w:id="487" w:name="ref-hobday2018categorizing"/>
      <w:bookmarkEnd w:id="484"/>
      <w:del w:id="488" w:author="Laurent Barillé" w:date="2025-01-12T12:12:00Z">
        <w:r w:rsidDel="005D1E9F">
          <w:delText>Hobday, A.J., Oliver, E.C., Gupta, A.S., Benthuysen, J.A., Burrows, M.T., Donat, M.G., Holbrook, N.J., Moore, P.J., Thomsen, M.S., Wernberg, T., others, 2018. Categorizing and naming marine heatwaves. Oceanography 31, 162–173.</w:delText>
        </w:r>
      </w:del>
    </w:p>
    <w:p w14:paraId="2CB3D20B" w14:textId="49E1B46B" w:rsidR="00B91B7D" w:rsidDel="005D1E9F" w:rsidRDefault="00A0219F">
      <w:pPr>
        <w:pStyle w:val="Bibliographie"/>
        <w:rPr>
          <w:del w:id="489" w:author="Laurent Barillé" w:date="2025-01-12T12:12:00Z"/>
        </w:rPr>
      </w:pPr>
      <w:bookmarkStart w:id="490" w:name="ref-holon2018predictive"/>
      <w:bookmarkEnd w:id="487"/>
      <w:del w:id="491" w:author="Laurent Barillé" w:date="2025-01-12T12:12:00Z">
        <w:r w:rsidDel="005D1E9F">
          <w:lastRenderedPageBreak/>
          <w:delText>Holon, F., Marre, G., Parravicini, V., Mouquet, N., Bockel, T., Descamp, P., Tribot, A.-S., Boissery, P., Deter, J., 2018. A predictive model based on multiple coastal anthropogenic pressures explains the degradation status of a marine ecosystem: Implications for management and conservation. Biological Conservation 222, 125–135.</w:delText>
        </w:r>
      </w:del>
    </w:p>
    <w:p w14:paraId="098DC5CB" w14:textId="2F68243D" w:rsidR="00B91B7D" w:rsidDel="005D1E9F" w:rsidRDefault="00A0219F">
      <w:pPr>
        <w:pStyle w:val="Bibliographie"/>
        <w:rPr>
          <w:del w:id="492" w:author="Laurent Barillé" w:date="2025-01-12T12:12:00Z"/>
        </w:rPr>
      </w:pPr>
      <w:bookmarkStart w:id="493" w:name="ref-Hope2021"/>
      <w:bookmarkEnd w:id="490"/>
      <w:del w:id="494" w:author="Laurent Barillé" w:date="2025-01-12T12:12:00Z">
        <w:r w:rsidDel="005D1E9F">
          <w:delText xml:space="preserve">Hope, J.A., Coco, G., Ladewig, S.M., Thrush, S.F., 2021. The distribution and ecological effects of microplastics in an estuarine ecosystem. Environmental Pollution 288, 117731. </w:delText>
        </w:r>
        <w:r w:rsidR="00A334C8" w:rsidDel="005D1E9F">
          <w:fldChar w:fldCharType="begin"/>
        </w:r>
        <w:r w:rsidR="00A334C8" w:rsidDel="005D1E9F">
          <w:delInstrText xml:space="preserve"> HYPERLINK "https://doi.org/10.1016/j.envpol.2021.117731" \h </w:delInstrText>
        </w:r>
        <w:r w:rsidR="00A334C8" w:rsidDel="005D1E9F">
          <w:fldChar w:fldCharType="separate"/>
        </w:r>
        <w:r w:rsidDel="005D1E9F">
          <w:rPr>
            <w:rStyle w:val="Lienhypertexte"/>
          </w:rPr>
          <w:delText>https://doi.org/10.1016/j.envpol.2021.117731</w:delText>
        </w:r>
        <w:r w:rsidR="00A334C8" w:rsidDel="005D1E9F">
          <w:rPr>
            <w:rStyle w:val="Lienhypertexte"/>
          </w:rPr>
          <w:fldChar w:fldCharType="end"/>
        </w:r>
      </w:del>
    </w:p>
    <w:p w14:paraId="1EE9AF66" w14:textId="2884704F" w:rsidR="00B91B7D" w:rsidDel="005D1E9F" w:rsidRDefault="00A0219F">
      <w:pPr>
        <w:pStyle w:val="Bibliographie"/>
        <w:rPr>
          <w:del w:id="495" w:author="Laurent Barillé" w:date="2025-01-12T12:12:00Z"/>
        </w:rPr>
      </w:pPr>
      <w:bookmarkStart w:id="496" w:name="ref-howard2018fastai"/>
      <w:bookmarkEnd w:id="493"/>
      <w:del w:id="497" w:author="Laurent Barillé" w:date="2025-01-12T12:12:00Z">
        <w:r w:rsidDel="005D1E9F">
          <w:delText>Howard, J., others, 2018. Fastai.</w:delText>
        </w:r>
      </w:del>
    </w:p>
    <w:p w14:paraId="05FAADCE" w14:textId="52880BD5" w:rsidR="00B91B7D" w:rsidDel="005D1E9F" w:rsidRDefault="00A0219F">
      <w:pPr>
        <w:pStyle w:val="Bibliographie"/>
        <w:rPr>
          <w:del w:id="498" w:author="Laurent Barillé" w:date="2025-01-12T12:12:00Z"/>
        </w:rPr>
      </w:pPr>
      <w:bookmarkStart w:id="499" w:name="ref-Hu2017"/>
      <w:bookmarkEnd w:id="496"/>
      <w:del w:id="500" w:author="Laurent Barillé" w:date="2025-01-12T12:12:00Z">
        <w:r w:rsidDel="005D1E9F">
          <w:delText xml:space="preserve">Hu, L., Hu, C., Ming-Xia, H.E., 2017. Remote estimation of biomass of Ulva prolifera macroalgae in the Yellow Sea. Remote Sensing of Environment 192, 217–227. </w:delText>
        </w:r>
        <w:r w:rsidR="00A334C8" w:rsidDel="005D1E9F">
          <w:fldChar w:fldCharType="begin"/>
        </w:r>
        <w:r w:rsidR="00A334C8" w:rsidDel="005D1E9F">
          <w:delInstrText xml:space="preserve"> HYPERLINK "https://doi.org/10.1016/j.rse.2017.01.037" \h </w:delInstrText>
        </w:r>
        <w:r w:rsidR="00A334C8" w:rsidDel="005D1E9F">
          <w:fldChar w:fldCharType="separate"/>
        </w:r>
        <w:r w:rsidDel="005D1E9F">
          <w:rPr>
            <w:rStyle w:val="Lienhypertexte"/>
          </w:rPr>
          <w:delText>https://doi.org/10.1016/j.rse.2017.01.037</w:delText>
        </w:r>
        <w:r w:rsidR="00A334C8" w:rsidDel="005D1E9F">
          <w:rPr>
            <w:rStyle w:val="Lienhypertexte"/>
          </w:rPr>
          <w:fldChar w:fldCharType="end"/>
        </w:r>
      </w:del>
    </w:p>
    <w:p w14:paraId="7CEA71D4" w14:textId="29E35939" w:rsidR="00B91B7D" w:rsidDel="005D1E9F" w:rsidRDefault="00A0219F">
      <w:pPr>
        <w:pStyle w:val="Bibliographie"/>
        <w:rPr>
          <w:del w:id="501" w:author="Laurent Barillé" w:date="2025-01-12T12:12:00Z"/>
        </w:rPr>
      </w:pPr>
      <w:bookmarkStart w:id="502" w:name="ref-hughes2004genetic"/>
      <w:bookmarkEnd w:id="499"/>
      <w:del w:id="503" w:author="Laurent Barillé" w:date="2025-01-12T12:12:00Z">
        <w:r w:rsidDel="005D1E9F">
          <w:delText xml:space="preserve">Hughes, A.R., Stachowicz, J.J., 2004. Genetic diversity enhances the resistance of a seagrass ecosystem to disturbance. Proceedings of the National Academy of Sciences 101, 8998–9002. </w:delText>
        </w:r>
        <w:r w:rsidR="00A334C8" w:rsidDel="005D1E9F">
          <w:fldChar w:fldCharType="begin"/>
        </w:r>
        <w:r w:rsidR="00A334C8" w:rsidDel="005D1E9F">
          <w:delInstrText xml:space="preserve"> HYPERLINK "https://doi.org/10.1073/pnas.0402642101" \h </w:delInstrText>
        </w:r>
        <w:r w:rsidR="00A334C8" w:rsidDel="005D1E9F">
          <w:fldChar w:fldCharType="separate"/>
        </w:r>
        <w:r w:rsidDel="005D1E9F">
          <w:rPr>
            <w:rStyle w:val="Lienhypertexte"/>
          </w:rPr>
          <w:delText>https://doi.org/10.1073/pnas.0402642101</w:delText>
        </w:r>
        <w:r w:rsidR="00A334C8" w:rsidDel="005D1E9F">
          <w:rPr>
            <w:rStyle w:val="Lienhypertexte"/>
          </w:rPr>
          <w:fldChar w:fldCharType="end"/>
        </w:r>
      </w:del>
    </w:p>
    <w:p w14:paraId="491DC27C" w14:textId="2F3B4C90" w:rsidR="00B91B7D" w:rsidRPr="004B0AA4" w:rsidDel="005D1E9F" w:rsidRDefault="00A0219F">
      <w:pPr>
        <w:pStyle w:val="Bibliographie"/>
        <w:rPr>
          <w:del w:id="504" w:author="Laurent Barillé" w:date="2025-01-12T12:12:00Z"/>
          <w:lang w:val="fr-FR"/>
        </w:rPr>
      </w:pPr>
      <w:bookmarkStart w:id="505" w:name="ref-ign"/>
      <w:bookmarkEnd w:id="502"/>
      <w:del w:id="506" w:author="Laurent Barillé" w:date="2025-01-12T12:12:00Z">
        <w:r w:rsidRPr="004B0AA4" w:rsidDel="005D1E9F">
          <w:rPr>
            <w:lang w:val="fr-FR"/>
          </w:rPr>
          <w:delText xml:space="preserve">IGN, 2024a. </w:delText>
        </w:r>
        <w:r w:rsidR="00A334C8" w:rsidDel="005D1E9F">
          <w:fldChar w:fldCharType="begin"/>
        </w:r>
        <w:r w:rsidR="00A334C8" w:rsidDel="005D1E9F">
          <w:delInstrText xml:space="preserve"> HYPERLINK "https://www.ign.fr" \h </w:delInstrText>
        </w:r>
        <w:r w:rsidR="00A334C8" w:rsidDel="005D1E9F">
          <w:fldChar w:fldCharType="separate"/>
        </w:r>
        <w:r w:rsidRPr="004B0AA4" w:rsidDel="005D1E9F">
          <w:rPr>
            <w:rStyle w:val="Lienhypertexte"/>
            <w:lang w:val="fr-FR"/>
          </w:rPr>
          <w:delText>Institut national de l’information géographique et forestiere (IGN)</w:delText>
        </w:r>
        <w:r w:rsidR="00A334C8" w:rsidDel="005D1E9F">
          <w:rPr>
            <w:rStyle w:val="Lienhypertexte"/>
            <w:lang w:val="fr-FR"/>
          </w:rPr>
          <w:fldChar w:fldCharType="end"/>
        </w:r>
        <w:r w:rsidRPr="004B0AA4" w:rsidDel="005D1E9F">
          <w:rPr>
            <w:lang w:val="fr-FR"/>
          </w:rPr>
          <w:delText>.</w:delText>
        </w:r>
      </w:del>
    </w:p>
    <w:p w14:paraId="15BADB40" w14:textId="2300B270" w:rsidR="00B91B7D" w:rsidRPr="004B0AA4" w:rsidDel="005D1E9F" w:rsidRDefault="00A0219F">
      <w:pPr>
        <w:pStyle w:val="Bibliographie"/>
        <w:rPr>
          <w:del w:id="507" w:author="Laurent Barillé" w:date="2025-01-12T12:12:00Z"/>
          <w:lang w:val="fr-FR"/>
        </w:rPr>
      </w:pPr>
      <w:bookmarkStart w:id="508" w:name="ref-RemonterLeTempsIGN"/>
      <w:bookmarkEnd w:id="505"/>
      <w:del w:id="509" w:author="Laurent Barillé" w:date="2025-01-12T12:12:00Z">
        <w:r w:rsidRPr="004B0AA4" w:rsidDel="005D1E9F">
          <w:rPr>
            <w:lang w:val="fr-FR"/>
          </w:rPr>
          <w:delText>IGN, 2024b. Remonter le temps.</w:delText>
        </w:r>
      </w:del>
    </w:p>
    <w:p w14:paraId="3C79F5AD" w14:textId="64D08AC0" w:rsidR="00B91B7D" w:rsidRPr="004B0AA4" w:rsidDel="005D1E9F" w:rsidRDefault="00A0219F">
      <w:pPr>
        <w:pStyle w:val="Bibliographie"/>
        <w:rPr>
          <w:del w:id="510" w:author="Laurent Barillé" w:date="2025-01-12T12:12:00Z"/>
          <w:lang w:val="fr-FR"/>
        </w:rPr>
      </w:pPr>
      <w:bookmarkStart w:id="511" w:name="ref-infantes2022seagrass"/>
      <w:bookmarkEnd w:id="508"/>
      <w:del w:id="512" w:author="Laurent Barillé" w:date="2025-01-12T12:12:00Z">
        <w:r w:rsidRPr="004B0AA4" w:rsidDel="005D1E9F">
          <w:rPr>
            <w:lang w:val="es-ES"/>
          </w:rPr>
          <w:delText xml:space="preserve">Infantes, E., Hoeks, S., Adams, M.P., Heide, T. van der, Katwijk, M.M. van, Bouma, T.J., 2022. </w:delText>
        </w:r>
        <w:r w:rsidDel="005D1E9F">
          <w:delText xml:space="preserve">Seagrass roots strongly reduce cliff erosion rates in sandy sediments. </w:delText>
        </w:r>
        <w:r w:rsidRPr="004B0AA4" w:rsidDel="005D1E9F">
          <w:rPr>
            <w:lang w:val="fr-FR"/>
          </w:rPr>
          <w:delText>Marine Ecology Progress Series 700, 1–12.</w:delText>
        </w:r>
      </w:del>
    </w:p>
    <w:p w14:paraId="2DD2B601" w14:textId="33150C77" w:rsidR="00B91B7D" w:rsidRPr="004B0AA4" w:rsidDel="005D1E9F" w:rsidRDefault="00A0219F">
      <w:pPr>
        <w:pStyle w:val="Bibliographie"/>
        <w:rPr>
          <w:del w:id="513" w:author="Laurent Barillé" w:date="2025-01-12T12:12:00Z"/>
          <w:lang w:val="fr-FR"/>
        </w:rPr>
      </w:pPr>
      <w:bookmarkStart w:id="514" w:name="ref-ioc_sea_level_lecy"/>
      <w:bookmarkEnd w:id="511"/>
      <w:del w:id="515" w:author="Laurent Barillé" w:date="2025-01-12T12:12:00Z">
        <w:r w:rsidRPr="004B0AA4" w:rsidDel="005D1E9F">
          <w:rPr>
            <w:lang w:val="fr-FR"/>
          </w:rPr>
          <w:delText xml:space="preserve">IOC, n.d. </w:delText>
        </w:r>
        <w:r w:rsidDel="005D1E9F">
          <w:fldChar w:fldCharType="begin"/>
        </w:r>
        <w:r w:rsidRPr="004B0AA4" w:rsidDel="005D1E9F">
          <w:rPr>
            <w:lang w:val="fr-FR"/>
          </w:rPr>
          <w:delInstrText>HYPERLINK \h</w:delInstrText>
        </w:r>
        <w:r w:rsidDel="005D1E9F">
          <w:fldChar w:fldCharType="separate"/>
        </w:r>
        <w:r w:rsidR="004B0AA4" w:rsidDel="005D1E9F">
          <w:rPr>
            <w:b/>
            <w:bCs/>
            <w:lang w:val="fr-FR"/>
          </w:rPr>
          <w:delText>Erreur ! Référence de lien hypertexte non valide.</w:delText>
        </w:r>
        <w:r w:rsidDel="005D1E9F">
          <w:rPr>
            <w:rStyle w:val="Lienhypertexte"/>
          </w:rPr>
          <w:fldChar w:fldCharType="end"/>
        </w:r>
        <w:r w:rsidRPr="004B0AA4" w:rsidDel="005D1E9F">
          <w:rPr>
            <w:lang w:val="fr-FR"/>
          </w:rPr>
          <w:delText>.</w:delText>
        </w:r>
      </w:del>
    </w:p>
    <w:p w14:paraId="079D1B22" w14:textId="3A2F642B" w:rsidR="00B91B7D" w:rsidDel="005D1E9F" w:rsidRDefault="00A0219F">
      <w:pPr>
        <w:pStyle w:val="Bibliographie"/>
        <w:rPr>
          <w:del w:id="516" w:author="Laurent Barillé" w:date="2025-01-12T12:12:00Z"/>
        </w:rPr>
      </w:pPr>
      <w:bookmarkStart w:id="517" w:name="ref-ismail2020therapeutic"/>
      <w:bookmarkEnd w:id="514"/>
      <w:del w:id="518" w:author="Laurent Barillé" w:date="2025-01-12T12:12:00Z">
        <w:r w:rsidRPr="004B0AA4" w:rsidDel="005D1E9F">
          <w:rPr>
            <w:lang w:val="fr-FR"/>
          </w:rPr>
          <w:delText xml:space="preserve">Ismail, M.M., Alotaibi, B.S., El-Sheekh, M.M., 2020. </w:delText>
        </w:r>
        <w:r w:rsidDel="005D1E9F">
          <w:delText>Therapeutic uses of red macroalgae. Molecules 25, 4411.</w:delText>
        </w:r>
      </w:del>
    </w:p>
    <w:p w14:paraId="3126A7DE" w14:textId="508F0ADB" w:rsidR="00B91B7D" w:rsidDel="005D1E9F" w:rsidRDefault="00A0219F">
      <w:pPr>
        <w:pStyle w:val="Bibliographie"/>
        <w:rPr>
          <w:del w:id="519" w:author="Laurent Barillé" w:date="2025-01-12T12:12:00Z"/>
        </w:rPr>
      </w:pPr>
      <w:bookmarkStart w:id="520" w:name="ref-itopf_statistics"/>
      <w:bookmarkEnd w:id="517"/>
      <w:del w:id="521" w:author="Laurent Barillé" w:date="2025-01-12T12:12:00Z">
        <w:r w:rsidDel="005D1E9F">
          <w:delText xml:space="preserve">ITOPF, I.T.O.P.F., 2023. </w:delText>
        </w:r>
        <w:r w:rsidR="00A334C8" w:rsidDel="005D1E9F">
          <w:fldChar w:fldCharType="begin"/>
        </w:r>
        <w:r w:rsidR="00A334C8" w:rsidDel="005D1E9F">
          <w:delInstrText xml:space="preserve"> HYPERLINK "https://www.itopf.org/knowledge-resources/data-statistics/statistics/" \h </w:delInstrText>
        </w:r>
        <w:r w:rsidR="00A334C8" w:rsidDel="005D1E9F">
          <w:fldChar w:fldCharType="separate"/>
        </w:r>
        <w:r w:rsidDel="005D1E9F">
          <w:rPr>
            <w:rStyle w:val="Lienhypertexte"/>
          </w:rPr>
          <w:delText>Statistics - ITOPF</w:delText>
        </w:r>
        <w:r w:rsidR="00A334C8" w:rsidDel="005D1E9F">
          <w:rPr>
            <w:rStyle w:val="Lienhypertexte"/>
          </w:rPr>
          <w:fldChar w:fldCharType="end"/>
        </w:r>
        <w:r w:rsidDel="005D1E9F">
          <w:delText>.</w:delText>
        </w:r>
      </w:del>
    </w:p>
    <w:p w14:paraId="3302B230" w14:textId="5DB04E7E" w:rsidR="00B91B7D" w:rsidDel="005D1E9F" w:rsidRDefault="00A0219F">
      <w:pPr>
        <w:pStyle w:val="Bibliographie"/>
        <w:rPr>
          <w:del w:id="522" w:author="Laurent Barillé" w:date="2025-01-12T12:12:00Z"/>
        </w:rPr>
      </w:pPr>
      <w:bookmarkStart w:id="523" w:name="ref-jamet2019going"/>
      <w:bookmarkEnd w:id="520"/>
      <w:del w:id="524" w:author="Laurent Barillé" w:date="2025-01-12T12:12:00Z">
        <w:r w:rsidDel="005D1E9F">
          <w:delText>Jamet, C., Ibrahim, A., Ahmad, Z., Angelini, F., Babin, M., Behrenfeld, M.J., Boss, E., Cairns, B., Churnside, J., Chowdhary, J., others, 2019. Going beyond standard ocean color observations: Lidar and polarimetry. Frontiers in Marine Science 6, 251.</w:delText>
        </w:r>
      </w:del>
    </w:p>
    <w:p w14:paraId="097A9A4E" w14:textId="61E795C1" w:rsidR="00B91B7D" w:rsidDel="005D1E9F" w:rsidRDefault="00A0219F">
      <w:pPr>
        <w:pStyle w:val="Bibliographie"/>
        <w:rPr>
          <w:del w:id="525" w:author="Laurent Barillé" w:date="2025-01-12T12:12:00Z"/>
        </w:rPr>
      </w:pPr>
      <w:bookmarkStart w:id="526" w:name="ref-jankowska2019"/>
      <w:bookmarkEnd w:id="523"/>
      <w:del w:id="527" w:author="Laurent Barillé" w:date="2025-01-12T12:12:00Z">
        <w:r w:rsidDel="005D1E9F">
          <w:delText>Jankowska, E., Michel, L.N., Lepoint, G., Włodarska-Kowalczuk, M., 2019. Stabilizing effects of seagrass meadows on coastal water benthic food webs. Journal of Experimental Marine Biology and Ecology 510, 54–63.</w:delText>
        </w:r>
      </w:del>
    </w:p>
    <w:p w14:paraId="3F7E6506" w14:textId="7B67DD46" w:rsidR="00B91B7D" w:rsidDel="005D1E9F" w:rsidRDefault="00A0219F">
      <w:pPr>
        <w:pStyle w:val="Bibliographie"/>
        <w:rPr>
          <w:del w:id="528" w:author="Laurent Barillé" w:date="2025-01-12T12:12:00Z"/>
        </w:rPr>
      </w:pPr>
      <w:bookmarkStart w:id="529" w:name="ref-IMO2020GHG"/>
      <w:bookmarkEnd w:id="526"/>
      <w:del w:id="530" w:author="Laurent Barillé" w:date="2025-01-12T12:12:00Z">
        <w:r w:rsidDel="005D1E9F">
          <w:lastRenderedPageBreak/>
          <w:delText xml:space="preserve">Jasper Faber, S.Z., Shinichi Hanayama, 2021. </w:delText>
        </w:r>
        <w:r w:rsidR="00A334C8" w:rsidDel="005D1E9F">
          <w:fldChar w:fldCharType="begin"/>
        </w:r>
        <w:r w:rsidR="00A334C8" w:rsidDel="005D1E9F">
          <w:delInstrText xml:space="preserve"> HYPERLINK "https://www.imo.org" \h </w:delInstrText>
        </w:r>
        <w:r w:rsidR="00A334C8" w:rsidDel="005D1E9F">
          <w:fldChar w:fldCharType="separate"/>
        </w:r>
        <w:r w:rsidDel="005D1E9F">
          <w:rPr>
            <w:rStyle w:val="Lienhypertexte"/>
          </w:rPr>
          <w:delText>Fourth IMO GHG study 2020: Executive summary</w:delText>
        </w:r>
        <w:r w:rsidR="00A334C8" w:rsidDel="005D1E9F">
          <w:rPr>
            <w:rStyle w:val="Lienhypertexte"/>
          </w:rPr>
          <w:fldChar w:fldCharType="end"/>
        </w:r>
        <w:r w:rsidDel="005D1E9F">
          <w:delText>. International Maritime Organization (IMO), 4 Albert Embankment, London SE1 7SR.</w:delText>
        </w:r>
      </w:del>
    </w:p>
    <w:p w14:paraId="6EF663FB" w14:textId="44DAD948" w:rsidR="00B91B7D" w:rsidDel="005D1E9F" w:rsidRDefault="00A0219F">
      <w:pPr>
        <w:pStyle w:val="Bibliographie"/>
        <w:rPr>
          <w:del w:id="531" w:author="Laurent Barillé" w:date="2025-01-12T12:12:00Z"/>
        </w:rPr>
      </w:pPr>
      <w:bookmarkStart w:id="532" w:name="ref-jesus2014spectral"/>
      <w:bookmarkEnd w:id="529"/>
      <w:del w:id="533" w:author="Laurent Barillé" w:date="2025-01-12T12:12:00Z">
        <w:r w:rsidRPr="004B0AA4" w:rsidDel="005D1E9F">
          <w:rPr>
            <w:lang w:val="fr-FR"/>
          </w:rPr>
          <w:delText xml:space="preserve">Jesus, B., Rosa, P., Mouget, J.-L., Méléder, V., Launeau, P., Barillé, L., 2014. </w:delText>
        </w:r>
        <w:r w:rsidDel="005D1E9F">
          <w:delText>Spectral-radiometric analysis of taxonomically mixed microphytobenthic biofilms. Remote sensing of environment 140, 196–205.</w:delText>
        </w:r>
      </w:del>
    </w:p>
    <w:p w14:paraId="7D6674FD" w14:textId="4DE4B309" w:rsidR="00B91B7D" w:rsidDel="005D1E9F" w:rsidRDefault="00A0219F">
      <w:pPr>
        <w:pStyle w:val="Bibliographie"/>
        <w:rPr>
          <w:del w:id="534" w:author="Laurent Barillé" w:date="2025-01-12T12:12:00Z"/>
        </w:rPr>
      </w:pPr>
      <w:bookmarkStart w:id="535" w:name="ref-jones2021use"/>
      <w:bookmarkEnd w:id="532"/>
      <w:del w:id="536" w:author="Laurent Barillé" w:date="2025-01-12T12:12:00Z">
        <w:r w:rsidDel="005D1E9F">
          <w:delText>Jones, P.E., Tummers, J.S., Galib, S.M., Woodford, D.J., Hume, J.B., Silva, L.G., Braga, R.R., Garcia de Leaniz, C., Vitule, J.R., Herder, J.E., others, 2021. The use of barriers to limit the spread of aquatic invasive animal species: A global review. Frontiers in Ecology and Evolution 9, 611631.</w:delText>
        </w:r>
      </w:del>
    </w:p>
    <w:p w14:paraId="5EA301D3" w14:textId="529D6E52" w:rsidR="00B91B7D" w:rsidDel="005D1E9F" w:rsidRDefault="00A0219F">
      <w:pPr>
        <w:pStyle w:val="Bibliographie"/>
        <w:rPr>
          <w:del w:id="537" w:author="Laurent Barillé" w:date="2025-01-12T12:12:00Z"/>
        </w:rPr>
      </w:pPr>
      <w:bookmarkStart w:id="538" w:name="ref-jones1992leaf"/>
      <w:bookmarkEnd w:id="535"/>
      <w:del w:id="539" w:author="Laurent Barillé" w:date="2025-01-12T12:12:00Z">
        <w:r w:rsidDel="005D1E9F">
          <w:delText xml:space="preserve">Jones, R.B., Clayton-Greene, K.A., 1992. The role of photosynthesis and oxidative reactions in leaf blackening of protea neriifolia r. Br. leaves. Scientia Horticulturae 50, 137–145. </w:delText>
        </w:r>
        <w:r w:rsidR="00A334C8" w:rsidDel="005D1E9F">
          <w:fldChar w:fldCharType="begin"/>
        </w:r>
        <w:r w:rsidR="00A334C8" w:rsidDel="005D1E9F">
          <w:delInstrText xml:space="preserve"> HYPERLINK "https://doi.org/10.1016/S0304-4238(05)80016-0" \h </w:delInstrText>
        </w:r>
        <w:r w:rsidR="00A334C8" w:rsidDel="005D1E9F">
          <w:fldChar w:fldCharType="separate"/>
        </w:r>
        <w:r w:rsidDel="005D1E9F">
          <w:rPr>
            <w:rStyle w:val="Lienhypertexte"/>
          </w:rPr>
          <w:delText>https://doi.org/10.1016/S0304-4238(05)80016-0</w:delText>
        </w:r>
        <w:r w:rsidR="00A334C8" w:rsidDel="005D1E9F">
          <w:rPr>
            <w:rStyle w:val="Lienhypertexte"/>
          </w:rPr>
          <w:fldChar w:fldCharType="end"/>
        </w:r>
      </w:del>
    </w:p>
    <w:p w14:paraId="2E89D57E" w14:textId="2FD9CB30" w:rsidR="00B91B7D" w:rsidDel="005D1E9F" w:rsidRDefault="00A0219F">
      <w:pPr>
        <w:pStyle w:val="Bibliographie"/>
        <w:rPr>
          <w:del w:id="540" w:author="Laurent Barillé" w:date="2025-01-12T12:12:00Z"/>
        </w:rPr>
      </w:pPr>
      <w:bookmarkStart w:id="541" w:name="ref-Joyce2009"/>
      <w:bookmarkEnd w:id="538"/>
      <w:del w:id="542" w:author="Laurent Barillé" w:date="2025-01-12T12:12:00Z">
        <w:r w:rsidDel="005D1E9F">
          <w:delText xml:space="preserve">Joyce, K.E., Belliss, S.E., Samsonov, S.V., McNeill, S.J., Glassey, P.J., 2009. A review of the status of satellite remote sensing and image processing techniques for mapping natural hazards and disasters. Progress in Physical Geography 33, 183–207. </w:delText>
        </w:r>
        <w:r w:rsidR="00A334C8" w:rsidDel="005D1E9F">
          <w:fldChar w:fldCharType="begin"/>
        </w:r>
        <w:r w:rsidR="00A334C8" w:rsidDel="005D1E9F">
          <w:delInstrText xml:space="preserve"> HYPERLINK "https://doi.org/10.1177/0309133309339563" \h </w:delInstrText>
        </w:r>
        <w:r w:rsidR="00A334C8" w:rsidDel="005D1E9F">
          <w:fldChar w:fldCharType="separate"/>
        </w:r>
        <w:r w:rsidDel="005D1E9F">
          <w:rPr>
            <w:rStyle w:val="Lienhypertexte"/>
          </w:rPr>
          <w:delText>https://doi.org/10.1177/0309133309339563</w:delText>
        </w:r>
        <w:r w:rsidR="00A334C8" w:rsidDel="005D1E9F">
          <w:rPr>
            <w:rStyle w:val="Lienhypertexte"/>
          </w:rPr>
          <w:fldChar w:fldCharType="end"/>
        </w:r>
      </w:del>
    </w:p>
    <w:p w14:paraId="78D01471" w14:textId="7D7ABF30" w:rsidR="00B91B7D" w:rsidDel="005D1E9F" w:rsidRDefault="00A0219F">
      <w:pPr>
        <w:pStyle w:val="Bibliographie"/>
        <w:rPr>
          <w:del w:id="543" w:author="Laurent Barillé" w:date="2025-01-12T12:12:00Z"/>
        </w:rPr>
      </w:pPr>
      <w:bookmarkStart w:id="544" w:name="ref-joyce2023"/>
      <w:bookmarkEnd w:id="541"/>
      <w:del w:id="545" w:author="Laurent Barillé" w:date="2025-01-12T12:12:00Z">
        <w:r w:rsidDel="005D1E9F">
          <w:delText>Joyce, K.E., Fickas, K.C., Kalamandeen, M., 2023. The unique value proposition for using drones to map coastal ecosystems. Cambridge Prisms: Coastal Futures 1, e6.</w:delText>
        </w:r>
      </w:del>
    </w:p>
    <w:p w14:paraId="61AD32CD" w14:textId="512B745A" w:rsidR="00B91B7D" w:rsidDel="005D1E9F" w:rsidRDefault="00A0219F">
      <w:pPr>
        <w:pStyle w:val="Bibliographie"/>
        <w:rPr>
          <w:del w:id="546" w:author="Laurent Barillé" w:date="2025-01-12T12:12:00Z"/>
        </w:rPr>
      </w:pPr>
      <w:bookmarkStart w:id="547" w:name="ref-kelly2001attenuation"/>
      <w:bookmarkEnd w:id="544"/>
      <w:del w:id="548" w:author="Laurent Barillé" w:date="2025-01-12T12:12:00Z">
        <w:r w:rsidDel="005D1E9F">
          <w:delText>Kelly, D.J., Clare, J.J., Bothwell, M.L., 2001. Attenuation of solar ultraviolet radiation by dissolved organic matter alters benthic colonization patterns in streams. Journal of the North American Benthological Society 20, 96–108.</w:delText>
        </w:r>
      </w:del>
    </w:p>
    <w:p w14:paraId="4C82D723" w14:textId="3A271533" w:rsidR="00B91B7D" w:rsidDel="005D1E9F" w:rsidRDefault="00A0219F">
      <w:pPr>
        <w:pStyle w:val="Bibliographie"/>
        <w:rPr>
          <w:del w:id="549" w:author="Laurent Barillé" w:date="2025-01-12T12:12:00Z"/>
        </w:rPr>
      </w:pPr>
      <w:bookmarkStart w:id="550" w:name="ref-Kirk1994"/>
      <w:bookmarkEnd w:id="547"/>
      <w:del w:id="551" w:author="Laurent Barillé" w:date="2025-01-12T12:12:00Z">
        <w:r w:rsidDel="005D1E9F">
          <w:delText>Kirk, J.T., 1994. Light and photosynthesis in aquatic ecosystems. Cambridge university press.</w:delText>
        </w:r>
      </w:del>
    </w:p>
    <w:p w14:paraId="52842C6F" w14:textId="21C12B04" w:rsidR="00B91B7D" w:rsidDel="005D1E9F" w:rsidRDefault="00A0219F">
      <w:pPr>
        <w:pStyle w:val="Bibliographie"/>
        <w:rPr>
          <w:del w:id="552" w:author="Laurent Barillé" w:date="2025-01-12T12:12:00Z"/>
        </w:rPr>
      </w:pPr>
      <w:bookmarkStart w:id="553" w:name="ref-klemas2012remote"/>
      <w:bookmarkEnd w:id="550"/>
      <w:del w:id="554" w:author="Laurent Barillé" w:date="2025-01-12T12:12:00Z">
        <w:r w:rsidDel="005D1E9F">
          <w:delText>Klemas, V., 2012. Remote sensing of algal blooms: An overview with case studies. Journal of coastal research 28, 34–43.</w:delText>
        </w:r>
      </w:del>
    </w:p>
    <w:p w14:paraId="33A98C8B" w14:textId="548E76DB" w:rsidR="00B91B7D" w:rsidDel="005D1E9F" w:rsidRDefault="00A0219F">
      <w:pPr>
        <w:pStyle w:val="Bibliographie"/>
        <w:rPr>
          <w:del w:id="555" w:author="Laurent Barillé" w:date="2025-01-12T12:12:00Z"/>
        </w:rPr>
      </w:pPr>
      <w:bookmarkStart w:id="556" w:name="ref-knipling1970reflectance"/>
      <w:bookmarkEnd w:id="553"/>
      <w:del w:id="557" w:author="Laurent Barillé" w:date="2025-01-12T12:12:00Z">
        <w:r w:rsidDel="005D1E9F">
          <w:delText xml:space="preserve">Knipling, E.B., 1970. Physical and physiological basis for the reflectance of visible and near-infrared radiation from vegetation. Remote Sensing of Environment 1, 155–159. </w:delText>
        </w:r>
        <w:r w:rsidR="00A334C8" w:rsidDel="005D1E9F">
          <w:fldChar w:fldCharType="begin"/>
        </w:r>
        <w:r w:rsidR="00A334C8" w:rsidDel="005D1E9F">
          <w:delInstrText xml:space="preserve"> HYPERLINK "https://doi.org/10.1016/S0034-4257(70)80021-9" \h </w:delInstrText>
        </w:r>
        <w:r w:rsidR="00A334C8" w:rsidDel="005D1E9F">
          <w:fldChar w:fldCharType="separate"/>
        </w:r>
        <w:r w:rsidDel="005D1E9F">
          <w:rPr>
            <w:rStyle w:val="Lienhypertexte"/>
          </w:rPr>
          <w:delText>https://doi.org/10.1016/S0034-4257(70)80021-9</w:delText>
        </w:r>
        <w:r w:rsidR="00A334C8" w:rsidDel="005D1E9F">
          <w:rPr>
            <w:rStyle w:val="Lienhypertexte"/>
          </w:rPr>
          <w:fldChar w:fldCharType="end"/>
        </w:r>
      </w:del>
    </w:p>
    <w:p w14:paraId="0A8191C2" w14:textId="40A7F32F" w:rsidR="00B91B7D" w:rsidRPr="004B0AA4" w:rsidDel="005D1E9F" w:rsidRDefault="00A0219F">
      <w:pPr>
        <w:pStyle w:val="Bibliographie"/>
        <w:rPr>
          <w:del w:id="558" w:author="Laurent Barillé" w:date="2025-01-12T12:12:00Z"/>
          <w:lang w:val="fr-FR"/>
        </w:rPr>
      </w:pPr>
      <w:bookmarkStart w:id="559" w:name="ref-kovalenko2011major"/>
      <w:bookmarkEnd w:id="556"/>
      <w:del w:id="560" w:author="Laurent Barillé" w:date="2025-01-12T12:12:00Z">
        <w:r w:rsidDel="005D1E9F">
          <w:delText xml:space="preserve">Kovalenko, I., Zdyrko, B., Magasinski, A., Hertzberg, B., Milicev, Z., Burtovyy, R., Luzinov, I., Yushin, G., 2011. A major constituent of brown algae for use in high-capacity li-ion batteries. </w:delText>
        </w:r>
        <w:r w:rsidRPr="004B0AA4" w:rsidDel="005D1E9F">
          <w:rPr>
            <w:lang w:val="fr-FR"/>
          </w:rPr>
          <w:delText>Science 334, 75–79.</w:delText>
        </w:r>
      </w:del>
    </w:p>
    <w:p w14:paraId="27C16A1D" w14:textId="5BC07137" w:rsidR="00B91B7D" w:rsidDel="005D1E9F" w:rsidRDefault="00A0219F">
      <w:pPr>
        <w:pStyle w:val="Bibliographie"/>
        <w:rPr>
          <w:del w:id="561" w:author="Laurent Barillé" w:date="2025-01-12T12:12:00Z"/>
        </w:rPr>
      </w:pPr>
      <w:bookmarkStart w:id="562" w:name="ref-krause2018sequestration"/>
      <w:bookmarkEnd w:id="559"/>
      <w:del w:id="563" w:author="Laurent Barillé" w:date="2025-01-12T12:12:00Z">
        <w:r w:rsidRPr="004B0AA4" w:rsidDel="005D1E9F">
          <w:rPr>
            <w:lang w:val="fr-FR"/>
          </w:rPr>
          <w:lastRenderedPageBreak/>
          <w:delText xml:space="preserve">Krause-Jensen, D., Lavery, P., Serrano, O., Marbà, N., Masque, P., Duarte, C.M., 2018. </w:delText>
        </w:r>
        <w:r w:rsidDel="005D1E9F">
          <w:delText>Sequestration of macroalgal carbon: The elephant in the blue carbon room. Biology letters 14, 20180236.</w:delText>
        </w:r>
      </w:del>
    </w:p>
    <w:p w14:paraId="42109B93" w14:textId="68C36ABC" w:rsidR="00B91B7D" w:rsidDel="005D1E9F" w:rsidRDefault="00A0219F">
      <w:pPr>
        <w:pStyle w:val="Bibliographie"/>
        <w:rPr>
          <w:del w:id="564" w:author="Laurent Barillé" w:date="2025-01-12T12:12:00Z"/>
        </w:rPr>
      </w:pPr>
      <w:bookmarkStart w:id="565" w:name="ref-kruuvcek2020supervised"/>
      <w:bookmarkEnd w:id="562"/>
      <w:del w:id="566" w:author="Laurent Barillé" w:date="2025-01-12T12:12:00Z">
        <w:r w:rsidDel="005D1E9F">
          <w:delText>Krček, M., Král, K., Cushman, K.C., Missarov, A., Kellner, J.R., 2020. Supervised segmentation of ultra-high-density drone lidar for large-area mapping of individual trees. Remote Sensing 12, 3260.</w:delText>
        </w:r>
      </w:del>
    </w:p>
    <w:p w14:paraId="122D235B" w14:textId="7B22A704" w:rsidR="00B91B7D" w:rsidDel="005D1E9F" w:rsidRDefault="00A0219F">
      <w:pPr>
        <w:pStyle w:val="Bibliographie"/>
        <w:rPr>
          <w:del w:id="567" w:author="Laurent Barillé" w:date="2025-01-12T12:12:00Z"/>
        </w:rPr>
      </w:pPr>
      <w:bookmarkStart w:id="568" w:name="ref-krueger2017genetic"/>
      <w:bookmarkEnd w:id="565"/>
      <w:del w:id="569" w:author="Laurent Barillé" w:date="2025-01-12T12:12:00Z">
        <w:r w:rsidDel="005D1E9F">
          <w:delText>Krueger-Hadfield, S.A., Kollars, N.M., Strand, A.E., Byers, J.E., Shainker, S.J., Terada, R., Greig, T.W., Hammann, M., Murray, D.C., Weinberger, F., others, 2017. Genetic identification of source and likely vector of a widespread marine invader. Ecology and evolution 7, 4432–4447.</w:delText>
        </w:r>
      </w:del>
    </w:p>
    <w:p w14:paraId="68B22270" w14:textId="26971F66" w:rsidR="00B91B7D" w:rsidDel="005D1E9F" w:rsidRDefault="00A0219F">
      <w:pPr>
        <w:pStyle w:val="Bibliographie"/>
        <w:rPr>
          <w:del w:id="570" w:author="Laurent Barillé" w:date="2025-01-12T12:12:00Z"/>
        </w:rPr>
      </w:pPr>
      <w:bookmarkStart w:id="571" w:name="ref-Kruse1993"/>
      <w:bookmarkEnd w:id="568"/>
      <w:del w:id="572" w:author="Laurent Barillé" w:date="2025-01-12T12:12:00Z">
        <w:r w:rsidDel="005D1E9F">
          <w:delText xml:space="preserve">Kruse, F.A., Lefkoff, A.B., Boardman, J.W., Heidebrecht, K.B., Shapiro, A.T., Barloon, P.J., Goetz, A.F.H., 1993. The spectral image processing system (SIPS)-interactive visualization and analysis of imaging spectrometer data 192, 192–201. </w:delText>
        </w:r>
        <w:r w:rsidR="00A334C8" w:rsidDel="005D1E9F">
          <w:fldChar w:fldCharType="begin"/>
        </w:r>
        <w:r w:rsidR="00A334C8" w:rsidDel="005D1E9F">
          <w:delInstrText xml:space="preserve"> HYPERLINK "https://doi.org/10.1063/1.44433" \h </w:delInstrText>
        </w:r>
        <w:r w:rsidR="00A334C8" w:rsidDel="005D1E9F">
          <w:fldChar w:fldCharType="separate"/>
        </w:r>
        <w:r w:rsidDel="005D1E9F">
          <w:rPr>
            <w:rStyle w:val="Lienhypertexte"/>
          </w:rPr>
          <w:delText>https://doi.org/10.1063/1.44433</w:delText>
        </w:r>
        <w:r w:rsidR="00A334C8" w:rsidDel="005D1E9F">
          <w:rPr>
            <w:rStyle w:val="Lienhypertexte"/>
          </w:rPr>
          <w:fldChar w:fldCharType="end"/>
        </w:r>
      </w:del>
    </w:p>
    <w:p w14:paraId="14E00E5D" w14:textId="49524F90" w:rsidR="00B91B7D" w:rsidDel="005D1E9F" w:rsidRDefault="00A0219F">
      <w:pPr>
        <w:pStyle w:val="Bibliographie"/>
        <w:rPr>
          <w:del w:id="573" w:author="Laurent Barillé" w:date="2025-01-12T12:12:00Z"/>
        </w:rPr>
      </w:pPr>
      <w:bookmarkStart w:id="574" w:name="ref-R-yardstick"/>
      <w:bookmarkEnd w:id="571"/>
      <w:del w:id="575" w:author="Laurent Barillé" w:date="2025-01-12T12:12:00Z">
        <w:r w:rsidDel="005D1E9F">
          <w:delText xml:space="preserve">Kuhn, M., Vaughan, D., Hvitfeldt, E., 2024. </w:delText>
        </w:r>
        <w:r w:rsidR="00A334C8" w:rsidDel="005D1E9F">
          <w:fldChar w:fldCharType="begin"/>
        </w:r>
        <w:r w:rsidR="00A334C8" w:rsidDel="005D1E9F">
          <w:delInstrText xml:space="preserve"> HYPERLINK "https://CRAN.R-project.org/package=yardstick" \h </w:delInstrText>
        </w:r>
        <w:r w:rsidR="00A334C8" w:rsidDel="005D1E9F">
          <w:fldChar w:fldCharType="separate"/>
        </w:r>
        <w:r w:rsidDel="005D1E9F">
          <w:rPr>
            <w:rStyle w:val="Lienhypertexte"/>
          </w:rPr>
          <w:delText>Yardstick: Tidy characterizations of model performance</w:delText>
        </w:r>
        <w:r w:rsidR="00A334C8" w:rsidDel="005D1E9F">
          <w:rPr>
            <w:rStyle w:val="Lienhypertexte"/>
          </w:rPr>
          <w:fldChar w:fldCharType="end"/>
        </w:r>
        <w:r w:rsidDel="005D1E9F">
          <w:delText>.</w:delText>
        </w:r>
      </w:del>
    </w:p>
    <w:p w14:paraId="7293B9EF" w14:textId="2BADC5A7" w:rsidR="00B91B7D" w:rsidDel="005D1E9F" w:rsidRDefault="00A0219F">
      <w:pPr>
        <w:pStyle w:val="Bibliographie"/>
        <w:rPr>
          <w:del w:id="576" w:author="Laurent Barillé" w:date="2025-01-12T12:12:00Z"/>
        </w:rPr>
      </w:pPr>
      <w:bookmarkStart w:id="577" w:name="ref-Rtidymodels"/>
      <w:bookmarkEnd w:id="574"/>
      <w:del w:id="578" w:author="Laurent Barillé" w:date="2025-01-12T12:12:00Z">
        <w:r w:rsidDel="005D1E9F">
          <w:delText xml:space="preserve">Kuhn, M., Wickham, H., 2020. </w:delText>
        </w:r>
        <w:r w:rsidR="00A334C8" w:rsidDel="005D1E9F">
          <w:fldChar w:fldCharType="begin"/>
        </w:r>
        <w:r w:rsidR="00A334C8" w:rsidDel="005D1E9F">
          <w:delInstrText xml:space="preserve"> HYPERLINK "https://www.tidymodels.org" \h </w:delInstrText>
        </w:r>
        <w:r w:rsidR="00A334C8" w:rsidDel="005D1E9F">
          <w:fldChar w:fldCharType="separate"/>
        </w:r>
        <w:r w:rsidDel="005D1E9F">
          <w:rPr>
            <w:rStyle w:val="Lienhypertexte"/>
          </w:rPr>
          <w:delText>Tidymodels: A collection of packages for modeling and machine learning using tidyverse principles.</w:delText>
        </w:r>
        <w:r w:rsidR="00A334C8" w:rsidDel="005D1E9F">
          <w:rPr>
            <w:rStyle w:val="Lienhypertexte"/>
          </w:rPr>
          <w:fldChar w:fldCharType="end"/>
        </w:r>
      </w:del>
    </w:p>
    <w:p w14:paraId="2850EFD9" w14:textId="1F277C4B" w:rsidR="00B91B7D" w:rsidDel="005D1E9F" w:rsidRDefault="00A0219F">
      <w:pPr>
        <w:pStyle w:val="Bibliographie"/>
        <w:rPr>
          <w:del w:id="579" w:author="Laurent Barillé" w:date="2025-01-12T12:12:00Z"/>
        </w:rPr>
      </w:pPr>
      <w:bookmarkStart w:id="580" w:name="ref-Kutser2006"/>
      <w:bookmarkEnd w:id="577"/>
      <w:del w:id="581" w:author="Laurent Barillé" w:date="2025-01-12T12:12:00Z">
        <w:r w:rsidDel="005D1E9F">
          <w:delText xml:space="preserve">Kutser, T., Vahtmäe, E., Martin, G., 2006. Assessing suitability of multispectral satellites for mapping benthic macroalgal cover in turbid coastal waters by means of model simulations. Estuarine, Coastal and Shelf Science 67, 521–529. </w:delText>
        </w:r>
        <w:r w:rsidR="00A334C8" w:rsidDel="005D1E9F">
          <w:fldChar w:fldCharType="begin"/>
        </w:r>
        <w:r w:rsidR="00A334C8" w:rsidDel="005D1E9F">
          <w:delInstrText xml:space="preserve"> HYPERLINK "https://doi.org/10.1016/j.ecss.2005.12.004" \h </w:delInstrText>
        </w:r>
        <w:r w:rsidR="00A334C8" w:rsidDel="005D1E9F">
          <w:fldChar w:fldCharType="separate"/>
        </w:r>
        <w:r w:rsidDel="005D1E9F">
          <w:rPr>
            <w:rStyle w:val="Lienhypertexte"/>
          </w:rPr>
          <w:delText>https://doi.org/10.1016/j.ecss.2005.12.004</w:delText>
        </w:r>
        <w:r w:rsidR="00A334C8" w:rsidDel="005D1E9F">
          <w:rPr>
            <w:rStyle w:val="Lienhypertexte"/>
          </w:rPr>
          <w:fldChar w:fldCharType="end"/>
        </w:r>
      </w:del>
    </w:p>
    <w:p w14:paraId="440E3292" w14:textId="41F4CED4" w:rsidR="00B91B7D" w:rsidRPr="004B0AA4" w:rsidDel="005D1E9F" w:rsidRDefault="00A0219F">
      <w:pPr>
        <w:pStyle w:val="Bibliographie"/>
        <w:rPr>
          <w:del w:id="582" w:author="Laurent Barillé" w:date="2025-01-12T12:12:00Z"/>
          <w:lang w:val="fr-FR"/>
        </w:rPr>
      </w:pPr>
      <w:bookmarkStart w:id="583" w:name="ref-laignel2023observation"/>
      <w:bookmarkEnd w:id="580"/>
      <w:del w:id="584" w:author="Laurent Barillé" w:date="2025-01-12T12:12:00Z">
        <w:r w:rsidDel="005D1E9F">
          <w:delText xml:space="preserve">Laignel, B., Vignudelli, S., Almar, R., Becker, M., Bentamy, A., Benveniste, J., Birol, F., Frappart, F., Idier, D., Salameh, E., others, 2023. Observation of the coastal areas, estuaries and deltas from space. </w:delText>
        </w:r>
        <w:r w:rsidRPr="004B0AA4" w:rsidDel="005D1E9F">
          <w:rPr>
            <w:lang w:val="fr-FR"/>
          </w:rPr>
          <w:delText>Surveys in Geophysics 44, 1309–1356.</w:delText>
        </w:r>
      </w:del>
    </w:p>
    <w:p w14:paraId="6FB6E39A" w14:textId="391DB556" w:rsidR="00B91B7D" w:rsidRPr="004B0AA4" w:rsidDel="005D1E9F" w:rsidRDefault="00A0219F">
      <w:pPr>
        <w:pStyle w:val="Bibliographie"/>
        <w:rPr>
          <w:del w:id="585" w:author="Laurent Barillé" w:date="2025-01-12T12:12:00Z"/>
          <w:lang w:val="fr-FR"/>
        </w:rPr>
      </w:pPr>
      <w:bookmarkStart w:id="586" w:name="ref-launeau2018microphytobenthos"/>
      <w:bookmarkEnd w:id="583"/>
      <w:del w:id="587" w:author="Laurent Barillé" w:date="2025-01-12T12:12:00Z">
        <w:r w:rsidRPr="004B0AA4" w:rsidDel="005D1E9F">
          <w:rPr>
            <w:lang w:val="fr-FR"/>
          </w:rPr>
          <w:delText xml:space="preserve">Launeau, P., Méléder, V., Verpoorter, C., Barillé, L., Kazemipour-Ricci, F., Giraud, M., Jesus, B., Le Menn, E., 2018. </w:delText>
        </w:r>
        <w:r w:rsidDel="005D1E9F">
          <w:delText xml:space="preserve">Microphytobenthos biomass and diversity mapping at different spatial scales with a hyperspectral optical model. </w:delText>
        </w:r>
        <w:r w:rsidRPr="004B0AA4" w:rsidDel="005D1E9F">
          <w:rPr>
            <w:lang w:val="fr-FR"/>
          </w:rPr>
          <w:delText>Remote Sensing 10, 716.</w:delText>
        </w:r>
      </w:del>
    </w:p>
    <w:p w14:paraId="56467F9C" w14:textId="0113AAF4" w:rsidR="00B91B7D" w:rsidDel="005D1E9F" w:rsidRDefault="00A0219F">
      <w:pPr>
        <w:pStyle w:val="Bibliographie"/>
        <w:rPr>
          <w:del w:id="588" w:author="Laurent Barillé" w:date="2025-01-12T12:12:00Z"/>
        </w:rPr>
      </w:pPr>
      <w:bookmarkStart w:id="589" w:name="ref-le2016hyperspectral"/>
      <w:bookmarkEnd w:id="586"/>
      <w:del w:id="590" w:author="Laurent Barillé" w:date="2025-01-12T12:12:00Z">
        <w:r w:rsidRPr="004B0AA4" w:rsidDel="005D1E9F">
          <w:rPr>
            <w:lang w:val="fr-FR"/>
          </w:rPr>
          <w:delText xml:space="preserve">Le Bris, A., Rosa, P., Lerouxel, A., Cognie, B., Gernez, P., Launeau, P., Robin, M., Barillé, L., 2016. </w:delText>
        </w:r>
        <w:r w:rsidDel="005D1E9F">
          <w:delText>Hyperspectral remote sensing of wild oyster reefs. Estuarine, Coastal and Shelf Science 172, 1–12.</w:delText>
        </w:r>
      </w:del>
    </w:p>
    <w:p w14:paraId="699A5677" w14:textId="06F603BA" w:rsidR="00B91B7D" w:rsidDel="005D1E9F" w:rsidRDefault="00A0219F">
      <w:pPr>
        <w:pStyle w:val="Bibliographie"/>
        <w:rPr>
          <w:del w:id="591" w:author="Laurent Barillé" w:date="2025-01-12T12:12:00Z"/>
        </w:rPr>
      </w:pPr>
      <w:bookmarkStart w:id="592" w:name="ref-lee2023application"/>
      <w:bookmarkEnd w:id="589"/>
      <w:del w:id="593" w:author="Laurent Barillé" w:date="2025-01-12T12:12:00Z">
        <w:r w:rsidDel="005D1E9F">
          <w:delText>Lee, J., Jo, H., Oh, J., 2023. Application of drone LiDAR survey for evaluation of a long-term consolidation settlement of large land reclamation. Applied Sciences 13, 8277.</w:delText>
        </w:r>
      </w:del>
    </w:p>
    <w:p w14:paraId="60F4086B" w14:textId="513BC483" w:rsidR="00B91B7D" w:rsidDel="005D1E9F" w:rsidRDefault="00A0219F">
      <w:pPr>
        <w:pStyle w:val="Bibliographie"/>
        <w:rPr>
          <w:del w:id="594" w:author="Laurent Barillé" w:date="2025-01-12T12:12:00Z"/>
        </w:rPr>
      </w:pPr>
      <w:bookmarkStart w:id="595" w:name="ref-legare2022remote"/>
      <w:bookmarkEnd w:id="592"/>
      <w:del w:id="596" w:author="Laurent Barillé" w:date="2025-01-12T12:12:00Z">
        <w:r w:rsidDel="005D1E9F">
          <w:lastRenderedPageBreak/>
          <w:delText>Légaré, B., Bélanger, S., Singh, R.K., Bernatchez, P., Cusson, M., 2022. Remote sensing of coastal vegetation phenology in a cold temperate intertidal system: Implications for classification of coastal habitats. Remote Sensing 14, 3000.</w:delText>
        </w:r>
      </w:del>
    </w:p>
    <w:p w14:paraId="0CF3CE03" w14:textId="6C203CE1" w:rsidR="00B91B7D" w:rsidDel="005D1E9F" w:rsidRDefault="00A0219F">
      <w:pPr>
        <w:pStyle w:val="Bibliographie"/>
        <w:rPr>
          <w:del w:id="597" w:author="Laurent Barillé" w:date="2025-01-12T12:12:00Z"/>
        </w:rPr>
      </w:pPr>
      <w:bookmarkStart w:id="598" w:name="ref-hsdar"/>
      <w:bookmarkEnd w:id="595"/>
      <w:del w:id="599" w:author="Laurent Barillé" w:date="2025-01-12T12:12:00Z">
        <w:r w:rsidDel="005D1E9F">
          <w:delText>Lehnert, L.W., Meyer, H., Bendix, J., 2017.</w:delText>
        </w:r>
      </w:del>
    </w:p>
    <w:p w14:paraId="0032F41A" w14:textId="4B0878F7" w:rsidR="00B91B7D" w:rsidDel="005D1E9F" w:rsidRDefault="00A0219F">
      <w:pPr>
        <w:pStyle w:val="Bibliographie"/>
        <w:rPr>
          <w:del w:id="600" w:author="Laurent Barillé" w:date="2025-01-12T12:12:00Z"/>
        </w:rPr>
      </w:pPr>
      <w:bookmarkStart w:id="601" w:name="ref-Lengyel2008"/>
      <w:bookmarkEnd w:id="598"/>
      <w:del w:id="602" w:author="Laurent Barillé" w:date="2025-01-12T12:12:00Z">
        <w:r w:rsidDel="005D1E9F">
          <w:delText>Lengyel, S., Kobler, A., Kutnar, L., Framstad, E., Henry, P.-Y., Babij, V., Gruber, B., Schmeller, D., Henle, K., 2008. A review and a framework for the integration of biodiversity monitoring at the habitat level. Biodiversity and Conservation 17, 3341–3356.</w:delText>
        </w:r>
      </w:del>
    </w:p>
    <w:p w14:paraId="3DCB46F6" w14:textId="66753479" w:rsidR="00B91B7D" w:rsidDel="005D1E9F" w:rsidRDefault="00A0219F">
      <w:pPr>
        <w:pStyle w:val="Bibliographie"/>
        <w:rPr>
          <w:del w:id="603" w:author="Laurent Barillé" w:date="2025-01-12T12:12:00Z"/>
        </w:rPr>
      </w:pPr>
      <w:bookmarkStart w:id="604" w:name="ref-lin2018"/>
      <w:bookmarkEnd w:id="601"/>
      <w:del w:id="605" w:author="Laurent Barillé" w:date="2025-01-12T12:12:00Z">
        <w:r w:rsidDel="005D1E9F">
          <w:delText>Lin, H., Sun, T., Zhou, Y., Gu, R., Zhang, X., Yang, W., 2018. Which genes in a typical intertidal seagrass (zostera japonica) indicate copper-, lead-, and cadmium pollution? Frontiers in Plant Science 9, 1545.</w:delText>
        </w:r>
      </w:del>
    </w:p>
    <w:p w14:paraId="3A6E2A14" w14:textId="4A9C50DA" w:rsidR="00B91B7D" w:rsidDel="005D1E9F" w:rsidRDefault="00A0219F">
      <w:pPr>
        <w:pStyle w:val="Bibliographie"/>
        <w:rPr>
          <w:del w:id="606" w:author="Laurent Barillé" w:date="2025-01-12T12:12:00Z"/>
        </w:rPr>
      </w:pPr>
      <w:bookmarkStart w:id="607" w:name="ref-liu2020role"/>
      <w:bookmarkEnd w:id="604"/>
      <w:del w:id="608" w:author="Laurent Barillé" w:date="2025-01-12T12:12:00Z">
        <w:r w:rsidDel="005D1E9F">
          <w:delText>Liu, D., Ma, Q., Valiela, I., Anderson, D.M., Keesing, J.K., Gao, K., Zhen, Y., Sun, X., Wang, Y., 2020. Role of C4 carbon fixation in ulva prolifera, the macroalga responsible for the world’s largest green tides. Communications Biology 3, 494.</w:delText>
        </w:r>
      </w:del>
    </w:p>
    <w:p w14:paraId="2F5119E8" w14:textId="6CF6BCE2" w:rsidR="00B91B7D" w:rsidDel="005D1E9F" w:rsidRDefault="00A0219F">
      <w:pPr>
        <w:pStyle w:val="Bibliographie"/>
        <w:rPr>
          <w:del w:id="609" w:author="Laurent Barillé" w:date="2025-01-12T12:12:00Z"/>
        </w:rPr>
      </w:pPr>
      <w:bookmarkStart w:id="610" w:name="ref-Livore2021"/>
      <w:bookmarkEnd w:id="607"/>
      <w:del w:id="611" w:author="Laurent Barillé" w:date="2025-01-12T12:12:00Z">
        <w:r w:rsidDel="005D1E9F">
          <w:delText>Livore, J.P., Mendez, M.M., Miloslavich, P., Rilov, G., Bigatti, G., 2021. Biodiversity monitoring in rocky shores: Challenges of devising a globally applicable and cost-effective protocol. Ocean &amp; Coastal Management 205, 105548.</w:delText>
        </w:r>
      </w:del>
    </w:p>
    <w:p w14:paraId="555BAE8C" w14:textId="21E54FBE" w:rsidR="00B91B7D" w:rsidDel="005D1E9F" w:rsidRDefault="00A0219F">
      <w:pPr>
        <w:pStyle w:val="Bibliographie"/>
        <w:rPr>
          <w:del w:id="612" w:author="Laurent Barillé" w:date="2025-01-12T12:12:00Z"/>
        </w:rPr>
      </w:pPr>
      <w:bookmarkStart w:id="613" w:name="ref-Lizcano2022"/>
      <w:bookmarkEnd w:id="610"/>
      <w:del w:id="614" w:author="Laurent Barillé" w:date="2025-01-12T12:12:00Z">
        <w:r w:rsidDel="005D1E9F">
          <w:delText>Lizcano-Sandoval, L., Anastasiou, C., Montes, E., Raulerson, G., Sherwood, E., Muller-Karger, F.E., 2022. Seagrass distribution, areal cover, and changes (1990–2021) in coastal waters off west-central florida, USA. Estuarine, Coastal and Shelf Science 108134.</w:delText>
        </w:r>
      </w:del>
    </w:p>
    <w:p w14:paraId="394425D3" w14:textId="73958E25" w:rsidR="00B91B7D" w:rsidDel="005D1E9F" w:rsidRDefault="00A0219F">
      <w:pPr>
        <w:pStyle w:val="Bibliographie"/>
        <w:rPr>
          <w:del w:id="615" w:author="Laurent Barillé" w:date="2025-01-12T12:12:00Z"/>
        </w:rPr>
      </w:pPr>
      <w:bookmarkStart w:id="616" w:name="ref-loarie2009velocity"/>
      <w:bookmarkEnd w:id="613"/>
      <w:del w:id="617" w:author="Laurent Barillé" w:date="2025-01-12T12:12:00Z">
        <w:r w:rsidDel="005D1E9F">
          <w:delText>Loarie, S.R., Duffy, P.B., Hamilton, H., Asner, G.P., Field, C.B., Ackerly, D.D., 2009. The velocity of climate change. Nature 462, 1052–1055.</w:delText>
        </w:r>
      </w:del>
    </w:p>
    <w:p w14:paraId="066BD7E3" w14:textId="44C3135B" w:rsidR="00B91B7D" w:rsidDel="005D1E9F" w:rsidRDefault="00A0219F">
      <w:pPr>
        <w:pStyle w:val="Bibliographie"/>
        <w:rPr>
          <w:del w:id="618" w:author="Laurent Barillé" w:date="2025-01-12T12:12:00Z"/>
        </w:rPr>
      </w:pPr>
      <w:bookmarkStart w:id="619" w:name="ref-de2019recent"/>
      <w:bookmarkEnd w:id="616"/>
      <w:del w:id="620" w:author="Laurent Barillé" w:date="2025-01-12T12:12:00Z">
        <w:r w:rsidDel="005D1E9F">
          <w:delText>Los Santos, C.B. de, Krause-Jensen, D., Alcoverro, T., Marbà, N., Duarte, C.M., Van Katwijk, M.M., Pérez, M., Romero, J., Sánchez-Lizaso, J.L., Roca, G., others, 2019. Recent trend reversal for declining european seagrass meadows. Nature communications 10, 3356.</w:delText>
        </w:r>
      </w:del>
    </w:p>
    <w:p w14:paraId="7245D6D6" w14:textId="5F099FF0" w:rsidR="00B91B7D" w:rsidDel="005D1E9F" w:rsidRDefault="00A0219F">
      <w:pPr>
        <w:pStyle w:val="Bibliographie"/>
        <w:rPr>
          <w:del w:id="621" w:author="Laurent Barillé" w:date="2025-01-12T12:12:00Z"/>
        </w:rPr>
      </w:pPr>
      <w:bookmarkStart w:id="622" w:name="ref-louhaichi2001spatially"/>
      <w:bookmarkEnd w:id="619"/>
      <w:del w:id="623" w:author="Laurent Barillé" w:date="2025-01-12T12:12:00Z">
        <w:r w:rsidRPr="004B0AA4" w:rsidDel="005D1E9F">
          <w:rPr>
            <w:lang w:val="fr-FR"/>
          </w:rPr>
          <w:delText xml:space="preserve">Louhaichi, M., Borman, M.M., Johnson, D.E., 2001. </w:delText>
        </w:r>
        <w:r w:rsidDel="005D1E9F">
          <w:delText>Spatially located platform and aerial photography for documentation of grazing impacts on wheat. Geocarto International 16, 65–70.</w:delText>
        </w:r>
      </w:del>
    </w:p>
    <w:p w14:paraId="7C4FB27F" w14:textId="1921AFC8" w:rsidR="00B91B7D" w:rsidDel="005D1E9F" w:rsidRDefault="00A0219F">
      <w:pPr>
        <w:pStyle w:val="Bibliographie"/>
        <w:rPr>
          <w:del w:id="624" w:author="Laurent Barillé" w:date="2025-01-12T12:12:00Z"/>
        </w:rPr>
      </w:pPr>
      <w:bookmarkStart w:id="625" w:name="ref-louime2017sargassum"/>
      <w:bookmarkEnd w:id="622"/>
      <w:del w:id="626" w:author="Laurent Barillé" w:date="2025-01-12T12:12:00Z">
        <w:r w:rsidDel="005D1E9F">
          <w:delText>Louime, C., Fortune, J., Gervais, G., 2017. Sargassum invasion of coastal environments: A growing concern. American Journal of Environmental Sciences 13, 58–64.</w:delText>
        </w:r>
      </w:del>
    </w:p>
    <w:p w14:paraId="187F9B90" w14:textId="7B5D1351" w:rsidR="00B91B7D" w:rsidDel="005D1E9F" w:rsidRDefault="00A0219F">
      <w:pPr>
        <w:pStyle w:val="Bibliographie"/>
        <w:rPr>
          <w:del w:id="627" w:author="Laurent Barillé" w:date="2025-01-12T12:12:00Z"/>
        </w:rPr>
      </w:pPr>
      <w:bookmarkStart w:id="628" w:name="ref-lovelock2017mangrove"/>
      <w:bookmarkEnd w:id="625"/>
      <w:del w:id="629" w:author="Laurent Barillé" w:date="2025-01-12T12:12:00Z">
        <w:r w:rsidDel="005D1E9F">
          <w:delText>Lovelock, C.E., Feller, I.C., Reef, R., Hickey, S., Ball, M.C., 2017. Mangrove dieback during fluctuating sea levels. Scientific Reports 7, 1680.</w:delText>
        </w:r>
      </w:del>
    </w:p>
    <w:p w14:paraId="727FACAA" w14:textId="3A5234C1" w:rsidR="00B91B7D" w:rsidDel="005D1E9F" w:rsidRDefault="00A0219F">
      <w:pPr>
        <w:pStyle w:val="Bibliographie"/>
        <w:rPr>
          <w:del w:id="630" w:author="Laurent Barillé" w:date="2025-01-12T12:12:00Z"/>
        </w:rPr>
      </w:pPr>
      <w:bookmarkStart w:id="631" w:name="ref-macintyre1996microphytobenthos"/>
      <w:bookmarkEnd w:id="628"/>
      <w:del w:id="632" w:author="Laurent Barillé" w:date="2025-01-12T12:12:00Z">
        <w:r w:rsidDel="005D1E9F">
          <w:lastRenderedPageBreak/>
          <w:delText>MacIntyre, H.L., Geider, R.J., Miller, D.C., 1996. Microphytobenthos: The ecological role of the “secret garden” of unvegetated, shallow-water marine habitats. I. Distribution, abundance and primary production. Estuaries 19, 186–201.</w:delText>
        </w:r>
      </w:del>
    </w:p>
    <w:p w14:paraId="270FEF4B" w14:textId="65BC5987" w:rsidR="00B91B7D" w:rsidDel="005D1E9F" w:rsidRDefault="00A0219F">
      <w:pPr>
        <w:pStyle w:val="Bibliographie"/>
        <w:rPr>
          <w:del w:id="633" w:author="Laurent Barillé" w:date="2025-01-12T12:12:00Z"/>
        </w:rPr>
      </w:pPr>
      <w:bookmarkStart w:id="634" w:name="ref-Mahrad2020"/>
      <w:bookmarkEnd w:id="631"/>
      <w:del w:id="635" w:author="Laurent Barillé" w:date="2025-01-12T12:12:00Z">
        <w:r w:rsidDel="005D1E9F">
          <w:delText>Mahrad, B.E., Newton, A., Icely, J.D., Kacimi, I., Abalansa, S., Snoussi, M., 2020. Contribution of remote sensing technologies to a holistic coastal and marine environmental management framework: A review. Remote Sensing 12, 2313.</w:delText>
        </w:r>
      </w:del>
    </w:p>
    <w:p w14:paraId="295BDBB3" w14:textId="6E418EA3" w:rsidR="00B91B7D" w:rsidDel="005D1E9F" w:rsidRDefault="00A0219F">
      <w:pPr>
        <w:pStyle w:val="Bibliographie"/>
        <w:rPr>
          <w:del w:id="636" w:author="Laurent Barillé" w:date="2025-01-12T12:12:00Z"/>
        </w:rPr>
      </w:pPr>
      <w:bookmarkStart w:id="637" w:name="ref-malvern_panalytical_rs3"/>
      <w:bookmarkEnd w:id="634"/>
      <w:del w:id="638" w:author="Laurent Barillé" w:date="2025-01-12T12:12:00Z">
        <w:r w:rsidDel="005D1E9F">
          <w:delText xml:space="preserve">Malvern Panalytical, 2023. </w:delText>
        </w:r>
        <w:r w:rsidR="00A334C8" w:rsidDel="005D1E9F">
          <w:fldChar w:fldCharType="begin"/>
        </w:r>
        <w:r w:rsidR="00A334C8" w:rsidDel="005D1E9F">
          <w:delInstrText xml:space="preserve"> HYPERLINK "https://www.malvernpanalytical.com/en/support/product-support/software/rs3" \h </w:delInstrText>
        </w:r>
        <w:r w:rsidR="00A334C8" w:rsidDel="005D1E9F">
          <w:fldChar w:fldCharType="separate"/>
        </w:r>
        <w:r w:rsidDel="005D1E9F">
          <w:rPr>
            <w:rStyle w:val="Lienhypertexte"/>
          </w:rPr>
          <w:delText>RS3 software</w:delText>
        </w:r>
        <w:r w:rsidR="00A334C8" w:rsidDel="005D1E9F">
          <w:rPr>
            <w:rStyle w:val="Lienhypertexte"/>
          </w:rPr>
          <w:fldChar w:fldCharType="end"/>
        </w:r>
        <w:r w:rsidDel="005D1E9F">
          <w:delText>.</w:delText>
        </w:r>
      </w:del>
    </w:p>
    <w:p w14:paraId="4408387F" w14:textId="2D27AB11" w:rsidR="00B91B7D" w:rsidDel="005D1E9F" w:rsidRDefault="00A0219F">
      <w:pPr>
        <w:pStyle w:val="Bibliographie"/>
        <w:rPr>
          <w:del w:id="639" w:author="Laurent Barillé" w:date="2025-01-12T12:12:00Z"/>
        </w:rPr>
      </w:pPr>
      <w:bookmarkStart w:id="640" w:name="ref-manca2024projected"/>
      <w:bookmarkEnd w:id="637"/>
      <w:del w:id="641" w:author="Laurent Barillé" w:date="2025-01-12T12:12:00Z">
        <w:r w:rsidDel="005D1E9F">
          <w:delText>Manca, F., Benedetti-Cecchi, L., Bradshaw, C.J., Cabeza, M., Gustafsson, C., Norkko, A.M., Roslin, T.V., Thomas, D.N., White, L., Strona, G., 2024. Projected loss of brown macroalgae and seagrasses with global environmental change. Nature Communications 15, 5344.</w:delText>
        </w:r>
      </w:del>
    </w:p>
    <w:p w14:paraId="0A6C2B25" w14:textId="63012544" w:rsidR="00B91B7D" w:rsidRPr="004B0AA4" w:rsidDel="005D1E9F" w:rsidRDefault="00A0219F">
      <w:pPr>
        <w:pStyle w:val="Bibliographie"/>
        <w:rPr>
          <w:del w:id="642" w:author="Laurent Barillé" w:date="2025-01-12T12:12:00Z"/>
          <w:lang w:val="es-ES"/>
        </w:rPr>
      </w:pPr>
      <w:bookmarkStart w:id="643" w:name="ref-marba2010mediterranean"/>
      <w:bookmarkEnd w:id="640"/>
      <w:del w:id="644" w:author="Laurent Barillé" w:date="2025-01-12T12:12:00Z">
        <w:r w:rsidDel="005D1E9F">
          <w:delText xml:space="preserve">Marbà, N., Duarte, C.M., 2010. Mediterranean warming triggers seagrass (posidonia oceanica) shoot mortality. </w:delText>
        </w:r>
        <w:r w:rsidRPr="004B0AA4" w:rsidDel="005D1E9F">
          <w:rPr>
            <w:lang w:val="es-ES"/>
          </w:rPr>
          <w:delText>Global change biology 16, 2366–2375.</w:delText>
        </w:r>
      </w:del>
    </w:p>
    <w:p w14:paraId="72BFD719" w14:textId="0141FC95" w:rsidR="00B91B7D" w:rsidDel="005D1E9F" w:rsidRDefault="00A0219F">
      <w:pPr>
        <w:pStyle w:val="Bibliographie"/>
        <w:rPr>
          <w:del w:id="645" w:author="Laurent Barillé" w:date="2025-01-12T12:12:00Z"/>
        </w:rPr>
      </w:pPr>
      <w:bookmarkStart w:id="646" w:name="ref-marien2019detecting"/>
      <w:bookmarkEnd w:id="643"/>
      <w:del w:id="647" w:author="Laurent Barillé" w:date="2025-01-12T12:12:00Z">
        <w:r w:rsidRPr="004B0AA4" w:rsidDel="005D1E9F">
          <w:rPr>
            <w:lang w:val="es-ES"/>
          </w:rPr>
          <w:delText xml:space="preserve">Mariën, B., Balzarolo, M., Dox, I., Leys, S., Lorène, M.J., Geron, C., Portillo-Estrada, M., AbdElgawad, H., Asard, H., Campioli, M., 2019. </w:delText>
        </w:r>
        <w:r w:rsidDel="005D1E9F">
          <w:delText>Detecting the onset of autumn leaf senescence in deciduous forest trees of the temperate zone. New Phytologist 224, 166–176.</w:delText>
        </w:r>
      </w:del>
    </w:p>
    <w:p w14:paraId="44ABBDD0" w14:textId="42A84479" w:rsidR="00B91B7D" w:rsidDel="005D1E9F" w:rsidRDefault="00A0219F">
      <w:pPr>
        <w:pStyle w:val="Bibliographie"/>
        <w:rPr>
          <w:del w:id="648" w:author="Laurent Barillé" w:date="2025-01-12T12:12:00Z"/>
        </w:rPr>
      </w:pPr>
      <w:bookmarkStart w:id="649" w:name="ref-marquet2024global"/>
      <w:bookmarkEnd w:id="646"/>
      <w:del w:id="650" w:author="Laurent Barillé" w:date="2025-01-12T12:12:00Z">
        <w:r w:rsidDel="005D1E9F">
          <w:delText>Marquet, P.A., Buschmann, A.H., Corcoran, D., Dı́az, P.A., Fuentes-Castillo, T., Garreaud, R., Pliscoff, P., Salazar, A., 2024. Global change and acceleration of anthropic pressures on patagonian ecosystems, in: Conservation in Chilean Patagonia: Assessing the State of Knowledge, Opportunities, and Challenges. Springer International Publishing Cham, pp. 33–65.</w:delText>
        </w:r>
      </w:del>
    </w:p>
    <w:p w14:paraId="0B9DA56A" w14:textId="3BEE52E6" w:rsidR="00B91B7D" w:rsidDel="005D1E9F" w:rsidRDefault="00A0219F">
      <w:pPr>
        <w:pStyle w:val="Bibliographie"/>
        <w:rPr>
          <w:del w:id="651" w:author="Laurent Barillé" w:date="2025-01-12T12:12:00Z"/>
        </w:rPr>
      </w:pPr>
      <w:bookmarkStart w:id="652" w:name="ref-massa2009temperature"/>
      <w:bookmarkEnd w:id="649"/>
      <w:del w:id="653" w:author="Laurent Barillé" w:date="2025-01-12T12:12:00Z">
        <w:r w:rsidDel="005D1E9F">
          <w:delText>Massa, S., Arnaud-Haond, S., Pearson, G., Serrão, E., 2009. Temperature tolerance and survival of intertidal populations of the seagrass zostera noltii (hornemann) in southern europe (ria formosa, portugal). Hydrobiologia 619, 195–201.</w:delText>
        </w:r>
      </w:del>
    </w:p>
    <w:p w14:paraId="39DF869C" w14:textId="01538336" w:rsidR="00B91B7D" w:rsidDel="005D1E9F" w:rsidRDefault="00A0219F">
      <w:pPr>
        <w:pStyle w:val="Bibliographie"/>
        <w:rPr>
          <w:del w:id="654" w:author="Laurent Barillé" w:date="2025-01-12T12:12:00Z"/>
        </w:rPr>
      </w:pPr>
      <w:bookmarkStart w:id="655" w:name="ref-d15020161"/>
      <w:bookmarkEnd w:id="652"/>
      <w:del w:id="656" w:author="Laurent Barillé" w:date="2025-01-12T12:12:00Z">
        <w:r w:rsidDel="005D1E9F">
          <w:delText xml:space="preserve">Massé, C., Viard, F., Humbert, S., Antajan, E., Auby, I., Bachelet, G., Bernard, G., Bouchet, V.M.P., Burel, T., Dauvin, J.-C., Delegrange, A., Derrien-Courtel, S., Droual, G., Gouillieux, B., Goulletquer, P., Guérin, L., Janson, A.-L., Jourde, J., Labrune, C., Lavesque, N., Leclerc, J.-C., Le Duff, M., Le Garrec, V., Noël, P., Nowaczyk, A., Pergent-Martini, C., Pezy, J.-P., Raoux, A., Raybaud, V., Ruitton, S., Sauriau, P.-G., Spilmont, N., Thibault, D., Vincent, D., Curd, A., 2023. An overview of marine non-indigenous species found in three contrasting biogeographic metropolitan french regions: Insights on distribution, origins and pathways of introduction. Diversity 15. </w:delText>
        </w:r>
        <w:r w:rsidR="00A334C8" w:rsidDel="005D1E9F">
          <w:fldChar w:fldCharType="begin"/>
        </w:r>
        <w:r w:rsidR="00A334C8" w:rsidDel="005D1E9F">
          <w:delInstrText xml:space="preserve"> HYPERLINK "https://doi.org/10.3390/d15020161" \h </w:delInstrText>
        </w:r>
        <w:r w:rsidR="00A334C8" w:rsidDel="005D1E9F">
          <w:fldChar w:fldCharType="separate"/>
        </w:r>
        <w:r w:rsidDel="005D1E9F">
          <w:rPr>
            <w:rStyle w:val="Lienhypertexte"/>
          </w:rPr>
          <w:delText>https://doi.org/10.3390/d15020161</w:delText>
        </w:r>
        <w:r w:rsidR="00A334C8" w:rsidDel="005D1E9F">
          <w:rPr>
            <w:rStyle w:val="Lienhypertexte"/>
          </w:rPr>
          <w:fldChar w:fldCharType="end"/>
        </w:r>
      </w:del>
    </w:p>
    <w:p w14:paraId="4F3BE3DD" w14:textId="7916E79C" w:rsidR="00B91B7D" w:rsidDel="005D1E9F" w:rsidRDefault="00A0219F">
      <w:pPr>
        <w:pStyle w:val="Bibliographie"/>
        <w:rPr>
          <w:del w:id="657" w:author="Laurent Barillé" w:date="2025-01-12T12:12:00Z"/>
        </w:rPr>
      </w:pPr>
      <w:bookmarkStart w:id="658" w:name="ref-Masson2021"/>
      <w:bookmarkEnd w:id="655"/>
      <w:del w:id="659" w:author="Laurent Barillé" w:date="2025-01-12T12:12:00Z">
        <w:r w:rsidDel="005D1E9F">
          <w:lastRenderedPageBreak/>
          <w:delText>Masson-Delmotte, V., Zhai, P., Pirani, A., Connors, S.L., Péan, C., Berger, S., Caud, N., Chen, Y., Goldfarb, L., Gomis, M., others, 2021. Climate change 2021: The physical science basis. Contribution of working group I to the sixth assessment report of the intergovernmental panel on climate change 2.</w:delText>
        </w:r>
      </w:del>
    </w:p>
    <w:p w14:paraId="47A18348" w14:textId="48A6034E" w:rsidR="00B91B7D" w:rsidDel="005D1E9F" w:rsidRDefault="00A0219F">
      <w:pPr>
        <w:pStyle w:val="Bibliographie"/>
        <w:rPr>
          <w:del w:id="660" w:author="Laurent Barillé" w:date="2025-01-12T12:12:00Z"/>
        </w:rPr>
      </w:pPr>
      <w:bookmarkStart w:id="661" w:name="ref-mazdiyasni2019hidf"/>
      <w:bookmarkEnd w:id="658"/>
      <w:del w:id="662" w:author="Laurent Barillé" w:date="2025-01-12T12:12:00Z">
        <w:r w:rsidDel="005D1E9F">
          <w:delText xml:space="preserve">Mazdiyasni, O., Sadegh, M., Chiang, F., AghaKouchak, A., 2019. Heat wave intensity duration frequency curve: A multivariate approach for hazard and attribution analysis. Scientific Reports 9, 14117. </w:delText>
        </w:r>
        <w:r w:rsidR="00A334C8" w:rsidDel="005D1E9F">
          <w:fldChar w:fldCharType="begin"/>
        </w:r>
        <w:r w:rsidR="00A334C8" w:rsidDel="005D1E9F">
          <w:delInstrText xml:space="preserve"> HYPERLINK "https://doi.org/10.1038/s41598-019-50643-w" \h </w:delInstrText>
        </w:r>
        <w:r w:rsidR="00A334C8" w:rsidDel="005D1E9F">
          <w:fldChar w:fldCharType="separate"/>
        </w:r>
        <w:r w:rsidDel="005D1E9F">
          <w:rPr>
            <w:rStyle w:val="Lienhypertexte"/>
          </w:rPr>
          <w:delText>https://doi.org/10.1038/s41598-019-50643-w</w:delText>
        </w:r>
        <w:r w:rsidR="00A334C8" w:rsidDel="005D1E9F">
          <w:rPr>
            <w:rStyle w:val="Lienhypertexte"/>
          </w:rPr>
          <w:fldChar w:fldCharType="end"/>
        </w:r>
      </w:del>
    </w:p>
    <w:p w14:paraId="1A362D83" w14:textId="548BC469" w:rsidR="00B91B7D" w:rsidDel="005D1E9F" w:rsidRDefault="00A0219F">
      <w:pPr>
        <w:pStyle w:val="Bibliographie"/>
        <w:rPr>
          <w:del w:id="663" w:author="Laurent Barillé" w:date="2025-01-12T12:12:00Z"/>
        </w:rPr>
      </w:pPr>
      <w:bookmarkStart w:id="664" w:name="ref-rs11060704"/>
      <w:bookmarkEnd w:id="661"/>
      <w:del w:id="665" w:author="Laurent Barillé" w:date="2025-01-12T12:12:00Z">
        <w:r w:rsidDel="005D1E9F">
          <w:delText xml:space="preserve">Mcilwaine, B., Casado, M.R., Leinster, P., 2019. Using 1st derivative reflectance signatures within a remote sensing framework to identify macroalgae in marine environments. Remote Sensing 11. </w:delText>
        </w:r>
        <w:r w:rsidR="00A334C8" w:rsidDel="005D1E9F">
          <w:fldChar w:fldCharType="begin"/>
        </w:r>
        <w:r w:rsidR="00A334C8" w:rsidDel="005D1E9F">
          <w:delInstrText xml:space="preserve"> HYPERLINK "https://doi.org/10.3390/rs11060704" \h </w:delInstrText>
        </w:r>
        <w:r w:rsidR="00A334C8" w:rsidDel="005D1E9F">
          <w:fldChar w:fldCharType="separate"/>
        </w:r>
        <w:r w:rsidDel="005D1E9F">
          <w:rPr>
            <w:rStyle w:val="Lienhypertexte"/>
          </w:rPr>
          <w:delText>https://doi.org/10.3390/rs11060704</w:delText>
        </w:r>
        <w:r w:rsidR="00A334C8" w:rsidDel="005D1E9F">
          <w:rPr>
            <w:rStyle w:val="Lienhypertexte"/>
          </w:rPr>
          <w:fldChar w:fldCharType="end"/>
        </w:r>
      </w:del>
    </w:p>
    <w:p w14:paraId="2B7CB197" w14:textId="37C6882C" w:rsidR="00B91B7D" w:rsidDel="005D1E9F" w:rsidRDefault="00A0219F">
      <w:pPr>
        <w:pStyle w:val="Bibliographie"/>
        <w:rPr>
          <w:del w:id="666" w:author="Laurent Barillé" w:date="2025-01-12T12:12:00Z"/>
        </w:rPr>
      </w:pPr>
      <w:bookmarkStart w:id="667" w:name="ref-mckenzie2020global"/>
      <w:bookmarkEnd w:id="664"/>
      <w:del w:id="668" w:author="Laurent Barillé" w:date="2025-01-12T12:12:00Z">
        <w:r w:rsidDel="005D1E9F">
          <w:delText>McKenzie, L.J., Nordlund, L.M., Jones, B.L., Cullen-Unsworth, L.C., Roelfsema, C., Unsworth, R.K., 2020. The global distribution of seagrass meadows. Environmental Research Letters 15, 074041.</w:delText>
        </w:r>
      </w:del>
    </w:p>
    <w:p w14:paraId="69B5ADC4" w14:textId="27544998" w:rsidR="00B91B7D" w:rsidDel="005D1E9F" w:rsidRDefault="00A0219F">
      <w:pPr>
        <w:pStyle w:val="Bibliographie"/>
        <w:rPr>
          <w:del w:id="669" w:author="Laurent Barillé" w:date="2025-01-12T12:12:00Z"/>
        </w:rPr>
      </w:pPr>
      <w:bookmarkStart w:id="670" w:name="ref-mcroy1977production"/>
      <w:bookmarkEnd w:id="667"/>
      <w:del w:id="671" w:author="Laurent Barillé" w:date="2025-01-12T12:12:00Z">
        <w:r w:rsidDel="005D1E9F">
          <w:delText>McRoy, C.P., McMillan, C., 1977. Production ecology and physiology of seagrasses.</w:delText>
        </w:r>
      </w:del>
    </w:p>
    <w:p w14:paraId="79D83614" w14:textId="1098F3CC" w:rsidR="00B91B7D" w:rsidRPr="004B0AA4" w:rsidDel="005D1E9F" w:rsidRDefault="00A0219F">
      <w:pPr>
        <w:pStyle w:val="Bibliographie"/>
        <w:rPr>
          <w:del w:id="672" w:author="Laurent Barillé" w:date="2025-01-12T12:12:00Z"/>
          <w:lang w:val="fr-FR"/>
        </w:rPr>
      </w:pPr>
      <w:bookmarkStart w:id="673" w:name="ref-meleder2003spectrometric"/>
      <w:bookmarkEnd w:id="670"/>
      <w:del w:id="674" w:author="Laurent Barillé" w:date="2025-01-12T12:12:00Z">
        <w:r w:rsidRPr="004B0AA4" w:rsidDel="005D1E9F">
          <w:rPr>
            <w:lang w:val="fr-FR"/>
          </w:rPr>
          <w:delText xml:space="preserve">Méléder, V., Barillé, L., Launeau, P., Carrère, V., Rincé, Y., 2003. </w:delText>
        </w:r>
        <w:r w:rsidDel="005D1E9F">
          <w:delText xml:space="preserve">Spectrometric constraint in analysis of benthic diatom biomass using monospecific cultures. </w:delText>
        </w:r>
        <w:r w:rsidRPr="004B0AA4" w:rsidDel="005D1E9F">
          <w:rPr>
            <w:lang w:val="fr-FR"/>
          </w:rPr>
          <w:delText>Remote Sensing of Environment 88, 386–400.</w:delText>
        </w:r>
      </w:del>
    </w:p>
    <w:p w14:paraId="769FA376" w14:textId="7C6371D3" w:rsidR="00B91B7D" w:rsidDel="005D1E9F" w:rsidRDefault="00A0219F">
      <w:pPr>
        <w:pStyle w:val="Bibliographie"/>
        <w:rPr>
          <w:del w:id="675" w:author="Laurent Barillé" w:date="2025-01-12T12:12:00Z"/>
        </w:rPr>
      </w:pPr>
      <w:bookmarkStart w:id="676" w:name="ref-meleder2005spatio"/>
      <w:bookmarkEnd w:id="673"/>
      <w:del w:id="677" w:author="Laurent Barillé" w:date="2025-01-12T12:12:00Z">
        <w:r w:rsidRPr="004B0AA4" w:rsidDel="005D1E9F">
          <w:rPr>
            <w:lang w:val="fr-FR"/>
          </w:rPr>
          <w:delText xml:space="preserve">Méléder, V., Barillé, L., Rincé, Y., Morançais, M., Rosa, P., Gaudin, P., 2005. </w:delText>
        </w:r>
        <w:r w:rsidDel="005D1E9F">
          <w:delText>Spatio-temporal changes in microphytobenthos structure analysed by pigment composition in a macrotidal flat (bourgneuf bay, france). Marine Ecology Progress Series 297, 83–99.</w:delText>
        </w:r>
      </w:del>
    </w:p>
    <w:p w14:paraId="654ECBFE" w14:textId="08FB8854" w:rsidR="00B91B7D" w:rsidRPr="004B0AA4" w:rsidDel="005D1E9F" w:rsidRDefault="00A0219F">
      <w:pPr>
        <w:pStyle w:val="Bibliographie"/>
        <w:rPr>
          <w:del w:id="678" w:author="Laurent Barillé" w:date="2025-01-12T12:12:00Z"/>
          <w:lang w:val="fr-FR"/>
        </w:rPr>
      </w:pPr>
      <w:bookmarkStart w:id="679" w:name="ref-meleder2018microphytobenthos"/>
      <w:bookmarkEnd w:id="676"/>
      <w:del w:id="680" w:author="Laurent Barillé" w:date="2025-01-12T12:12:00Z">
        <w:r w:rsidDel="005D1E9F">
          <w:delText xml:space="preserve">Méléder, V., Jesus, B., Barnett, A., Barillé, L., Lavaud, J., 2018. Microphytobenthos primary production estimated by hyperspectral reflectance. </w:delText>
        </w:r>
        <w:r w:rsidRPr="004B0AA4" w:rsidDel="005D1E9F">
          <w:rPr>
            <w:lang w:val="fr-FR"/>
          </w:rPr>
          <w:delText>PloS one 13, e0197093.</w:delText>
        </w:r>
      </w:del>
    </w:p>
    <w:p w14:paraId="1AF4BF4B" w14:textId="6AFD762E" w:rsidR="00B91B7D" w:rsidRPr="004B0AA4" w:rsidDel="005D1E9F" w:rsidRDefault="00A0219F">
      <w:pPr>
        <w:pStyle w:val="Bibliographie"/>
        <w:rPr>
          <w:del w:id="681" w:author="Laurent Barillé" w:date="2025-01-12T12:12:00Z"/>
          <w:lang w:val="fr-FR"/>
        </w:rPr>
      </w:pPr>
      <w:bookmarkStart w:id="682" w:name="ref-meleder2003cartographie"/>
      <w:bookmarkEnd w:id="679"/>
      <w:del w:id="683" w:author="Laurent Barillé" w:date="2025-01-12T12:12:00Z">
        <w:r w:rsidRPr="004B0AA4" w:rsidDel="005D1E9F">
          <w:rPr>
            <w:lang w:val="fr-FR"/>
          </w:rPr>
          <w:delText>Méléder, Vona, Launeau, P., Barillé, L., Rincé, Y., 2003. Cartographie des peuplements du microphytobenthos par télédétection spatiale visible-infrarouge dans un écosystème conchylicole. Comptes rendus. Biologies 326, 377–389.</w:delText>
        </w:r>
      </w:del>
    </w:p>
    <w:p w14:paraId="3A5B68ED" w14:textId="3C43EFA2" w:rsidR="00B91B7D" w:rsidDel="005D1E9F" w:rsidRDefault="00A0219F">
      <w:pPr>
        <w:pStyle w:val="Bibliographie"/>
        <w:rPr>
          <w:del w:id="684" w:author="Laurent Barillé" w:date="2025-01-12T12:12:00Z"/>
        </w:rPr>
      </w:pPr>
      <w:bookmarkStart w:id="685" w:name="ref-Meleder2013"/>
      <w:bookmarkEnd w:id="682"/>
      <w:del w:id="686" w:author="Laurent Barillé" w:date="2025-01-12T12:12:00Z">
        <w:r w:rsidRPr="004B0AA4" w:rsidDel="005D1E9F">
          <w:rPr>
            <w:lang w:val="fr-FR"/>
          </w:rPr>
          <w:delText xml:space="preserve">Méléder, V., Laviale, M., Jesus, B., Mouget, J.L., Lavaud, J., Kazemipour, F., Launeau, P., Barillé, L., 2013. </w:delText>
        </w:r>
        <w:r w:rsidDel="005D1E9F">
          <w:delText xml:space="preserve">In vivo estimation of pigment composition and optical absorption cross-section by spectroradiometry in four aquatic photosynthetic micro-organisms. Journal of Photochemistry and Photobiology B: Biology 129, 115–124. </w:delText>
        </w:r>
        <w:r w:rsidR="00A334C8" w:rsidDel="005D1E9F">
          <w:fldChar w:fldCharType="begin"/>
        </w:r>
        <w:r w:rsidR="00A334C8" w:rsidDel="005D1E9F">
          <w:delInstrText xml:space="preserve"> HYPERLINK "https://doi.org/10.1016/j.jphotobiol.2013.10.005" \h </w:delInstrText>
        </w:r>
        <w:r w:rsidR="00A334C8" w:rsidDel="005D1E9F">
          <w:fldChar w:fldCharType="separate"/>
        </w:r>
        <w:r w:rsidDel="005D1E9F">
          <w:rPr>
            <w:rStyle w:val="Lienhypertexte"/>
          </w:rPr>
          <w:delText>https://doi.org/10.1016/j.jphotobiol.2013.10.005</w:delText>
        </w:r>
        <w:r w:rsidR="00A334C8" w:rsidDel="005D1E9F">
          <w:rPr>
            <w:rStyle w:val="Lienhypertexte"/>
          </w:rPr>
          <w:fldChar w:fldCharType="end"/>
        </w:r>
      </w:del>
    </w:p>
    <w:p w14:paraId="5FD52D47" w14:textId="4BEFB529" w:rsidR="00B91B7D" w:rsidDel="005D1E9F" w:rsidRDefault="00A0219F">
      <w:pPr>
        <w:pStyle w:val="Bibliographie"/>
        <w:rPr>
          <w:del w:id="687" w:author="Laurent Barillé" w:date="2025-01-12T12:12:00Z"/>
        </w:rPr>
      </w:pPr>
      <w:bookmarkStart w:id="688" w:name="ref-jmse11020367"/>
      <w:bookmarkEnd w:id="685"/>
      <w:del w:id="689" w:author="Laurent Barillé" w:date="2025-01-12T12:12:00Z">
        <w:r w:rsidRPr="004B0AA4" w:rsidDel="005D1E9F">
          <w:rPr>
            <w:lang w:val="es-ES"/>
          </w:rPr>
          <w:delText xml:space="preserve">Mendoza-Segura, C., Fernández, E., Beca-Carretero, P., 2023. </w:delText>
        </w:r>
        <w:r w:rsidDel="005D1E9F">
          <w:delText xml:space="preserve">Predicted changes in the biogeographical range of gracilaria vermiculophylla under present and future climate </w:delText>
        </w:r>
        <w:r w:rsidDel="005D1E9F">
          <w:lastRenderedPageBreak/>
          <w:delText xml:space="preserve">scenarios. Journal of Marine Science and Engineering 11. </w:delText>
        </w:r>
        <w:r w:rsidR="00A334C8" w:rsidDel="005D1E9F">
          <w:fldChar w:fldCharType="begin"/>
        </w:r>
        <w:r w:rsidR="00A334C8" w:rsidDel="005D1E9F">
          <w:delInstrText xml:space="preserve"> HYPERLINK "https://doi.org/10.3390/jmse11020367" \h </w:delInstrText>
        </w:r>
        <w:r w:rsidR="00A334C8" w:rsidDel="005D1E9F">
          <w:fldChar w:fldCharType="separate"/>
        </w:r>
        <w:r w:rsidDel="005D1E9F">
          <w:rPr>
            <w:rStyle w:val="Lienhypertexte"/>
          </w:rPr>
          <w:delText>https://doi.org/10.3390/jmse11020367</w:delText>
        </w:r>
        <w:r w:rsidR="00A334C8" w:rsidDel="005D1E9F">
          <w:rPr>
            <w:rStyle w:val="Lienhypertexte"/>
          </w:rPr>
          <w:fldChar w:fldCharType="end"/>
        </w:r>
      </w:del>
    </w:p>
    <w:p w14:paraId="1036ED30" w14:textId="48129637" w:rsidR="00B91B7D" w:rsidRPr="004B0AA4" w:rsidDel="005D1E9F" w:rsidRDefault="00A0219F">
      <w:pPr>
        <w:pStyle w:val="Bibliographie"/>
        <w:rPr>
          <w:del w:id="690" w:author="Laurent Barillé" w:date="2025-01-12T12:12:00Z"/>
          <w:lang w:val="fr-FR"/>
        </w:rPr>
      </w:pPr>
      <w:bookmarkStart w:id="691" w:name="ref-menesguen2018marees"/>
      <w:bookmarkEnd w:id="688"/>
      <w:del w:id="692" w:author="Laurent Barillé" w:date="2025-01-12T12:12:00Z">
        <w:r w:rsidDel="005D1E9F">
          <w:delText xml:space="preserve">Ménesguen, A., 2018. </w:delText>
        </w:r>
        <w:r w:rsidRPr="004B0AA4" w:rsidDel="005D1E9F">
          <w:rPr>
            <w:lang w:val="fr-FR"/>
          </w:rPr>
          <w:delText>Les marées vertes: 40 clés pour comprendre. Editions Quae.</w:delText>
        </w:r>
      </w:del>
    </w:p>
    <w:p w14:paraId="26360F99" w14:textId="7EF0ED2C" w:rsidR="00B91B7D" w:rsidDel="005D1E9F" w:rsidRDefault="00A0219F">
      <w:pPr>
        <w:pStyle w:val="Bibliographie"/>
        <w:rPr>
          <w:del w:id="693" w:author="Laurent Barillé" w:date="2025-01-12T12:12:00Z"/>
        </w:rPr>
      </w:pPr>
      <w:bookmarkStart w:id="694" w:name="ref-Michel2021"/>
      <w:bookmarkEnd w:id="691"/>
      <w:del w:id="695" w:author="Laurent Barillé" w:date="2025-01-12T12:12:00Z">
        <w:r w:rsidRPr="004B0AA4" w:rsidDel="005D1E9F">
          <w:rPr>
            <w:lang w:val="fr-FR"/>
          </w:rPr>
          <w:delText xml:space="preserve">Michel, G., Le Bot, S., Lesourd, S., Lafite, R., 2021. </w:delText>
        </w:r>
        <w:r w:rsidDel="005D1E9F">
          <w:delText xml:space="preserve">Morpho-sedimentological and dynamic patterns in a ria type estuary: The belon estuary (south brittany, france). Journal of Maps 17, 389–400. </w:delText>
        </w:r>
        <w:r w:rsidR="00A334C8" w:rsidDel="005D1E9F">
          <w:fldChar w:fldCharType="begin"/>
        </w:r>
        <w:r w:rsidR="00A334C8" w:rsidDel="005D1E9F">
          <w:delInstrText xml:space="preserve"> HYPERLINK "https://doi.org/10.1080/17445647.2021.1925170" \h </w:delInstrText>
        </w:r>
        <w:r w:rsidR="00A334C8" w:rsidDel="005D1E9F">
          <w:fldChar w:fldCharType="separate"/>
        </w:r>
        <w:r w:rsidDel="005D1E9F">
          <w:rPr>
            <w:rStyle w:val="Lienhypertexte"/>
          </w:rPr>
          <w:delText>https://doi.org/10.1080/17445647.2021.1925170</w:delText>
        </w:r>
        <w:r w:rsidR="00A334C8" w:rsidDel="005D1E9F">
          <w:rPr>
            <w:rStyle w:val="Lienhypertexte"/>
          </w:rPr>
          <w:fldChar w:fldCharType="end"/>
        </w:r>
      </w:del>
    </w:p>
    <w:p w14:paraId="03012D2A" w14:textId="6EC2CCF2" w:rsidR="00B91B7D" w:rsidDel="005D1E9F" w:rsidRDefault="00A0219F">
      <w:pPr>
        <w:pStyle w:val="Bibliographie"/>
        <w:rPr>
          <w:del w:id="696" w:author="Laurent Barillé" w:date="2025-01-12T12:12:00Z"/>
        </w:rPr>
      </w:pPr>
      <w:bookmarkStart w:id="697" w:name="ref-miller1996microphytobenthos"/>
      <w:bookmarkEnd w:id="694"/>
      <w:del w:id="698" w:author="Laurent Barillé" w:date="2025-01-12T12:12:00Z">
        <w:r w:rsidDel="005D1E9F">
          <w:delText>Miller, D.C., Geider, R.J., MacIntyre, H.L., 1996. Microphytobenthos: The ecological role of the “secret garden” of unvegetated, shallow-water marine habitats. II. Role in sediment stability and shallow-water food webs. Estuaries 19, 202–212.</w:delText>
        </w:r>
      </w:del>
    </w:p>
    <w:p w14:paraId="5F2E49CC" w14:textId="32E78DA7" w:rsidR="00B91B7D" w:rsidDel="005D1E9F" w:rsidRDefault="00A0219F">
      <w:pPr>
        <w:pStyle w:val="Bibliographie"/>
        <w:rPr>
          <w:del w:id="699" w:author="Laurent Barillé" w:date="2025-01-12T12:12:00Z"/>
        </w:rPr>
      </w:pPr>
      <w:bookmarkStart w:id="700" w:name="ref-Miloslavich2018"/>
      <w:bookmarkEnd w:id="697"/>
      <w:del w:id="701" w:author="Laurent Barillé" w:date="2025-01-12T12:12:00Z">
        <w:r w:rsidDel="005D1E9F">
          <w:delText xml:space="preserve">Miloslavich, P., Bax, N.J., Simmons, S.E., Klein, E., Appeltans, W., Aburto-Oropeza, O., Garcia, M.A., Batten, S.D., Benedetti-Cecchi, L., Checkley, D.M., Chiba, S., Duffy, J.E., Dunn, D.C., Fischer, A., Gunn, J., Kudela, R., Marsac, F., Muller-Karger, F.E., Obura, D., Shin, Y.J., 2018. Essential ocean variables for global sustained observations of biodiversity and ecosystem changes. Global Change Biology 24, 2416–2433. </w:delText>
        </w:r>
        <w:r w:rsidR="00A334C8" w:rsidDel="005D1E9F">
          <w:fldChar w:fldCharType="begin"/>
        </w:r>
        <w:r w:rsidR="00A334C8" w:rsidDel="005D1E9F">
          <w:delInstrText xml:space="preserve"> HYPERLINK "https://doi.org/10.1111/GCB.14108" \h </w:delInstrText>
        </w:r>
        <w:r w:rsidR="00A334C8" w:rsidDel="005D1E9F">
          <w:fldChar w:fldCharType="separate"/>
        </w:r>
        <w:r w:rsidDel="005D1E9F">
          <w:rPr>
            <w:rStyle w:val="Lienhypertexte"/>
          </w:rPr>
          <w:delText>https://doi.org/10.1111/GCB.14108</w:delText>
        </w:r>
        <w:r w:rsidR="00A334C8" w:rsidDel="005D1E9F">
          <w:rPr>
            <w:rStyle w:val="Lienhypertexte"/>
          </w:rPr>
          <w:fldChar w:fldCharType="end"/>
        </w:r>
      </w:del>
    </w:p>
    <w:p w14:paraId="0DD1F107" w14:textId="08FD0279" w:rsidR="00B91B7D" w:rsidDel="005D1E9F" w:rsidRDefault="00A0219F">
      <w:pPr>
        <w:pStyle w:val="Bibliographie"/>
        <w:rPr>
          <w:del w:id="702" w:author="Laurent Barillé" w:date="2025-01-12T12:12:00Z"/>
        </w:rPr>
      </w:pPr>
      <w:bookmarkStart w:id="703" w:name="ref-minderhoud2020groundwater"/>
      <w:bookmarkEnd w:id="700"/>
      <w:del w:id="704" w:author="Laurent Barillé" w:date="2025-01-12T12:12:00Z">
        <w:r w:rsidDel="005D1E9F">
          <w:delText>Minderhoud, P., Middelkoop, H., Erkens, G., Stouthamer, E., 2020. Groundwater extraction may drown mega-delta: Projections of extraction-induced subsidence and elevation of the mekong delta for the 21st century. Environmental Research Communications 2, 011005.</w:delText>
        </w:r>
      </w:del>
    </w:p>
    <w:p w14:paraId="4A1862D3" w14:textId="23B04D6A" w:rsidR="00B91B7D" w:rsidDel="005D1E9F" w:rsidRDefault="00A0219F">
      <w:pPr>
        <w:pStyle w:val="Bibliographie"/>
        <w:rPr>
          <w:del w:id="705" w:author="Laurent Barillé" w:date="2025-01-12T12:12:00Z"/>
        </w:rPr>
      </w:pPr>
      <w:bookmarkStart w:id="706" w:name="ref-Momota2021"/>
      <w:bookmarkEnd w:id="703"/>
      <w:del w:id="707" w:author="Laurent Barillé" w:date="2025-01-12T12:12:00Z">
        <w:r w:rsidDel="005D1E9F">
          <w:delText xml:space="preserve">Momota, K., Hosokawa, S., 2021. Potential impacts of marine urbanization on benthic macrofaunal diversity. Scientific Reports 11, 1–12. </w:delText>
        </w:r>
        <w:r w:rsidR="00A334C8" w:rsidDel="005D1E9F">
          <w:fldChar w:fldCharType="begin"/>
        </w:r>
        <w:r w:rsidR="00A334C8" w:rsidDel="005D1E9F">
          <w:delInstrText xml:space="preserve"> HYPERLINK "https://doi.org/10.1038/s41598-021-83597-z" \h </w:delInstrText>
        </w:r>
        <w:r w:rsidR="00A334C8" w:rsidDel="005D1E9F">
          <w:fldChar w:fldCharType="separate"/>
        </w:r>
        <w:r w:rsidDel="005D1E9F">
          <w:rPr>
            <w:rStyle w:val="Lienhypertexte"/>
          </w:rPr>
          <w:delText>https://doi.org/10.1038/s41598-021-83597-z</w:delText>
        </w:r>
        <w:r w:rsidR="00A334C8" w:rsidDel="005D1E9F">
          <w:rPr>
            <w:rStyle w:val="Lienhypertexte"/>
          </w:rPr>
          <w:fldChar w:fldCharType="end"/>
        </w:r>
      </w:del>
    </w:p>
    <w:p w14:paraId="249404DB" w14:textId="32D7A020" w:rsidR="00B91B7D" w:rsidDel="005D1E9F" w:rsidRDefault="00A0219F">
      <w:pPr>
        <w:pStyle w:val="Bibliographie"/>
        <w:rPr>
          <w:del w:id="708" w:author="Laurent Barillé" w:date="2025-01-12T12:12:00Z"/>
        </w:rPr>
      </w:pPr>
      <w:bookmarkStart w:id="709" w:name="ref-moore2008environmental"/>
      <w:bookmarkEnd w:id="706"/>
      <w:del w:id="710" w:author="Laurent Barillé" w:date="2025-01-12T12:12:00Z">
        <w:r w:rsidDel="005D1E9F">
          <w:delText>Moore, K.A., Jarvis, J.C., 2008. Environmental factors affecting recent summertime eelgrass diebacks in the lower chesapeake bay: Implications for long-term persistence. Journal of Coastal Research 135–147.</w:delText>
        </w:r>
      </w:del>
    </w:p>
    <w:p w14:paraId="5D8B14FB" w14:textId="099DACFC" w:rsidR="00B91B7D" w:rsidDel="005D1E9F" w:rsidRDefault="00A0219F">
      <w:pPr>
        <w:pStyle w:val="Bibliographie"/>
        <w:rPr>
          <w:del w:id="711" w:author="Laurent Barillé" w:date="2025-01-12T12:12:00Z"/>
        </w:rPr>
      </w:pPr>
      <w:bookmarkStart w:id="712" w:name="ref-moreira2022underexplored"/>
      <w:bookmarkEnd w:id="709"/>
      <w:del w:id="713" w:author="Laurent Barillé" w:date="2025-01-12T12:12:00Z">
        <w:r w:rsidDel="005D1E9F">
          <w:delText>Moreira, A., Cruz, S., Marques, R., Cartaxana, P., 2022. The underexplored potential of green macroalgae in aquaculture. Reviews in Aquaculture 14, 5–26.</w:delText>
        </w:r>
      </w:del>
    </w:p>
    <w:p w14:paraId="3BB0CFB4" w14:textId="3CD5EDD2" w:rsidR="00B91B7D" w:rsidDel="005D1E9F" w:rsidRDefault="00A0219F">
      <w:pPr>
        <w:pStyle w:val="Bibliographie"/>
        <w:rPr>
          <w:del w:id="714" w:author="Laurent Barillé" w:date="2025-01-12T12:12:00Z"/>
        </w:rPr>
      </w:pPr>
      <w:bookmarkStart w:id="715" w:name="ref-Mouritsen2002"/>
      <w:bookmarkEnd w:id="712"/>
      <w:del w:id="716" w:author="Laurent Barillé" w:date="2025-01-12T12:12:00Z">
        <w:r w:rsidDel="005D1E9F">
          <w:delText xml:space="preserve">Mouritsen, K.N., Poulin, R., 2002. Parasitism, community structure and biodiversity in intertidal ecosystems. Parasitology 124. </w:delText>
        </w:r>
        <w:r w:rsidR="00A334C8" w:rsidDel="005D1E9F">
          <w:fldChar w:fldCharType="begin"/>
        </w:r>
        <w:r w:rsidR="00A334C8" w:rsidDel="005D1E9F">
          <w:delInstrText xml:space="preserve"> HYPERLINK "https://doi.org/10.1017/s0031182002001476" \h </w:delInstrText>
        </w:r>
        <w:r w:rsidR="00A334C8" w:rsidDel="005D1E9F">
          <w:fldChar w:fldCharType="separate"/>
        </w:r>
        <w:r w:rsidDel="005D1E9F">
          <w:rPr>
            <w:rStyle w:val="Lienhypertexte"/>
          </w:rPr>
          <w:delText>https://doi.org/10.1017/s0031182002001476</w:delText>
        </w:r>
        <w:r w:rsidR="00A334C8" w:rsidDel="005D1E9F">
          <w:rPr>
            <w:rStyle w:val="Lienhypertexte"/>
          </w:rPr>
          <w:fldChar w:fldCharType="end"/>
        </w:r>
      </w:del>
    </w:p>
    <w:p w14:paraId="091D0329" w14:textId="0FC56632" w:rsidR="00B91B7D" w:rsidDel="005D1E9F" w:rsidRDefault="00A0219F">
      <w:pPr>
        <w:pStyle w:val="Bibliographie"/>
        <w:rPr>
          <w:del w:id="717" w:author="Laurent Barillé" w:date="2025-01-12T12:12:00Z"/>
        </w:rPr>
      </w:pPr>
      <w:bookmarkStart w:id="718" w:name="ref-moussa2020importance"/>
      <w:bookmarkEnd w:id="715"/>
      <w:del w:id="719" w:author="Laurent Barillé" w:date="2025-01-12T12:12:00Z">
        <w:r w:rsidDel="005D1E9F">
          <w:delText>Moussa, R.M., Bertucci, F., Jorissen, H., Gache, C., Waqalevu, V.P., Parravicini, V., Lecchini, D., Galzin, R., 2020. Importance of intertidal seagrass beds as nursery area for coral reef fish juveniles (mayotte, indian ocean). Regional Studies in Marine Science 33, 100965.</w:delText>
        </w:r>
      </w:del>
    </w:p>
    <w:p w14:paraId="390EFC69" w14:textId="085D58A1" w:rsidR="00B91B7D" w:rsidDel="005D1E9F" w:rsidRDefault="00A0219F">
      <w:pPr>
        <w:pStyle w:val="Bibliographie"/>
        <w:rPr>
          <w:del w:id="720" w:author="Laurent Barillé" w:date="2025-01-12T12:12:00Z"/>
        </w:rPr>
      </w:pPr>
      <w:bookmarkStart w:id="721" w:name="ref-mudd2010does"/>
      <w:bookmarkEnd w:id="718"/>
      <w:del w:id="722" w:author="Laurent Barillé" w:date="2025-01-12T12:12:00Z">
        <w:r w:rsidDel="005D1E9F">
          <w:lastRenderedPageBreak/>
          <w:delText>Mudd, S.M., D’Alpaos, A., Morris, J.T., 2010. How does vegetation affect sedimentation on tidal marshes? Investigating particle capture and hydrodynamic controls on biologically mediated sedimentation. Journal of Geophysical Research: Earth Surface 115.</w:delText>
        </w:r>
      </w:del>
    </w:p>
    <w:p w14:paraId="0EF60AAF" w14:textId="3B94EE4C" w:rsidR="00B91B7D" w:rsidDel="005D1E9F" w:rsidRDefault="00A0219F">
      <w:pPr>
        <w:pStyle w:val="Bibliographie"/>
        <w:rPr>
          <w:del w:id="723" w:author="Laurent Barillé" w:date="2025-01-12T12:12:00Z"/>
        </w:rPr>
      </w:pPr>
      <w:bookmarkStart w:id="724" w:name="ref-Muller-Karger2018"/>
      <w:bookmarkEnd w:id="721"/>
      <w:del w:id="725" w:author="Laurent Barillé" w:date="2025-01-12T12:12:00Z">
        <w:r w:rsidDel="005D1E9F">
          <w:delText xml:space="preserve">Muller-Karger, F.E., Hestir, E., Ade, C., Turpie, K., Roberts, D.A., Siegel, D., Miller, R.J., Humm, D., Izenberg, N., Keller, M., Morgan, F., Frouin, R., Dekker, A.G., Gardner, R., Goodman, J., Schaeffer, B., Franz, B.A., Pahlevan, N., Mannino, A.G., Concha, J.A., Ackleson, S.G., Cavanaugh, K.C., Romanou, A., Tzortziou, M., Boss, E.S., Pavlick, R., Freeman, A., Rousseaux, C.S., Dunne, J., Long, M.C., Klein, E., McKinley, G.A., Goes, J., Letelier, R., Kavanaugh, M., Roffer, M., Bracher, A., Arrigo, K.R., Dierssen, H., Zhang, X., Davis, F.W., Best, B., Guralnick, R., Moisan, J., Sosik, H.M., Kudela, R., Mouw, C.B., Barnard, A.H., Palacios, S., Roesler, C., Drakou, E.G., Appeltans, W., Jetz, W., 2018. Satellite sensor requirements for monitoring essential biodiversity variables of coastal ecosystems. Ecological Applications 28, 749–760. </w:delText>
        </w:r>
        <w:r w:rsidR="00A334C8" w:rsidDel="005D1E9F">
          <w:fldChar w:fldCharType="begin"/>
        </w:r>
        <w:r w:rsidR="00A334C8" w:rsidDel="005D1E9F">
          <w:delInstrText xml:space="preserve"> HYPERLINK "https://doi.org/10.1002/eap.1682" \h </w:delInstrText>
        </w:r>
        <w:r w:rsidR="00A334C8" w:rsidDel="005D1E9F">
          <w:fldChar w:fldCharType="separate"/>
        </w:r>
        <w:r w:rsidDel="005D1E9F">
          <w:rPr>
            <w:rStyle w:val="Lienhypertexte"/>
          </w:rPr>
          <w:delText>https://doi.org/10.1002/eap.1682</w:delText>
        </w:r>
        <w:r w:rsidR="00A334C8" w:rsidDel="005D1E9F">
          <w:rPr>
            <w:rStyle w:val="Lienhypertexte"/>
          </w:rPr>
          <w:fldChar w:fldCharType="end"/>
        </w:r>
      </w:del>
    </w:p>
    <w:p w14:paraId="10049A71" w14:textId="513B677F" w:rsidR="00B91B7D" w:rsidDel="005D1E9F" w:rsidRDefault="00A0219F">
      <w:pPr>
        <w:pStyle w:val="Bibliographie"/>
        <w:rPr>
          <w:del w:id="726" w:author="Laurent Barillé" w:date="2025-01-12T12:12:00Z"/>
        </w:rPr>
      </w:pPr>
      <w:bookmarkStart w:id="727" w:name="ref-Murray2019"/>
      <w:bookmarkEnd w:id="724"/>
      <w:del w:id="728" w:author="Laurent Barillé" w:date="2025-01-12T12:12:00Z">
        <w:r w:rsidDel="005D1E9F">
          <w:delText xml:space="preserve">Murray, N.J., Phinn, S.R., DeWitt, M., Ferrari, R., Johnston, R., Lyons, M.B., Clinton, N., Thau, D., Fuller, R.A., 2019. The global distribution and trajectory of tidal flats. Nature 565, 222–225. </w:delText>
        </w:r>
        <w:r w:rsidR="00A334C8" w:rsidDel="005D1E9F">
          <w:fldChar w:fldCharType="begin"/>
        </w:r>
        <w:r w:rsidR="00A334C8" w:rsidDel="005D1E9F">
          <w:delInstrText xml:space="preserve"> HYPERLINK "https://doi.org/10.1038/s41586-018-0805-8" \h </w:delInstrText>
        </w:r>
        <w:r w:rsidR="00A334C8" w:rsidDel="005D1E9F">
          <w:fldChar w:fldCharType="separate"/>
        </w:r>
        <w:r w:rsidDel="005D1E9F">
          <w:rPr>
            <w:rStyle w:val="Lienhypertexte"/>
          </w:rPr>
          <w:delText>https://doi.org/10.1038/s41586-018-0805-8</w:delText>
        </w:r>
        <w:r w:rsidR="00A334C8" w:rsidDel="005D1E9F">
          <w:rPr>
            <w:rStyle w:val="Lienhypertexte"/>
          </w:rPr>
          <w:fldChar w:fldCharType="end"/>
        </w:r>
      </w:del>
    </w:p>
    <w:p w14:paraId="1BA5A3BD" w14:textId="6B342B12" w:rsidR="00B91B7D" w:rsidDel="005D1E9F" w:rsidRDefault="00A0219F">
      <w:pPr>
        <w:pStyle w:val="Bibliographie"/>
        <w:rPr>
          <w:del w:id="729" w:author="Laurent Barillé" w:date="2025-01-12T12:12:00Z"/>
        </w:rPr>
      </w:pPr>
      <w:bookmarkStart w:id="730" w:name="ref-nebel2020review"/>
      <w:bookmarkEnd w:id="727"/>
      <w:del w:id="731" w:author="Laurent Barillé" w:date="2025-01-12T12:12:00Z">
        <w:r w:rsidDel="005D1E9F">
          <w:delText>Nebel, S., Beege, M., Schneider, S., Rey, G.D., 2020. A review of photogrammetry and photorealistic 3D models in education from a psychological perspective, in: Frontiers in Education. Frontiers Media SA, p. 144.</w:delText>
        </w:r>
      </w:del>
    </w:p>
    <w:p w14:paraId="3C875676" w14:textId="05A7FE42" w:rsidR="00B91B7D" w:rsidDel="005D1E9F" w:rsidRDefault="00A0219F">
      <w:pPr>
        <w:pStyle w:val="Bibliographie"/>
        <w:rPr>
          <w:del w:id="732" w:author="Laurent Barillé" w:date="2025-01-12T12:12:00Z"/>
        </w:rPr>
      </w:pPr>
      <w:bookmarkStart w:id="733" w:name="ref-nguyen2021"/>
      <w:bookmarkEnd w:id="730"/>
      <w:del w:id="734" w:author="Laurent Barillé" w:date="2025-01-12T12:12:00Z">
        <w:r w:rsidDel="005D1E9F">
          <w:delText>Nguyen, H.M., Ralph, P.J., Marı́n-Guirao, L., Pernice, M., Procaccini, G., 2021. Seagrasses in an era of ocean warming: A review. Biological Reviews 96, 2009–2030.</w:delText>
        </w:r>
      </w:del>
    </w:p>
    <w:p w14:paraId="2F0CCDAD" w14:textId="2EAE40A1" w:rsidR="00B91B7D" w:rsidDel="005D1E9F" w:rsidRDefault="00A0219F">
      <w:pPr>
        <w:pStyle w:val="Bibliographie"/>
        <w:rPr>
          <w:del w:id="735" w:author="Laurent Barillé" w:date="2025-01-12T12:12:00Z"/>
        </w:rPr>
      </w:pPr>
      <w:bookmarkStart w:id="736" w:name="ref-Nicholls2007"/>
      <w:bookmarkEnd w:id="733"/>
      <w:del w:id="737" w:author="Laurent Barillé" w:date="2025-01-12T12:12:00Z">
        <w:r w:rsidDel="005D1E9F">
          <w:delText>Nicholls, R.J., others, 2007. Impacts of climate change and sea-level rise on coastal systems, in: Parry, M., others (Eds.), Climate Change 2007: Impacts, Adaptation and Vulnerability. Cambridge University Press, Cambridge, pp. 315–356.</w:delText>
        </w:r>
      </w:del>
    </w:p>
    <w:p w14:paraId="193B3367" w14:textId="7B736649" w:rsidR="00B91B7D" w:rsidDel="005D1E9F" w:rsidRDefault="00A0219F">
      <w:pPr>
        <w:pStyle w:val="Bibliographie"/>
        <w:rPr>
          <w:del w:id="738" w:author="Laurent Barillé" w:date="2025-01-12T12:12:00Z"/>
        </w:rPr>
      </w:pPr>
      <w:bookmarkStart w:id="739" w:name="ref-nijland2019"/>
      <w:bookmarkEnd w:id="736"/>
      <w:del w:id="740" w:author="Laurent Barillé" w:date="2025-01-12T12:12:00Z">
        <w:r w:rsidDel="005D1E9F">
          <w:delText>Nijland, W., Reshitnyk, L., Rubidge, E., 2019. Satellite remote sensing of canopy-forming kelp on a complex coastline: A novel procedure using the landsat image archive. Remote Sensing of Environment 220, 41–50.</w:delText>
        </w:r>
      </w:del>
    </w:p>
    <w:p w14:paraId="0F2FA9D2" w14:textId="2611CE62" w:rsidR="00B91B7D" w:rsidDel="005D1E9F" w:rsidRDefault="00A0219F">
      <w:pPr>
        <w:pStyle w:val="Bibliographie"/>
        <w:rPr>
          <w:del w:id="741" w:author="Laurent Barillé" w:date="2025-01-12T12:12:00Z"/>
        </w:rPr>
      </w:pPr>
      <w:bookmarkStart w:id="742" w:name="ref-nordlund2024one"/>
      <w:bookmarkEnd w:id="739"/>
      <w:del w:id="743" w:author="Laurent Barillé" w:date="2025-01-12T12:12:00Z">
        <w:r w:rsidDel="005D1E9F">
          <w:delText>Nordlund, L.M., Unsworth, R.K., Wallner-Hahn, S., Ratnarajah, L., Beca-Carretero, P., Boikova, E., Bull, J.C., Chefaoui, R.M., Santos, C.B. de los, Gagnon, K., others, 2024. One hundred priority questions for advancing seagrass conservation in europe. Plants, People, Planet.</w:delText>
        </w:r>
      </w:del>
    </w:p>
    <w:p w14:paraId="3292A7FE" w14:textId="365C9CD0" w:rsidR="00B91B7D" w:rsidDel="005D1E9F" w:rsidRDefault="00A0219F">
      <w:pPr>
        <w:pStyle w:val="Bibliographie"/>
        <w:rPr>
          <w:del w:id="744" w:author="Laurent Barillé" w:date="2025-01-12T12:12:00Z"/>
        </w:rPr>
      </w:pPr>
      <w:bookmarkStart w:id="745" w:name="ref-n1999primary"/>
      <w:bookmarkEnd w:id="742"/>
      <w:del w:id="746" w:author="Laurent Barillé" w:date="2025-01-12T12:12:00Z">
        <w:r w:rsidDel="005D1E9F">
          <w:delText>N-Uptake, A., 1999. Primary production by phytoplankton and microphytobenthos in estuaries. Estuaries 29, 93.</w:delText>
        </w:r>
      </w:del>
    </w:p>
    <w:p w14:paraId="3F4398C9" w14:textId="55570CCB" w:rsidR="00B91B7D" w:rsidDel="005D1E9F" w:rsidRDefault="00A0219F">
      <w:pPr>
        <w:pStyle w:val="Bibliographie"/>
        <w:rPr>
          <w:del w:id="747" w:author="Laurent Barillé" w:date="2025-01-12T12:12:00Z"/>
        </w:rPr>
      </w:pPr>
      <w:bookmarkStart w:id="748" w:name="ref-nurdin2023precision"/>
      <w:bookmarkEnd w:id="745"/>
      <w:del w:id="749" w:author="Laurent Barillé" w:date="2025-01-12T12:12:00Z">
        <w:r w:rsidDel="005D1E9F">
          <w:lastRenderedPageBreak/>
          <w:delText>Nurdin, N., Alevizos, E., Syamsuddin, R., Asis, H., Zainuddin, E.N., Aris, A., Oiry, S., Brunier, G., Komatsu, T., Barillé, L., 2023. Precision aquaculture drone mapping of the spatial distribution of kappaphycus alvarezii biomass and carrageenan. Remote Sensing 15, 3674.</w:delText>
        </w:r>
      </w:del>
    </w:p>
    <w:p w14:paraId="1F4924DF" w14:textId="1F144BC1" w:rsidR="00B91B7D" w:rsidDel="005D1E9F" w:rsidRDefault="00A0219F">
      <w:pPr>
        <w:pStyle w:val="Bibliographie"/>
        <w:rPr>
          <w:del w:id="750" w:author="Laurent Barillé" w:date="2025-01-12T12:12:00Z"/>
        </w:rPr>
      </w:pPr>
      <w:bookmarkStart w:id="751" w:name="ref-nyberg2007introduced"/>
      <w:bookmarkEnd w:id="748"/>
      <w:del w:id="752" w:author="Laurent Barillé" w:date="2025-01-12T12:12:00Z">
        <w:r w:rsidDel="005D1E9F">
          <w:delText>Nyberg, C.D., 2007. Introduced marine macroalgae and habitat modifiers: Their ecological role and significant attributes. Department of Marine Ecology.</w:delText>
        </w:r>
      </w:del>
    </w:p>
    <w:p w14:paraId="54184E49" w14:textId="573CC0C7" w:rsidR="00B91B7D" w:rsidDel="005D1E9F" w:rsidRDefault="00A0219F">
      <w:pPr>
        <w:pStyle w:val="Bibliographie"/>
        <w:rPr>
          <w:del w:id="753" w:author="Laurent Barillé" w:date="2025-01-12T12:12:00Z"/>
        </w:rPr>
      </w:pPr>
      <w:bookmarkStart w:id="754" w:name="ref-nyberg2009flora"/>
      <w:bookmarkEnd w:id="751"/>
      <w:del w:id="755" w:author="Laurent Barillé" w:date="2025-01-12T12:12:00Z">
        <w:r w:rsidDel="005D1E9F">
          <w:delText>Nyberg, C.D., Thomsen, M.S., Wallentinus, I., 2009. Flora and fauna associated with the introduced red alga gracilaria vermiculophylla. European Journal of Phycology 44, 395–403.</w:delText>
        </w:r>
      </w:del>
    </w:p>
    <w:p w14:paraId="4380271A" w14:textId="1AE1A024" w:rsidR="00B91B7D" w:rsidDel="005D1E9F" w:rsidRDefault="00A0219F">
      <w:pPr>
        <w:pStyle w:val="Bibliographie"/>
        <w:rPr>
          <w:del w:id="756" w:author="Laurent Barillé" w:date="2025-01-12T12:12:00Z"/>
        </w:rPr>
      </w:pPr>
      <w:bookmarkStart w:id="757" w:name="ref-o2018seagrass"/>
      <w:bookmarkEnd w:id="754"/>
      <w:del w:id="758" w:author="Laurent Barillé" w:date="2025-01-12T12:12:00Z">
        <w:r w:rsidDel="005D1E9F">
          <w:delText>O’Brien, K.R., Waycott, M., Maxwell, P., Kendrick, G.A., Udy, J.W., Ferguson, A.J., Kilminster, K., Scanes, P., McKenzie, L.J., McMahon, K., others, 2018. Seagrass ecosystem trajectory depends on the relative timescales of resistance, recovery and disturbance. Marine Pollution Bulletin 134, 166–176.</w:delText>
        </w:r>
      </w:del>
    </w:p>
    <w:p w14:paraId="2668EF75" w14:textId="0A9C4226" w:rsidR="00B91B7D" w:rsidDel="005D1E9F" w:rsidRDefault="00A0219F">
      <w:pPr>
        <w:pStyle w:val="Bibliographie"/>
        <w:rPr>
          <w:del w:id="759" w:author="Laurent Barillé" w:date="2025-01-12T12:12:00Z"/>
        </w:rPr>
      </w:pPr>
      <w:bookmarkStart w:id="760" w:name="ref-oh2017use"/>
      <w:bookmarkEnd w:id="757"/>
      <w:del w:id="761" w:author="Laurent Barillé" w:date="2025-01-12T12:12:00Z">
        <w:r w:rsidDel="005D1E9F">
          <w:delText>Oh, J., Kim, D., Lee, H., 2017. Use of a drone for mapping and time series image acquisition of tidal zones. Journal of the Korean Institute of Intelligent Systems 27, 119–125.</w:delText>
        </w:r>
      </w:del>
    </w:p>
    <w:p w14:paraId="22B71B45" w14:textId="5A100FFC" w:rsidR="00B91B7D" w:rsidDel="005D1E9F" w:rsidRDefault="00A0219F">
      <w:pPr>
        <w:pStyle w:val="Bibliographie"/>
        <w:rPr>
          <w:del w:id="762" w:author="Laurent Barillé" w:date="2025-01-12T12:12:00Z"/>
        </w:rPr>
      </w:pPr>
      <w:bookmarkStart w:id="763" w:name="ref-ohmi1956contributions"/>
      <w:bookmarkEnd w:id="760"/>
      <w:del w:id="764" w:author="Laurent Barillé" w:date="2025-01-12T12:12:00Z">
        <w:r w:rsidDel="005D1E9F">
          <w:delText xml:space="preserve">OHMI, H., 1956. CONTRIBUTIONS TO THE KNOWLEDGE OF GRACILARIACEAE FROM JAPAN: Ⅱ. On a new species of the genus gracilariopsis, with some considerations on its ecology. </w:delText>
        </w:r>
        <w:r w:rsidDel="005D1E9F">
          <w:rPr>
            <w:rFonts w:hint="eastAsia"/>
          </w:rPr>
          <w:delText>北海道大學水産學部研究彙報</w:delText>
        </w:r>
        <w:r w:rsidDel="005D1E9F">
          <w:delText xml:space="preserve"> 6, 271–279.</w:delText>
        </w:r>
      </w:del>
    </w:p>
    <w:p w14:paraId="659DEFA5" w14:textId="6012236C" w:rsidR="00B91B7D" w:rsidDel="005D1E9F" w:rsidRDefault="00A0219F">
      <w:pPr>
        <w:pStyle w:val="Bibliographie"/>
        <w:rPr>
          <w:del w:id="765" w:author="Laurent Barillé" w:date="2025-01-12T12:12:00Z"/>
        </w:rPr>
      </w:pPr>
      <w:bookmarkStart w:id="766" w:name="ref-Simon2024ShinyApp"/>
      <w:bookmarkEnd w:id="763"/>
      <w:del w:id="767" w:author="Laurent Barillé" w:date="2025-01-12T12:12:00Z">
        <w:r w:rsidDel="005D1E9F">
          <w:delText xml:space="preserve">Oiry, S., 2024. </w:delText>
        </w:r>
        <w:r w:rsidR="00A334C8" w:rsidDel="005D1E9F">
          <w:fldChar w:fldCharType="begin"/>
        </w:r>
        <w:r w:rsidR="00A334C8" w:rsidDel="005D1E9F">
          <w:delInstrText xml:space="preserve"> HYPERLINK "https://oirysimon.shinyapps.io/shiny_validate/" \h </w:delInstrText>
        </w:r>
        <w:r w:rsidR="00A334C8" w:rsidDel="005D1E9F">
          <w:fldChar w:fldCharType="separate"/>
        </w:r>
        <w:r w:rsidDel="005D1E9F">
          <w:rPr>
            <w:rStyle w:val="Lienhypertexte"/>
          </w:rPr>
          <w:delText>Shiny app for validation dataset building</w:delText>
        </w:r>
        <w:r w:rsidR="00A334C8" w:rsidDel="005D1E9F">
          <w:rPr>
            <w:rStyle w:val="Lienhypertexte"/>
          </w:rPr>
          <w:fldChar w:fldCharType="end"/>
        </w:r>
        <w:r w:rsidDel="005D1E9F">
          <w:delText>.</w:delText>
        </w:r>
      </w:del>
    </w:p>
    <w:p w14:paraId="76FF7504" w14:textId="0FBE06CB" w:rsidR="00B91B7D" w:rsidDel="005D1E9F" w:rsidRDefault="00A0219F">
      <w:pPr>
        <w:pStyle w:val="Bibliographie"/>
        <w:rPr>
          <w:del w:id="768" w:author="Laurent Barillé" w:date="2025-01-12T12:12:00Z"/>
        </w:rPr>
      </w:pPr>
      <w:bookmarkStart w:id="769" w:name="ref-oiry2021using"/>
      <w:bookmarkEnd w:id="766"/>
      <w:del w:id="770" w:author="Laurent Barillé" w:date="2025-01-12T12:12:00Z">
        <w:r w:rsidDel="005D1E9F">
          <w:delText>Oiry, S., Barillé, L., 2021. Using sentinel-2 satellite imagery to develop microphytobenthos-based water quality indices in estuaries. Ecological Indicators 121, 107184.</w:delText>
        </w:r>
      </w:del>
    </w:p>
    <w:p w14:paraId="4138FFC2" w14:textId="44B79BAC" w:rsidR="00B91B7D" w:rsidDel="005D1E9F" w:rsidRDefault="00A0219F">
      <w:pPr>
        <w:pStyle w:val="Bibliographie"/>
        <w:rPr>
          <w:del w:id="771" w:author="Laurent Barillé" w:date="2025-01-12T12:12:00Z"/>
        </w:rPr>
      </w:pPr>
      <w:bookmarkStart w:id="772" w:name="ref-oiry2024discriminating"/>
      <w:bookmarkEnd w:id="769"/>
      <w:del w:id="773" w:author="Laurent Barillé" w:date="2025-01-12T12:12:00Z">
        <w:r w:rsidDel="005D1E9F">
          <w:delText xml:space="preserve">Oiry, S., Davies, B.F.R., Sousa, A.I., Rosa, P., Zoffoli, M.L., Brunier, G., Gernez, P., Barillé, L., 2024. Discriminating seagrasses from green macroalgae in european intertidal areas using high-resolution multispectral drone imagery. Remote Sensing 16. </w:delText>
        </w:r>
        <w:r w:rsidR="00A334C8" w:rsidDel="005D1E9F">
          <w:fldChar w:fldCharType="begin"/>
        </w:r>
        <w:r w:rsidR="00A334C8" w:rsidDel="005D1E9F">
          <w:delInstrText xml:space="preserve"> HYPERLINK "https://doi.org/10.3390/rs16234383" \h </w:delInstrText>
        </w:r>
        <w:r w:rsidR="00A334C8" w:rsidDel="005D1E9F">
          <w:fldChar w:fldCharType="separate"/>
        </w:r>
        <w:r w:rsidDel="005D1E9F">
          <w:rPr>
            <w:rStyle w:val="Lienhypertexte"/>
          </w:rPr>
          <w:delText>https://doi.org/10.3390/rs16234383</w:delText>
        </w:r>
        <w:r w:rsidR="00A334C8" w:rsidDel="005D1E9F">
          <w:rPr>
            <w:rStyle w:val="Lienhypertexte"/>
          </w:rPr>
          <w:fldChar w:fldCharType="end"/>
        </w:r>
      </w:del>
    </w:p>
    <w:p w14:paraId="42B87F22" w14:textId="10ADCFC6" w:rsidR="00B91B7D" w:rsidDel="005D1E9F" w:rsidRDefault="00A0219F">
      <w:pPr>
        <w:pStyle w:val="Bibliographie"/>
        <w:rPr>
          <w:del w:id="774" w:author="Laurent Barillé" w:date="2025-01-12T12:12:00Z"/>
        </w:rPr>
      </w:pPr>
      <w:bookmarkStart w:id="775" w:name="ref-R-vegan"/>
      <w:bookmarkEnd w:id="772"/>
      <w:del w:id="776" w:author="Laurent Barillé" w:date="2025-01-12T12:12:00Z">
        <w:r w:rsidDel="005D1E9F">
          <w:delText xml:space="preserve">Oksanen, J., Simpson, G.L., Blanchet, F.G., Kindt, R., Legendre, P., Minchin, P.R., O’Hara, R.B., Solymos, P., Stevens, M.H.H., Szoecs, E., Wagner, H., Barbour, M., Bedward, M., Bolker, B., Borcard, D., Carvalho, G., Chirico, M., De Caceres, M., Durand, S., Evangelista, H.B.A., FitzJohn, R., Friendly, M., Furneaux, B., Hannigan, G., Hill, M.O., Lahti, L., McGlinn, D., Ouellette, M.-H., Ribeiro Cunha, E., Smith, T., Stier, A., Ter Braak, C.J.F., Weedon, J., 2024. </w:delText>
        </w:r>
        <w:r w:rsidR="00A334C8" w:rsidDel="005D1E9F">
          <w:fldChar w:fldCharType="begin"/>
        </w:r>
        <w:r w:rsidR="00A334C8" w:rsidDel="005D1E9F">
          <w:delInstrText xml:space="preserve"> HYPERLINK "https://CRAN.R-project.org/package=vegan" \h </w:delInstrText>
        </w:r>
        <w:r w:rsidR="00A334C8" w:rsidDel="005D1E9F">
          <w:fldChar w:fldCharType="separate"/>
        </w:r>
        <w:r w:rsidDel="005D1E9F">
          <w:rPr>
            <w:rStyle w:val="Lienhypertexte"/>
          </w:rPr>
          <w:delText>Vegan: Community ecology package</w:delText>
        </w:r>
        <w:r w:rsidR="00A334C8" w:rsidDel="005D1E9F">
          <w:rPr>
            <w:rStyle w:val="Lienhypertexte"/>
          </w:rPr>
          <w:fldChar w:fldCharType="end"/>
        </w:r>
        <w:r w:rsidDel="005D1E9F">
          <w:delText>.</w:delText>
        </w:r>
      </w:del>
    </w:p>
    <w:p w14:paraId="3AF20408" w14:textId="6E2967EF" w:rsidR="00B91B7D" w:rsidRPr="004B0AA4" w:rsidDel="005D1E9F" w:rsidRDefault="00A0219F">
      <w:pPr>
        <w:pStyle w:val="Bibliographie"/>
        <w:rPr>
          <w:del w:id="777" w:author="Laurent Barillé" w:date="2025-01-12T12:12:00Z"/>
          <w:lang w:val="fr-FR"/>
        </w:rPr>
      </w:pPr>
      <w:bookmarkStart w:id="778" w:name="ref-oliver2019projected"/>
      <w:bookmarkEnd w:id="775"/>
      <w:del w:id="779" w:author="Laurent Barillé" w:date="2025-01-12T12:12:00Z">
        <w:r w:rsidDel="005D1E9F">
          <w:lastRenderedPageBreak/>
          <w:delText xml:space="preserve">Oliver, E.C.J., Burrows, M.T., Donat, M.G., others, 2019. Projected marine heatwaves in the 21st century and the potential for ecological impact. </w:delText>
        </w:r>
        <w:r w:rsidRPr="004B0AA4" w:rsidDel="005D1E9F">
          <w:rPr>
            <w:lang w:val="fr-FR"/>
          </w:rPr>
          <w:delText xml:space="preserve">Frontiers in Marine Science 6, 734. </w:delText>
        </w:r>
        <w:r w:rsidR="00A334C8" w:rsidDel="005D1E9F">
          <w:fldChar w:fldCharType="begin"/>
        </w:r>
        <w:r w:rsidR="00A334C8" w:rsidDel="005D1E9F">
          <w:delInstrText xml:space="preserve"> HYPERLINK "https://doi.org/10.3389/fmars.2019.00734" \h </w:delInstrText>
        </w:r>
        <w:r w:rsidR="00A334C8" w:rsidDel="005D1E9F">
          <w:fldChar w:fldCharType="separate"/>
        </w:r>
        <w:r w:rsidRPr="004B0AA4" w:rsidDel="005D1E9F">
          <w:rPr>
            <w:rStyle w:val="Lienhypertexte"/>
            <w:lang w:val="fr-FR"/>
          </w:rPr>
          <w:delText>https://doi.org/10.3389/fmars.2019.00734</w:delText>
        </w:r>
        <w:r w:rsidR="00A334C8" w:rsidDel="005D1E9F">
          <w:rPr>
            <w:rStyle w:val="Lienhypertexte"/>
            <w:lang w:val="fr-FR"/>
          </w:rPr>
          <w:fldChar w:fldCharType="end"/>
        </w:r>
      </w:del>
    </w:p>
    <w:p w14:paraId="71918816" w14:textId="0C70C891" w:rsidR="00B91B7D" w:rsidRPr="004B0AA4" w:rsidDel="005D1E9F" w:rsidRDefault="00A0219F">
      <w:pPr>
        <w:pStyle w:val="Bibliographie"/>
        <w:rPr>
          <w:del w:id="780" w:author="Laurent Barillé" w:date="2025-01-12T12:12:00Z"/>
          <w:lang w:val="es-ES"/>
        </w:rPr>
      </w:pPr>
      <w:bookmarkStart w:id="781" w:name="ref-olmedo2020far"/>
      <w:bookmarkEnd w:id="778"/>
      <w:del w:id="782" w:author="Laurent Barillé" w:date="2025-01-12T12:12:00Z">
        <w:r w:rsidRPr="004B0AA4" w:rsidDel="005D1E9F">
          <w:rPr>
            <w:lang w:val="fr-FR"/>
          </w:rPr>
          <w:delText xml:space="preserve">Olmedo-Masat, O.M., Raffo, M.P., Rodrı́guez-Pérez, D., Arijón, M., Sánchez-Carnero, N., 2020. </w:delText>
        </w:r>
        <w:r w:rsidDel="005D1E9F">
          <w:delText xml:space="preserve">How far can we classify macroalgae remotely? An example using a new spectral library of species from the south west atlantic (argentine patagonia). </w:delText>
        </w:r>
        <w:r w:rsidRPr="004B0AA4" w:rsidDel="005D1E9F">
          <w:rPr>
            <w:lang w:val="es-ES"/>
          </w:rPr>
          <w:delText>Remote Sensing 12, 3870.</w:delText>
        </w:r>
      </w:del>
    </w:p>
    <w:p w14:paraId="771EA462" w14:textId="46F0E80A" w:rsidR="00B91B7D" w:rsidDel="005D1E9F" w:rsidRDefault="00A0219F">
      <w:pPr>
        <w:pStyle w:val="Bibliographie"/>
        <w:rPr>
          <w:del w:id="783" w:author="Laurent Barillé" w:date="2025-01-12T12:12:00Z"/>
        </w:rPr>
      </w:pPr>
      <w:bookmarkStart w:id="784" w:name="ref-ortega2005fluxes"/>
      <w:bookmarkEnd w:id="781"/>
      <w:del w:id="785" w:author="Laurent Barillé" w:date="2025-01-12T12:12:00Z">
        <w:r w:rsidRPr="004B0AA4" w:rsidDel="005D1E9F">
          <w:rPr>
            <w:lang w:val="es-ES"/>
          </w:rPr>
          <w:delText xml:space="preserve">Ortega, T., Ponce, R., Forja, J., Gómez-Parra, A., 2005. </w:delText>
        </w:r>
        <w:r w:rsidDel="005D1E9F">
          <w:delText>Fluxes of dissolved inorganic carbon in three estuarine systems of the cantabrian sea (north of spain). Journal of Marine Systems 53, 125–142.</w:delText>
        </w:r>
      </w:del>
    </w:p>
    <w:p w14:paraId="6D952F1F" w14:textId="632FE661" w:rsidR="00B91B7D" w:rsidDel="005D1E9F" w:rsidRDefault="00A0219F">
      <w:pPr>
        <w:pStyle w:val="Bibliographie"/>
        <w:rPr>
          <w:del w:id="786" w:author="Laurent Barillé" w:date="2025-01-12T12:12:00Z"/>
        </w:rPr>
      </w:pPr>
      <w:bookmarkStart w:id="787" w:name="ref-orth2006global"/>
      <w:bookmarkEnd w:id="784"/>
      <w:del w:id="788" w:author="Laurent Barillé" w:date="2025-01-12T12:12:00Z">
        <w:r w:rsidDel="005D1E9F">
          <w:delText>Orth, R.J., Carruthers, T.J., Dennison, W.C., Duarte, C.M., Fourqurean, J.W., Heck, K.L., Hughes, A.R., Kendrick, G.A., Kenworthy, W.J., Olyarnik, S., others, 2006. A global crisis for seagrass ecosystems. Bioscience 56, 987–996.</w:delText>
        </w:r>
      </w:del>
    </w:p>
    <w:p w14:paraId="0F3DAB48" w14:textId="7D4080A9" w:rsidR="00B91B7D" w:rsidDel="005D1E9F" w:rsidRDefault="00A0219F">
      <w:pPr>
        <w:pStyle w:val="Bibliographie"/>
        <w:rPr>
          <w:del w:id="789" w:author="Laurent Barillé" w:date="2025-01-12T12:12:00Z"/>
        </w:rPr>
      </w:pPr>
      <w:bookmarkStart w:id="790" w:name="ref-pansch2018heat"/>
      <w:bookmarkEnd w:id="787"/>
      <w:del w:id="791" w:author="Laurent Barillé" w:date="2025-01-12T12:12:00Z">
        <w:r w:rsidDel="005D1E9F">
          <w:delText xml:space="preserve">Pansch, C., Scotti, M., Barboza, F.R., others, 2018. Heat waves and their significance for a temperate benthic community: A near-natural experimental approach. Global Change Biology 24, 4357–4367. </w:delText>
        </w:r>
        <w:r w:rsidR="00A334C8" w:rsidDel="005D1E9F">
          <w:fldChar w:fldCharType="begin"/>
        </w:r>
        <w:r w:rsidR="00A334C8" w:rsidDel="005D1E9F">
          <w:delInstrText xml:space="preserve"> HYPERLINK "https://doi.org/10.1111/gcb.14282" \h </w:delInstrText>
        </w:r>
        <w:r w:rsidR="00A334C8" w:rsidDel="005D1E9F">
          <w:fldChar w:fldCharType="separate"/>
        </w:r>
        <w:r w:rsidDel="005D1E9F">
          <w:rPr>
            <w:rStyle w:val="Lienhypertexte"/>
          </w:rPr>
          <w:delText>https://doi.org/10.1111/gcb.14282</w:delText>
        </w:r>
        <w:r w:rsidR="00A334C8" w:rsidDel="005D1E9F">
          <w:rPr>
            <w:rStyle w:val="Lienhypertexte"/>
          </w:rPr>
          <w:fldChar w:fldCharType="end"/>
        </w:r>
      </w:del>
    </w:p>
    <w:p w14:paraId="4BE095BD" w14:textId="17820E37" w:rsidR="00B91B7D" w:rsidDel="005D1E9F" w:rsidRDefault="00A0219F">
      <w:pPr>
        <w:pStyle w:val="Bibliographie"/>
        <w:rPr>
          <w:del w:id="792" w:author="Laurent Barillé" w:date="2025-01-12T12:12:00Z"/>
        </w:rPr>
      </w:pPr>
      <w:bookmarkStart w:id="793" w:name="ref-papathanasopoulou2019satellite"/>
      <w:bookmarkEnd w:id="790"/>
      <w:del w:id="794" w:author="Laurent Barillé" w:date="2025-01-12T12:12:00Z">
        <w:r w:rsidDel="005D1E9F">
          <w:delText>Papathanasopoulou, E., Simis, S., Alikas, K., Ansper, A., Anttila, J., Barillé, A., Barillé, L., Brando, V., Bresciani, M., Bučas, M., others, 2019. Satellite-assisted monitoring of water quality to support the implementation of the water framework directive. EOMORES white paper.</w:delText>
        </w:r>
      </w:del>
    </w:p>
    <w:p w14:paraId="01DD506D" w14:textId="1733BA22" w:rsidR="00B91B7D" w:rsidDel="005D1E9F" w:rsidRDefault="00A0219F">
      <w:pPr>
        <w:pStyle w:val="Bibliographie"/>
        <w:rPr>
          <w:del w:id="795" w:author="Laurent Barillé" w:date="2025-01-12T12:12:00Z"/>
        </w:rPr>
      </w:pPr>
      <w:bookmarkStart w:id="796" w:name="ref-Papathanasopoulou2019"/>
      <w:bookmarkEnd w:id="793"/>
      <w:del w:id="797" w:author="Laurent Barillé" w:date="2025-01-12T12:12:00Z">
        <w:r w:rsidDel="005D1E9F">
          <w:delText xml:space="preserve">Papathanasopoulou, Eleni, Simis, S.G.H., Alikas, K., Ansper, A., Anttila, S., Jenni, A., Barillé, A.-L., Barillé, L., Brando, V., Bresciani, M., Bučas, M., Gernez, P., Giardino, C., Harin, N., Hommersom, A., Kangro, K., Kauppila, P., Koponen, S., Laanen, M., Neil, C., Papadakis, D., Peters, S., Poikane, S., Kathrin Poser, K., Pires, M.D., Riddick, C., Spyrakos, E., Tyler, A., Vaičiūtė, D., Warren, M., Zoffoli, M.L., 2019. Satellite-assisted monitoring of water quality to support the implementation of the Water Framework Directive. EOMORES white paper 28. </w:delText>
        </w:r>
        <w:r w:rsidR="00A334C8" w:rsidDel="005D1E9F">
          <w:fldChar w:fldCharType="begin"/>
        </w:r>
        <w:r w:rsidR="00A334C8" w:rsidDel="005D1E9F">
          <w:delInstrText xml:space="preserve"> HYPERLINK "https://doi.org/10.5281/zenodo.3463051" \h </w:delInstrText>
        </w:r>
        <w:r w:rsidR="00A334C8" w:rsidDel="005D1E9F">
          <w:fldChar w:fldCharType="separate"/>
        </w:r>
        <w:r w:rsidDel="005D1E9F">
          <w:rPr>
            <w:rStyle w:val="Lienhypertexte"/>
          </w:rPr>
          <w:delText>https://doi.org/10.5281/zenodo.3463051</w:delText>
        </w:r>
        <w:r w:rsidR="00A334C8" w:rsidDel="005D1E9F">
          <w:rPr>
            <w:rStyle w:val="Lienhypertexte"/>
          </w:rPr>
          <w:fldChar w:fldCharType="end"/>
        </w:r>
      </w:del>
    </w:p>
    <w:p w14:paraId="22631421" w14:textId="1FFB7AC8" w:rsidR="00B91B7D" w:rsidRPr="004B0AA4" w:rsidDel="005D1E9F" w:rsidRDefault="00A0219F">
      <w:pPr>
        <w:pStyle w:val="Bibliographie"/>
        <w:rPr>
          <w:del w:id="798" w:author="Laurent Barillé" w:date="2025-01-12T12:12:00Z"/>
          <w:lang w:val="fr-FR"/>
        </w:rPr>
      </w:pPr>
      <w:bookmarkStart w:id="799" w:name="ref-WoRMS303450"/>
      <w:bookmarkEnd w:id="796"/>
      <w:del w:id="800" w:author="Laurent Barillé" w:date="2025-01-12T12:12:00Z">
        <w:r w:rsidDel="005D1E9F">
          <w:delText xml:space="preserve">Papenfuss, G.F., 1967. </w:delText>
        </w:r>
        <w:r w:rsidDel="005D1E9F">
          <w:fldChar w:fldCharType="begin"/>
        </w:r>
        <w:r w:rsidDel="005D1E9F">
          <w:delInstrText>HYPERLINK \h</w:delInstrText>
        </w:r>
        <w:r w:rsidDel="005D1E9F">
          <w:fldChar w:fldCharType="separate"/>
        </w:r>
        <w:r w:rsidR="004B0AA4" w:rsidDel="005D1E9F">
          <w:rPr>
            <w:b/>
            <w:bCs/>
            <w:lang w:val="fr-FR"/>
          </w:rPr>
          <w:delText>Erreur ! Référence de lien hypertexte non valide.</w:delText>
        </w:r>
        <w:r w:rsidDel="005D1E9F">
          <w:rPr>
            <w:rStyle w:val="Lienhypertexte"/>
          </w:rPr>
          <w:fldChar w:fldCharType="end"/>
        </w:r>
        <w:r w:rsidRPr="004B0AA4" w:rsidDel="005D1E9F">
          <w:rPr>
            <w:lang w:val="fr-FR"/>
          </w:rPr>
          <w:delText>. Phykos 5, 95–105.</w:delText>
        </w:r>
      </w:del>
    </w:p>
    <w:p w14:paraId="4E08081D" w14:textId="36A3355F" w:rsidR="00B91B7D" w:rsidRPr="004B0AA4" w:rsidDel="005D1E9F" w:rsidRDefault="00A0219F">
      <w:pPr>
        <w:pStyle w:val="Bibliographie"/>
        <w:rPr>
          <w:del w:id="801" w:author="Laurent Barillé" w:date="2025-01-12T12:12:00Z"/>
          <w:lang w:val="fr-FR"/>
        </w:rPr>
      </w:pPr>
      <w:bookmarkStart w:id="802" w:name="ref-Directive2008"/>
      <w:bookmarkEnd w:id="799"/>
      <w:del w:id="803" w:author="Laurent Barillé" w:date="2025-01-12T12:12:00Z">
        <w:r w:rsidRPr="004B0AA4" w:rsidDel="005D1E9F">
          <w:rPr>
            <w:lang w:val="fr-FR"/>
          </w:rPr>
          <w:delText>Parliament, E., Council, E., 2008. Directive 2008/56/ce du parlement européen et du conseil du 17 juin 2008 établissant un cadre d’action communautaire dans le domaine de la politique pour le milieu marin (directive-cadre stratégie pour le milieu marin)[en ligne]. Journal Officiel de l’Union EuropéenneRécupéré de: http://eur-lex. europa. eu/legal-content/FR/TXT/PDF.</w:delText>
        </w:r>
      </w:del>
    </w:p>
    <w:p w14:paraId="252C0E03" w14:textId="0606CC78" w:rsidR="00B91B7D" w:rsidRPr="004B0AA4" w:rsidDel="005D1E9F" w:rsidRDefault="00A0219F">
      <w:pPr>
        <w:pStyle w:val="Bibliographie"/>
        <w:rPr>
          <w:del w:id="804" w:author="Laurent Barillé" w:date="2025-01-12T12:12:00Z"/>
          <w:lang w:val="fr-FR"/>
        </w:rPr>
      </w:pPr>
      <w:bookmarkStart w:id="805" w:name="ref-Directive2001"/>
      <w:bookmarkEnd w:id="802"/>
      <w:del w:id="806" w:author="Laurent Barillé" w:date="2025-01-12T12:12:00Z">
        <w:r w:rsidRPr="004B0AA4" w:rsidDel="005D1E9F">
          <w:rPr>
            <w:lang w:val="fr-FR"/>
          </w:rPr>
          <w:lastRenderedPageBreak/>
          <w:delText>Parliament, E., Council, E., 2001. Directive 2000/60/CE du parlement européen et du conseil du 23 octobre 2000 établissant un cadre pour une politique communautaire dans le domaine de l’eau. Journal officiel, n L 327, 0001–0073.</w:delText>
        </w:r>
      </w:del>
    </w:p>
    <w:p w14:paraId="26225BE3" w14:textId="1D768316" w:rsidR="00B91B7D" w:rsidDel="005D1E9F" w:rsidRDefault="00A0219F">
      <w:pPr>
        <w:pStyle w:val="Bibliographie"/>
        <w:rPr>
          <w:del w:id="807" w:author="Laurent Barillé" w:date="2025-01-12T12:12:00Z"/>
        </w:rPr>
      </w:pPr>
      <w:bookmarkStart w:id="808" w:name="ref-passeri2015dynamic"/>
      <w:bookmarkEnd w:id="805"/>
      <w:del w:id="809" w:author="Laurent Barillé" w:date="2025-01-12T12:12:00Z">
        <w:r w:rsidRPr="004B0AA4" w:rsidDel="005D1E9F">
          <w:rPr>
            <w:lang w:val="fr-FR"/>
          </w:rPr>
          <w:delText xml:space="preserve">Passeri, D.L., Hagen, S.C., Medeiros, S.C., Bilskie, M.V., Alizad, K., Wang, D., 2015. </w:delText>
        </w:r>
        <w:r w:rsidDel="005D1E9F">
          <w:delText>The dynamic effects of sea level rise on low-gradient coastal landscapes: A review. Earth’s Future 3, 159–181.</w:delText>
        </w:r>
      </w:del>
    </w:p>
    <w:p w14:paraId="0F2BE24B" w14:textId="2F1ED135" w:rsidR="00B91B7D" w:rsidDel="005D1E9F" w:rsidRDefault="00A0219F">
      <w:pPr>
        <w:pStyle w:val="Bibliographie"/>
        <w:rPr>
          <w:del w:id="810" w:author="Laurent Barillé" w:date="2025-01-12T12:12:00Z"/>
        </w:rPr>
      </w:pPr>
      <w:bookmarkStart w:id="811" w:name="ref-peidro2024quantifying"/>
      <w:bookmarkEnd w:id="808"/>
      <w:del w:id="812" w:author="Laurent Barillé" w:date="2025-01-12T12:12:00Z">
        <w:r w:rsidDel="005D1E9F">
          <w:delText>Peidro-Devesa, M.J., Martı́nez-Movilla, A., Rodrı́guez-Somoza, J.L., Sánchez, J.M., Román, M., 2024. Quantifying intertidal macroalgae stocks in the NW iberian peninsula using unmanned aerial vehicle (UAV) multispectral imagery. Regional Studies in Marine Science 103621.</w:delText>
        </w:r>
      </w:del>
    </w:p>
    <w:p w14:paraId="21950E05" w14:textId="6B159337" w:rsidR="00B91B7D" w:rsidDel="005D1E9F" w:rsidRDefault="00A0219F">
      <w:pPr>
        <w:pStyle w:val="Bibliographie"/>
        <w:rPr>
          <w:del w:id="813" w:author="Laurent Barillé" w:date="2025-01-12T12:12:00Z"/>
        </w:rPr>
      </w:pPr>
      <w:bookmarkStart w:id="814" w:name="ref-penuelas2004leaf"/>
      <w:bookmarkEnd w:id="811"/>
      <w:del w:id="815" w:author="Laurent Barillé" w:date="2025-01-12T12:12:00Z">
        <w:r w:rsidDel="005D1E9F">
          <w:delText>Peñuelas, J., Munné-Bosch, S., Llusià, J., Filella, I., 2004. Leaf reflectance and photo-and antioxidant protection in field-grown summer-stressed phillyrea angustifolia. Optical signals of oxidative stress? New Phytologist 162, 115–124.</w:delText>
        </w:r>
      </w:del>
    </w:p>
    <w:p w14:paraId="6E47A730" w14:textId="56C47DA5" w:rsidR="00B91B7D" w:rsidRPr="004B0AA4" w:rsidDel="005D1E9F" w:rsidRDefault="00A0219F">
      <w:pPr>
        <w:pStyle w:val="Bibliographie"/>
        <w:rPr>
          <w:del w:id="816" w:author="Laurent Barillé" w:date="2025-01-12T12:12:00Z"/>
          <w:lang w:val="es-ES"/>
        </w:rPr>
      </w:pPr>
      <w:bookmarkStart w:id="817" w:name="ref-pereira2013essential"/>
      <w:bookmarkEnd w:id="814"/>
      <w:del w:id="818" w:author="Laurent Barillé" w:date="2025-01-12T12:12:00Z">
        <w:r w:rsidDel="005D1E9F">
          <w:delText xml:space="preserve">Pereira, H.M., Ferrier, S., Walters, M., Geller, G.N., Jongman, R.H., Scholes, R.J., Bruford, M.W., Brummitt, N., Butchart, S.H., Cardoso, A., others, 2013. </w:delText>
        </w:r>
        <w:r w:rsidRPr="004B0AA4" w:rsidDel="005D1E9F">
          <w:rPr>
            <w:lang w:val="es-ES"/>
          </w:rPr>
          <w:delText>Essential biodiversity variables. Science 339, 277–278.</w:delText>
        </w:r>
      </w:del>
    </w:p>
    <w:p w14:paraId="4DE5C051" w14:textId="491F70EB" w:rsidR="00B91B7D" w:rsidDel="005D1E9F" w:rsidRDefault="00A0219F">
      <w:pPr>
        <w:pStyle w:val="Bibliographie"/>
        <w:rPr>
          <w:del w:id="819" w:author="Laurent Barillé" w:date="2025-01-12T12:12:00Z"/>
        </w:rPr>
      </w:pPr>
      <w:bookmarkStart w:id="820" w:name="ref-Perera2020"/>
      <w:bookmarkEnd w:id="817"/>
      <w:del w:id="821" w:author="Laurent Barillé" w:date="2025-01-12T12:12:00Z">
        <w:r w:rsidRPr="004B0AA4" w:rsidDel="005D1E9F">
          <w:rPr>
            <w:lang w:val="es-ES"/>
          </w:rPr>
          <w:delText xml:space="preserve">Perera-Valderrama, S., Cerdeira-Estrada, S., Martell-Dubois, R., Rosique-de la Cruz, L., Caballero-Aragón, H., Valdez-Chavarin, J., López-Perea, J., Ressl, R., 2020. </w:delText>
        </w:r>
        <w:r w:rsidDel="005D1E9F">
          <w:delText>A new long-term marine biodiversity monitoring program for the knowledge and management in marine protected areas of the mexican caribbean. Sustainability 12, 7814.</w:delText>
        </w:r>
      </w:del>
    </w:p>
    <w:p w14:paraId="020FC237" w14:textId="4FF10973" w:rsidR="00B91B7D" w:rsidDel="005D1E9F" w:rsidRDefault="00A0219F">
      <w:pPr>
        <w:pStyle w:val="Bibliographie"/>
        <w:rPr>
          <w:del w:id="822" w:author="Laurent Barillé" w:date="2025-01-12T12:12:00Z"/>
        </w:rPr>
      </w:pPr>
      <w:bookmarkStart w:id="823" w:name="ref-perkins2013measurement"/>
      <w:bookmarkEnd w:id="820"/>
      <w:del w:id="824" w:author="Laurent Barillé" w:date="2025-01-12T12:12:00Z">
        <w:r w:rsidDel="005D1E9F">
          <w:delText>Perkins, S.E., Alexander, L.V., 2013. On the measurement of heat waves. Journal of climate 26, 4500–4517.</w:delText>
        </w:r>
      </w:del>
    </w:p>
    <w:p w14:paraId="319A62D7" w14:textId="2E5CA401" w:rsidR="00B91B7D" w:rsidDel="005D1E9F" w:rsidRDefault="00A0219F">
      <w:pPr>
        <w:pStyle w:val="Bibliographie"/>
        <w:rPr>
          <w:del w:id="825" w:author="Laurent Barillé" w:date="2025-01-12T12:12:00Z"/>
        </w:rPr>
      </w:pPr>
      <w:bookmarkStart w:id="826" w:name="ref-Phinn2018"/>
      <w:bookmarkEnd w:id="823"/>
      <w:del w:id="827" w:author="Laurent Barillé" w:date="2025-01-12T12:12:00Z">
        <w:r w:rsidDel="005D1E9F">
          <w:delText>Phinn, S.R., Kovacs, E.M., Roelfsema, C.M., Canto, R.F., Collier, C.J., McKenzie, L., 2018. Assessing the potential for satellite image monitoring of seagrass thermal dynamics: For inter-and shallow sub-tidal seagrasses in the inshore great barrier reef world heritage area, australia. International Journal of Digital Earth 11, 803–824.</w:delText>
        </w:r>
      </w:del>
    </w:p>
    <w:p w14:paraId="0ACEA80E" w14:textId="09F7DBAC" w:rsidR="00B91B7D" w:rsidDel="005D1E9F" w:rsidRDefault="00A0219F">
      <w:pPr>
        <w:pStyle w:val="Bibliographie"/>
        <w:rPr>
          <w:del w:id="828" w:author="Laurent Barillé" w:date="2025-01-12T12:12:00Z"/>
        </w:rPr>
      </w:pPr>
      <w:bookmarkStart w:id="829" w:name="ref-piaser2023impact"/>
      <w:bookmarkEnd w:id="826"/>
      <w:del w:id="830" w:author="Laurent Barillé" w:date="2025-01-12T12:12:00Z">
        <w:r w:rsidDel="005D1E9F">
          <w:delText>Piaser, E., Berton, A., Bolpagni, R., Caccia, M., Castellani, M.B., Coppi, A., Dalla Vecchia, A., Gallivanone, F., Sona, G., Villa, P., 2023. Impact of radiometric variability on ultra-high resolution hyperspectral imagery over aquatic vegetation: Preliminary results. IEEE Journal of Selected Topics in Applied Earth Observations and Remote Sensing.</w:delText>
        </w:r>
      </w:del>
    </w:p>
    <w:p w14:paraId="3511D251" w14:textId="429CA328" w:rsidR="00B91B7D" w:rsidDel="005D1E9F" w:rsidRDefault="00A0219F">
      <w:pPr>
        <w:pStyle w:val="Bibliographie"/>
        <w:rPr>
          <w:del w:id="831" w:author="Laurent Barillé" w:date="2025-01-12T12:12:00Z"/>
        </w:rPr>
      </w:pPr>
      <w:bookmarkStart w:id="832" w:name="ref-QGIS_software"/>
      <w:bookmarkEnd w:id="829"/>
      <w:del w:id="833" w:author="Laurent Barillé" w:date="2025-01-12T12:12:00Z">
        <w:r w:rsidDel="005D1E9F">
          <w:delText xml:space="preserve">QGIS Development Team, 2024. </w:delText>
        </w:r>
        <w:r w:rsidR="00A334C8" w:rsidDel="005D1E9F">
          <w:fldChar w:fldCharType="begin"/>
        </w:r>
        <w:r w:rsidR="00A334C8" w:rsidDel="005D1E9F">
          <w:delInstrText xml:space="preserve"> HYPERLINK "https://www.qgis.org" \h </w:delInstrText>
        </w:r>
        <w:r w:rsidR="00A334C8" w:rsidDel="005D1E9F">
          <w:fldChar w:fldCharType="separate"/>
        </w:r>
        <w:r w:rsidDel="005D1E9F">
          <w:rPr>
            <w:rStyle w:val="Lienhypertexte"/>
          </w:rPr>
          <w:delText>QGIS geographic information system</w:delText>
        </w:r>
        <w:r w:rsidR="00A334C8" w:rsidDel="005D1E9F">
          <w:rPr>
            <w:rStyle w:val="Lienhypertexte"/>
          </w:rPr>
          <w:fldChar w:fldCharType="end"/>
        </w:r>
        <w:r w:rsidDel="005D1E9F">
          <w:delText>. QGIS Association.</w:delText>
        </w:r>
      </w:del>
    </w:p>
    <w:p w14:paraId="07BE2DDE" w14:textId="1A8CDB0B" w:rsidR="00B91B7D" w:rsidDel="005D1E9F" w:rsidRDefault="00A0219F">
      <w:pPr>
        <w:pStyle w:val="Bibliographie"/>
        <w:rPr>
          <w:del w:id="834" w:author="Laurent Barillé" w:date="2025-01-12T12:12:00Z"/>
        </w:rPr>
      </w:pPr>
      <w:bookmarkStart w:id="835" w:name="ref-Rbase"/>
      <w:bookmarkEnd w:id="832"/>
      <w:del w:id="836" w:author="Laurent Barillé" w:date="2025-01-12T12:12:00Z">
        <w:r w:rsidDel="005D1E9F">
          <w:lastRenderedPageBreak/>
          <w:delText xml:space="preserve">R Core Team, 2023. </w:delText>
        </w:r>
        <w:r w:rsidR="00A334C8" w:rsidDel="005D1E9F">
          <w:fldChar w:fldCharType="begin"/>
        </w:r>
        <w:r w:rsidR="00A334C8" w:rsidDel="005D1E9F">
          <w:delInstrText xml:space="preserve"> HYPERLINK "https://www.R-project.org/" \h </w:delInstrText>
        </w:r>
        <w:r w:rsidR="00A334C8" w:rsidDel="005D1E9F">
          <w:fldChar w:fldCharType="separate"/>
        </w:r>
        <w:r w:rsidDel="005D1E9F">
          <w:rPr>
            <w:rStyle w:val="Lienhypertexte"/>
          </w:rPr>
          <w:delText>R: A language and environment for statistical computing</w:delText>
        </w:r>
        <w:r w:rsidR="00A334C8" w:rsidDel="005D1E9F">
          <w:rPr>
            <w:rStyle w:val="Lienhypertexte"/>
          </w:rPr>
          <w:fldChar w:fldCharType="end"/>
        </w:r>
        <w:r w:rsidDel="005D1E9F">
          <w:delText>. R Foundation for Statistical Computing, Vienna, Austria.</w:delText>
        </w:r>
      </w:del>
    </w:p>
    <w:p w14:paraId="25F25938" w14:textId="6BF88B52" w:rsidR="00B91B7D" w:rsidDel="005D1E9F" w:rsidRDefault="00A0219F">
      <w:pPr>
        <w:pStyle w:val="Bibliographie"/>
        <w:rPr>
          <w:del w:id="837" w:author="Laurent Barillé" w:date="2025-01-12T12:12:00Z"/>
        </w:rPr>
      </w:pPr>
      <w:bookmarkStart w:id="838" w:name="ref-ralph2002"/>
      <w:bookmarkEnd w:id="835"/>
      <w:del w:id="839" w:author="Laurent Barillé" w:date="2025-01-12T12:12:00Z">
        <w:r w:rsidDel="005D1E9F">
          <w:delText>Ralph, P., Polk, S., Moore, K., Orth, R., Smith Jr, W., 2002. Operation of the xanthophyll cycle in the seagrass zostera marina in response to variable irradiance. Journal of Experimental Marine Biology and Ecology 271, 189–207.</w:delText>
        </w:r>
      </w:del>
    </w:p>
    <w:p w14:paraId="5D557C54" w14:textId="34D6A001" w:rsidR="00B91B7D" w:rsidDel="005D1E9F" w:rsidRDefault="00A0219F">
      <w:pPr>
        <w:pStyle w:val="Bibliographie"/>
        <w:rPr>
          <w:del w:id="840" w:author="Laurent Barillé" w:date="2025-01-12T12:12:00Z"/>
        </w:rPr>
      </w:pPr>
      <w:bookmarkStart w:id="841" w:name="ref-ramesh2020seagrass"/>
      <w:bookmarkEnd w:id="838"/>
      <w:del w:id="842" w:author="Laurent Barillé" w:date="2025-01-12T12:12:00Z">
        <w:r w:rsidDel="005D1E9F">
          <w:delText>Ramesh, C., Mohanraju, R., 2020. Seagrass ecosystems of andaman and nicobar islands: Status and future perspective. Environmental &amp; Earth Sciences Research Journal 7.</w:delText>
        </w:r>
      </w:del>
    </w:p>
    <w:p w14:paraId="338F8B31" w14:textId="3F37992A" w:rsidR="00B91B7D" w:rsidDel="005D1E9F" w:rsidRDefault="00A0219F">
      <w:pPr>
        <w:pStyle w:val="Bibliographie"/>
        <w:rPr>
          <w:del w:id="843" w:author="Laurent Barillé" w:date="2025-01-12T12:12:00Z"/>
        </w:rPr>
      </w:pPr>
      <w:bookmarkStart w:id="844" w:name="ref-ramus2017invasive"/>
      <w:bookmarkEnd w:id="841"/>
      <w:del w:id="845" w:author="Laurent Barillé" w:date="2025-01-12T12:12:00Z">
        <w:r w:rsidDel="005D1E9F">
          <w:delText>Ramus, A.P., Silliman, B.R., Thomsen, M.S., Long, Z.T., 2017. An invasive foundation species enhances multifunctionality in a coastal ecosystem. Proceedings of the national academy of sciences 114, 8580–8585.</w:delText>
        </w:r>
      </w:del>
    </w:p>
    <w:p w14:paraId="24DBA720" w14:textId="1DE2C579" w:rsidR="00B91B7D" w:rsidDel="005D1E9F" w:rsidRDefault="00A0219F">
      <w:pPr>
        <w:pStyle w:val="Bibliographie"/>
        <w:rPr>
          <w:del w:id="846" w:author="Laurent Barillé" w:date="2025-01-12T12:12:00Z"/>
        </w:rPr>
      </w:pPr>
      <w:bookmarkStart w:id="847" w:name="ref-rasheed2011long"/>
      <w:bookmarkEnd w:id="844"/>
      <w:del w:id="848" w:author="Laurent Barillé" w:date="2025-01-12T12:12:00Z">
        <w:r w:rsidDel="005D1E9F">
          <w:delText>Rasheed, M.A., Unsworth, R.K., 2011. Long-term climate-associated dynamics of a tropical seagrass meadow: Implications for the future. Marine Ecology Progress Series 422, 93–103.</w:delText>
        </w:r>
      </w:del>
    </w:p>
    <w:p w14:paraId="19A745AD" w14:textId="4425A15C" w:rsidR="00B91B7D" w:rsidDel="005D1E9F" w:rsidRDefault="00A0219F">
      <w:pPr>
        <w:pStyle w:val="Bibliographie"/>
        <w:rPr>
          <w:del w:id="849" w:author="Laurent Barillé" w:date="2025-01-12T12:12:00Z"/>
        </w:rPr>
      </w:pPr>
      <w:bookmarkStart w:id="850" w:name="ref-ratnarajah2023monitoring"/>
      <w:bookmarkEnd w:id="847"/>
      <w:del w:id="851" w:author="Laurent Barillé" w:date="2025-01-12T12:12:00Z">
        <w:r w:rsidDel="005D1E9F">
          <w:delText>Ratnarajah, L., Abu-Alhaija, R., Atkinson, A., Batten, S., Bax, N.J., Bernard, K.S., Canonico, G., Cornils, A., Everett, J.D., Grigoratou, M., others, 2023. Monitoring and modelling marine zooplankton in a changing climate. Nature Communications 14, 564.</w:delText>
        </w:r>
      </w:del>
    </w:p>
    <w:p w14:paraId="4128C987" w14:textId="3C3AF912" w:rsidR="00B91B7D" w:rsidDel="005D1E9F" w:rsidRDefault="00A0219F">
      <w:pPr>
        <w:pStyle w:val="Bibliographie"/>
        <w:rPr>
          <w:del w:id="852" w:author="Laurent Barillé" w:date="2025-01-12T12:12:00Z"/>
        </w:rPr>
      </w:pPr>
      <w:bookmarkStart w:id="853" w:name="ref-Reddin2022"/>
      <w:bookmarkEnd w:id="850"/>
      <w:del w:id="854" w:author="Laurent Barillé" w:date="2025-01-12T12:12:00Z">
        <w:r w:rsidDel="005D1E9F">
          <w:delText>Reddin, C.J., Decottignies, P., Bacouillard, L., Barillé, L., Dubois, S.F., Echappé, C., Gernez, P., Jesus, B., Méléder, V., Nätscher, P.S., others, 2022. Extensive spatial impacts of oyster reefs on an intertidal mudflat community via predator facilitation. Communications biology 5, 1–11.</w:delText>
        </w:r>
      </w:del>
    </w:p>
    <w:p w14:paraId="54C8050D" w14:textId="7E2A0CF5" w:rsidR="00B91B7D" w:rsidDel="005D1E9F" w:rsidRDefault="00A0219F">
      <w:pPr>
        <w:pStyle w:val="Bibliographie"/>
        <w:rPr>
          <w:del w:id="855" w:author="Laurent Barillé" w:date="2025-01-12T12:12:00Z"/>
        </w:rPr>
      </w:pPr>
      <w:bookmarkStart w:id="856" w:name="ref-repolho2017seagrass"/>
      <w:bookmarkEnd w:id="853"/>
      <w:del w:id="857" w:author="Laurent Barillé" w:date="2025-01-12T12:12:00Z">
        <w:r w:rsidDel="005D1E9F">
          <w:delText>Repolho, T., Duarte, B., Dionı́sio, G., Paula, J.R., Lopes, A.R., Rosa, I.C., Grilo, T.F., Caçador, I., Calado, R., Rosa, R., 2017. Seagrass ecophysiological performance under ocean warming and acidification. Scientific Reports 7, 41443.</w:delText>
        </w:r>
      </w:del>
    </w:p>
    <w:p w14:paraId="1876A8BB" w14:textId="081A6E3B" w:rsidR="00B91B7D" w:rsidDel="005D1E9F" w:rsidRDefault="00A0219F">
      <w:pPr>
        <w:pStyle w:val="Bibliographie"/>
        <w:rPr>
          <w:del w:id="858" w:author="Laurent Barillé" w:date="2025-01-12T12:12:00Z"/>
        </w:rPr>
      </w:pPr>
      <w:bookmarkStart w:id="859" w:name="ref-reusch2005ecosystem"/>
      <w:bookmarkEnd w:id="856"/>
      <w:del w:id="860" w:author="Laurent Barillé" w:date="2025-01-12T12:12:00Z">
        <w:r w:rsidDel="005D1E9F">
          <w:delText xml:space="preserve">Reusch, T.B., Ehlers, A., Hämmerli, A., Worm, B., 2005. Ecosystem recovery after climatic extremes enhanced by genotypic diversity. Proceedings of the National Academy of Sciences 102, 2826–2831. </w:delText>
        </w:r>
        <w:r w:rsidR="00A334C8" w:rsidDel="005D1E9F">
          <w:fldChar w:fldCharType="begin"/>
        </w:r>
        <w:r w:rsidR="00A334C8" w:rsidDel="005D1E9F">
          <w:delInstrText xml:space="preserve"> HYPERLINK "https://doi.org/10.1073/pnas.0500008102" \h </w:delInstrText>
        </w:r>
        <w:r w:rsidR="00A334C8" w:rsidDel="005D1E9F">
          <w:fldChar w:fldCharType="separate"/>
        </w:r>
        <w:r w:rsidDel="005D1E9F">
          <w:rPr>
            <w:rStyle w:val="Lienhypertexte"/>
          </w:rPr>
          <w:delText>https://doi.org/10.1073/pnas.0500008102</w:delText>
        </w:r>
        <w:r w:rsidR="00A334C8" w:rsidDel="005D1E9F">
          <w:rPr>
            <w:rStyle w:val="Lienhypertexte"/>
          </w:rPr>
          <w:fldChar w:fldCharType="end"/>
        </w:r>
      </w:del>
    </w:p>
    <w:p w14:paraId="1B33BBB8" w14:textId="3AF40655" w:rsidR="00B91B7D" w:rsidRPr="004B0AA4" w:rsidDel="005D1E9F" w:rsidRDefault="00A0219F">
      <w:pPr>
        <w:pStyle w:val="Bibliographie"/>
        <w:rPr>
          <w:del w:id="861" w:author="Laurent Barillé" w:date="2025-01-12T12:12:00Z"/>
          <w:lang w:val="fr-FR"/>
        </w:rPr>
      </w:pPr>
      <w:bookmarkStart w:id="862" w:name="ref-roca2022monitoring"/>
      <w:bookmarkEnd w:id="859"/>
      <w:del w:id="863" w:author="Laurent Barillé" w:date="2025-01-12T12:12:00Z">
        <w:r w:rsidRPr="004B0AA4" w:rsidDel="005D1E9F">
          <w:rPr>
            <w:lang w:val="es-ES"/>
          </w:rPr>
          <w:delText xml:space="preserve">Roca, M., Dunbar, M.B., Román, A., Caballero, I., Zoffoli, M.L., Gernez, P., Navarro, G., 2022. </w:delText>
        </w:r>
        <w:r w:rsidDel="005D1E9F">
          <w:delText xml:space="preserve">Monitoring the marine invasive alien species rugulopteryx okamurae using unmanned aerial vehicles and satellites. </w:delText>
        </w:r>
        <w:r w:rsidRPr="004B0AA4" w:rsidDel="005D1E9F">
          <w:rPr>
            <w:lang w:val="fr-FR"/>
          </w:rPr>
          <w:delText>Frontiers in Marine Science 9, 1004012.</w:delText>
        </w:r>
      </w:del>
    </w:p>
    <w:p w14:paraId="2AB534A6" w14:textId="53C9BBBA" w:rsidR="00B91B7D" w:rsidDel="005D1E9F" w:rsidRDefault="00A0219F">
      <w:pPr>
        <w:pStyle w:val="Bibliographie"/>
        <w:rPr>
          <w:del w:id="864" w:author="Laurent Barillé" w:date="2025-01-12T12:12:00Z"/>
        </w:rPr>
      </w:pPr>
      <w:bookmarkStart w:id="865" w:name="ref-roman2024mapping"/>
      <w:bookmarkEnd w:id="862"/>
      <w:del w:id="866" w:author="Laurent Barillé" w:date="2025-01-12T12:12:00Z">
        <w:r w:rsidRPr="004B0AA4" w:rsidDel="005D1E9F">
          <w:rPr>
            <w:lang w:val="fr-FR"/>
          </w:rPr>
          <w:delText xml:space="preserve">Román, A., Oiry, S., Davies, B.F., Rosa, P., Gernez, P., Tovar-Sánchez, A., Navarro, G., Méléder, V., Barillé, L., 2024. </w:delText>
        </w:r>
        <w:r w:rsidDel="005D1E9F">
          <w:delText>Mapping intertidal microphytobenthic biomass with very high-resolution remote sensing imagery in an estuarine system. Science of The Total Environment 177025.</w:delText>
        </w:r>
      </w:del>
    </w:p>
    <w:p w14:paraId="04B17DA1" w14:textId="5A0D90FA" w:rsidR="00B91B7D" w:rsidDel="005D1E9F" w:rsidRDefault="00A0219F">
      <w:pPr>
        <w:pStyle w:val="Bibliographie"/>
        <w:rPr>
          <w:del w:id="867" w:author="Laurent Barillé" w:date="2025-01-12T12:12:00Z"/>
        </w:rPr>
      </w:pPr>
      <w:bookmarkStart w:id="868" w:name="ref-roman2023mapping"/>
      <w:bookmarkEnd w:id="865"/>
      <w:del w:id="869" w:author="Laurent Barillé" w:date="2025-01-12T12:12:00Z">
        <w:r w:rsidDel="005D1E9F">
          <w:lastRenderedPageBreak/>
          <w:delText>Román, A., Prasyad, H., Oiry, S., Davies, B.F., Brunier, G., Barillé, L., 2023. Mapping intertidal oyster farms using unmanned aerial vehicles (UAV) high-resolution multispectral data. Estuarine, Coastal and Shelf Science 291, 108432.</w:delText>
        </w:r>
      </w:del>
    </w:p>
    <w:p w14:paraId="282D3B3E" w14:textId="64AF8B6A" w:rsidR="00B91B7D" w:rsidRPr="004B0AA4" w:rsidDel="005D1E9F" w:rsidRDefault="00A0219F">
      <w:pPr>
        <w:pStyle w:val="Bibliographie"/>
        <w:rPr>
          <w:del w:id="870" w:author="Laurent Barillé" w:date="2025-01-12T12:12:00Z"/>
          <w:lang w:val="fr-FR"/>
        </w:rPr>
      </w:pPr>
      <w:bookmarkStart w:id="871" w:name="ref-roman2021using"/>
      <w:bookmarkEnd w:id="868"/>
      <w:del w:id="872" w:author="Laurent Barillé" w:date="2025-01-12T12:12:00Z">
        <w:r w:rsidDel="005D1E9F">
          <w:delText xml:space="preserve">Román, A., Tovar-Sánchez, A., Olivé, I., Navarro, G., 2021. Using a UAV-mounted multispectral camera for the monitoring of marine macrophytes. </w:delText>
        </w:r>
        <w:r w:rsidRPr="004B0AA4" w:rsidDel="005D1E9F">
          <w:rPr>
            <w:lang w:val="fr-FR"/>
          </w:rPr>
          <w:delText>Frontiers in Marine Science 8, 722698.</w:delText>
        </w:r>
      </w:del>
    </w:p>
    <w:p w14:paraId="6A468460" w14:textId="4FE4DAA5" w:rsidR="00B91B7D" w:rsidDel="005D1E9F" w:rsidRDefault="00A0219F">
      <w:pPr>
        <w:pStyle w:val="Bibliographie"/>
        <w:rPr>
          <w:del w:id="873" w:author="Laurent Barillé" w:date="2025-01-12T12:12:00Z"/>
        </w:rPr>
      </w:pPr>
      <w:bookmarkStart w:id="874" w:name="ref-romero2008sintering"/>
      <w:bookmarkEnd w:id="871"/>
      <w:del w:id="875" w:author="Laurent Barillé" w:date="2025-01-12T12:12:00Z">
        <w:r w:rsidRPr="004B0AA4" w:rsidDel="005D1E9F">
          <w:rPr>
            <w:lang w:val="fr-FR"/>
          </w:rPr>
          <w:delText xml:space="preserve">Romero, M., Andrés, A., Alonso, R., Viguri, J., Rincón, J.M., 2008. </w:delText>
        </w:r>
        <w:r w:rsidDel="005D1E9F">
          <w:delText>Sintering behaviour of ceramic bodies from contaminated marine sediments. Ceramics International 34, 1917–1924.</w:delText>
        </w:r>
      </w:del>
    </w:p>
    <w:p w14:paraId="2E514253" w14:textId="4B9D413C" w:rsidR="00B91B7D" w:rsidDel="005D1E9F" w:rsidRDefault="00A0219F">
      <w:pPr>
        <w:pStyle w:val="Bibliographie"/>
        <w:rPr>
          <w:del w:id="876" w:author="Laurent Barillé" w:date="2025-01-12T12:12:00Z"/>
        </w:rPr>
      </w:pPr>
      <w:bookmarkStart w:id="877" w:name="ref-rossiter2020uav"/>
      <w:bookmarkEnd w:id="874"/>
      <w:del w:id="878" w:author="Laurent Barillé" w:date="2025-01-12T12:12:00Z">
        <w:r w:rsidDel="005D1E9F">
          <w:delText>Rossiter, T., Furey, T., McCarthy, T., Stengel, D.B., 2020. UAV-mounted hyperspectral mapping of intertidal macroalgae. Estuarine, Coastal and Shelf Science 242, 106789.</w:delText>
        </w:r>
      </w:del>
    </w:p>
    <w:p w14:paraId="7E6A2FC2" w14:textId="78E32670" w:rsidR="00B91B7D" w:rsidDel="005D1E9F" w:rsidRDefault="00A0219F">
      <w:pPr>
        <w:pStyle w:val="Bibliographie"/>
        <w:rPr>
          <w:del w:id="879" w:author="Laurent Barillé" w:date="2025-01-12T12:12:00Z"/>
        </w:rPr>
      </w:pPr>
      <w:bookmarkStart w:id="880" w:name="ref-rouse1974monitoring"/>
      <w:bookmarkEnd w:id="877"/>
      <w:del w:id="881" w:author="Laurent Barillé" w:date="2025-01-12T12:12:00Z">
        <w:r w:rsidDel="005D1E9F">
          <w:delText>Rouse, J.W., Haas, R.H., Schell, J.A., Deering, D.W., others, 1974. Monitoring vegetation systems in the great plains with ERTS. NASA Spec. Publ 351, 309.</w:delText>
        </w:r>
      </w:del>
    </w:p>
    <w:p w14:paraId="4AB71BDD" w14:textId="584E1831" w:rsidR="00B91B7D" w:rsidDel="005D1E9F" w:rsidRDefault="00A0219F">
      <w:pPr>
        <w:pStyle w:val="Bibliographie"/>
        <w:rPr>
          <w:del w:id="882" w:author="Laurent Barillé" w:date="2025-01-12T12:12:00Z"/>
        </w:rPr>
      </w:pPr>
      <w:bookmarkStart w:id="883" w:name="ref-rueness2005life"/>
      <w:bookmarkEnd w:id="880"/>
      <w:del w:id="884" w:author="Laurent Barillé" w:date="2025-01-12T12:12:00Z">
        <w:r w:rsidDel="005D1E9F">
          <w:delText>Rueness, J., 2005. Life history and molecular sequences of gracilaria vermiculophylla (gracilariales, rhodophyta), a new introduction to european waters. Phycologia 44, 120–128.</w:delText>
        </w:r>
      </w:del>
    </w:p>
    <w:p w14:paraId="6DB4C6D2" w14:textId="48035AA2" w:rsidR="00B91B7D" w:rsidDel="005D1E9F" w:rsidRDefault="00A0219F">
      <w:pPr>
        <w:pStyle w:val="Bibliographie"/>
        <w:rPr>
          <w:del w:id="885" w:author="Laurent Barillé" w:date="2025-01-12T12:12:00Z"/>
        </w:rPr>
      </w:pPr>
      <w:bookmarkStart w:id="886" w:name="ref-russo2023intensity"/>
      <w:bookmarkEnd w:id="883"/>
      <w:del w:id="887" w:author="Laurent Barillé" w:date="2025-01-12T12:12:00Z">
        <w:r w:rsidDel="005D1E9F">
          <w:delText xml:space="preserve">Russo, E., Domeisen, D.I.V., 2023. Increasing intensity of extreme heatwaves: The crucial role of metrics. Geophysical Research Letters 50, e2023GL103540. </w:delText>
        </w:r>
        <w:r w:rsidR="00A334C8" w:rsidDel="005D1E9F">
          <w:fldChar w:fldCharType="begin"/>
        </w:r>
        <w:r w:rsidR="00A334C8" w:rsidDel="005D1E9F">
          <w:delInstrText xml:space="preserve"> HYPERLINK "https://doi.org/10.1029/2023GL103540" \h </w:delInstrText>
        </w:r>
        <w:r w:rsidR="00A334C8" w:rsidDel="005D1E9F">
          <w:fldChar w:fldCharType="separate"/>
        </w:r>
        <w:r w:rsidDel="005D1E9F">
          <w:rPr>
            <w:rStyle w:val="Lienhypertexte"/>
          </w:rPr>
          <w:delText>https://doi.org/10.1029/2023GL103540</w:delText>
        </w:r>
        <w:r w:rsidR="00A334C8" w:rsidDel="005D1E9F">
          <w:rPr>
            <w:rStyle w:val="Lienhypertexte"/>
          </w:rPr>
          <w:fldChar w:fldCharType="end"/>
        </w:r>
      </w:del>
    </w:p>
    <w:p w14:paraId="4B3C68D0" w14:textId="7D267CF7" w:rsidR="00B91B7D" w:rsidDel="005D1E9F" w:rsidRDefault="00A0219F">
      <w:pPr>
        <w:pStyle w:val="Bibliographie"/>
        <w:rPr>
          <w:del w:id="888" w:author="Laurent Barillé" w:date="2025-01-12T12:12:00Z"/>
        </w:rPr>
      </w:pPr>
      <w:bookmarkStart w:id="889" w:name="ref-saderne2019role"/>
      <w:bookmarkEnd w:id="886"/>
      <w:del w:id="890" w:author="Laurent Barillé" w:date="2025-01-12T12:12:00Z">
        <w:r w:rsidDel="005D1E9F">
          <w:delText>Saderne, V., Geraldi, N.R., Macreadie, P.I., Maher, D.T., Middelburg, J.J., Serrano, O., Almahasheer, H., Arias-Ortiz, A., Cusack, M., Eyre, B.D., others, 2019. Role of carbonate burial in blue carbon budgets. Nature communications 10, 1106.</w:delText>
        </w:r>
      </w:del>
    </w:p>
    <w:p w14:paraId="678DDD95" w14:textId="1A6E6B8A" w:rsidR="00B91B7D" w:rsidDel="005D1E9F" w:rsidRDefault="00A0219F">
      <w:pPr>
        <w:pStyle w:val="Bibliographie"/>
        <w:rPr>
          <w:del w:id="891" w:author="Laurent Barillé" w:date="2025-01-12T12:12:00Z"/>
        </w:rPr>
      </w:pPr>
      <w:bookmarkStart w:id="892" w:name="ref-Sage2020"/>
      <w:bookmarkEnd w:id="889"/>
      <w:del w:id="893" w:author="Laurent Barillé" w:date="2025-01-12T12:12:00Z">
        <w:r w:rsidDel="005D1E9F">
          <w:delText>Sage, R.F., 2020. Global change biology: A primer. Global Change Biology 26, 3–30.</w:delText>
        </w:r>
      </w:del>
    </w:p>
    <w:p w14:paraId="487A9E28" w14:textId="3730413C" w:rsidR="00B91B7D" w:rsidDel="005D1E9F" w:rsidRDefault="00A0219F">
      <w:pPr>
        <w:pStyle w:val="Bibliographie"/>
        <w:rPr>
          <w:del w:id="894" w:author="Laurent Barillé" w:date="2025-01-12T12:12:00Z"/>
        </w:rPr>
      </w:pPr>
      <w:bookmarkStart w:id="895" w:name="ref-samper2020characterization"/>
      <w:bookmarkEnd w:id="892"/>
      <w:del w:id="896" w:author="Laurent Barillé" w:date="2025-01-12T12:12:00Z">
        <w:r w:rsidDel="005D1E9F">
          <w:delText>Samper-Villarreal, J., Bolaños, R.C., Heidemeyer, M., Vargas, M.M., Vargas, R.M., 2020. Characterization of seagrasses at two new locations in the eastern tropical pacific (el jobo and matapalito, costa rica). Aquatic botany 165, 103237.</w:delText>
        </w:r>
      </w:del>
    </w:p>
    <w:p w14:paraId="23123621" w14:textId="2843902B" w:rsidR="00B91B7D" w:rsidRPr="004B0AA4" w:rsidDel="005D1E9F" w:rsidRDefault="00A0219F">
      <w:pPr>
        <w:pStyle w:val="Bibliographie"/>
        <w:rPr>
          <w:del w:id="897" w:author="Laurent Barillé" w:date="2025-01-12T12:12:00Z"/>
          <w:lang w:val="es-ES"/>
        </w:rPr>
      </w:pPr>
      <w:bookmarkStart w:id="898" w:name="ref-sanabria2024unveiling"/>
      <w:bookmarkEnd w:id="895"/>
      <w:del w:id="899" w:author="Laurent Barillé" w:date="2025-01-12T12:12:00Z">
        <w:r w:rsidDel="005D1E9F">
          <w:delText xml:space="preserve">Sanabria-Fernández, J.A., Génin, A., Dakos, V., 2024. Unveiling functional linkages between habitats and organisms: Macroalgal habitats as influential factors of fish functional traits. </w:delText>
        </w:r>
        <w:r w:rsidRPr="004B0AA4" w:rsidDel="005D1E9F">
          <w:rPr>
            <w:lang w:val="es-ES"/>
          </w:rPr>
          <w:delText>Marine Environmental Research 194, 106305.</w:delText>
        </w:r>
      </w:del>
    </w:p>
    <w:p w14:paraId="0CB3626A" w14:textId="38015156" w:rsidR="00B91B7D" w:rsidRPr="004B0AA4" w:rsidDel="005D1E9F" w:rsidRDefault="00A0219F">
      <w:pPr>
        <w:pStyle w:val="Bibliographie"/>
        <w:rPr>
          <w:del w:id="900" w:author="Laurent Barillé" w:date="2025-01-12T12:12:00Z"/>
          <w:lang w:val="fr-FR"/>
        </w:rPr>
      </w:pPr>
      <w:bookmarkStart w:id="901" w:name="ref-Santos2020"/>
      <w:bookmarkEnd w:id="898"/>
      <w:del w:id="902" w:author="Laurent Barillé" w:date="2025-01-12T12:12:00Z">
        <w:r w:rsidRPr="004B0AA4" w:rsidDel="005D1E9F">
          <w:rPr>
            <w:lang w:val="es-ES"/>
          </w:rPr>
          <w:delText xml:space="preserve">Santos, R.O., Varona, G., Avila, C.L., Lirman, D., Collado-Vides, L., 2020. </w:delText>
        </w:r>
        <w:r w:rsidDel="005D1E9F">
          <w:delText xml:space="preserve">Implications of macroalgae blooms to the spatial structure of seagrass seascapes: The case of the anadyomene spp.(chlorophyta) bloom in biscayne bay, florida. </w:delText>
        </w:r>
        <w:r w:rsidRPr="004B0AA4" w:rsidDel="005D1E9F">
          <w:rPr>
            <w:lang w:val="fr-FR"/>
          </w:rPr>
          <w:delText>Marine pollution bulletin 150, 110742.</w:delText>
        </w:r>
      </w:del>
    </w:p>
    <w:p w14:paraId="58D3287D" w14:textId="2C7ECE4A" w:rsidR="00B91B7D" w:rsidDel="005D1E9F" w:rsidRDefault="00A0219F">
      <w:pPr>
        <w:pStyle w:val="Bibliographie"/>
        <w:rPr>
          <w:del w:id="903" w:author="Laurent Barillé" w:date="2025-01-12T12:12:00Z"/>
        </w:rPr>
      </w:pPr>
      <w:bookmarkStart w:id="904" w:name="ref-savelli2018biotic"/>
      <w:bookmarkEnd w:id="901"/>
      <w:del w:id="905" w:author="Laurent Barillé" w:date="2025-01-12T12:12:00Z">
        <w:r w:rsidRPr="004B0AA4" w:rsidDel="005D1E9F">
          <w:rPr>
            <w:lang w:val="fr-FR"/>
          </w:rPr>
          <w:lastRenderedPageBreak/>
          <w:delText xml:space="preserve">Savelli, R., Dupuy, C., Barillé, L., Lerouxel, A., Guizien, K., Philippe, A., Bocher, P., Polsenaere, P., Le Fouest, V., 2018. </w:delText>
        </w:r>
        <w:r w:rsidDel="005D1E9F">
          <w:delText>On biotic and abiotic drivers of the microphytobenthos seasonal cycle in a temperate intertidal mudflat: A modelling study. Biogeosciences 15, 7243–7271.</w:delText>
        </w:r>
      </w:del>
    </w:p>
    <w:p w14:paraId="37C53527" w14:textId="727F6239" w:rsidR="00B91B7D" w:rsidDel="005D1E9F" w:rsidRDefault="00A0219F">
      <w:pPr>
        <w:pStyle w:val="Bibliographie"/>
        <w:rPr>
          <w:del w:id="906" w:author="Laurent Barillé" w:date="2025-01-12T12:12:00Z"/>
        </w:rPr>
      </w:pPr>
      <w:bookmarkStart w:id="907" w:name="ref-savitzky1964smoothing"/>
      <w:bookmarkEnd w:id="904"/>
      <w:del w:id="908" w:author="Laurent Barillé" w:date="2025-01-12T12:12:00Z">
        <w:r w:rsidDel="005D1E9F">
          <w:delText>Savitzky, A., Golay, M.J., 1964. Smoothing and differentiation of data by simplified least squares procedures. Analytical chemistry 36, 1627–1639.</w:delText>
        </w:r>
      </w:del>
    </w:p>
    <w:p w14:paraId="2394E8AB" w14:textId="3B96C52E" w:rsidR="00B91B7D" w:rsidDel="005D1E9F" w:rsidRDefault="00A0219F">
      <w:pPr>
        <w:pStyle w:val="Bibliographie"/>
        <w:rPr>
          <w:del w:id="909" w:author="Laurent Barillé" w:date="2025-01-12T12:12:00Z"/>
        </w:rPr>
      </w:pPr>
      <w:bookmarkStart w:id="910" w:name="ref-sawall2021chronically"/>
      <w:bookmarkEnd w:id="907"/>
      <w:del w:id="911" w:author="Laurent Barillé" w:date="2025-01-12T12:12:00Z">
        <w:r w:rsidDel="005D1E9F">
          <w:delText>Sawall, Y., Ito, M., Pansch, C., 2021. Chronically elevated sea surface temperatures revealed high susceptibility of the eelgrass zostera marina to winter and spring warming. Limnology and Oceanography 66, 4112–4124.</w:delText>
        </w:r>
      </w:del>
    </w:p>
    <w:p w14:paraId="22AEB73F" w14:textId="5D572FA7" w:rsidR="00B91B7D" w:rsidDel="005D1E9F" w:rsidRDefault="00A0219F">
      <w:pPr>
        <w:pStyle w:val="Bibliographie"/>
        <w:rPr>
          <w:del w:id="912" w:author="Laurent Barillé" w:date="2025-01-12T12:12:00Z"/>
        </w:rPr>
      </w:pPr>
      <w:bookmarkStart w:id="913" w:name="ref-SCHIBALSKI2022101414"/>
      <w:bookmarkEnd w:id="910"/>
      <w:del w:id="914" w:author="Laurent Barillé" w:date="2025-01-12T12:12:00Z">
        <w:r w:rsidDel="005D1E9F">
          <w:delText>Schibalski, A., Kleyer, M., Maier, M., Schröder, B., 2022. Spatiotemporally explicit prediction of future ecosystem service provisioning in response to climate change, sea level rise, and adaptation strategies. Ecosystem Services 54, 101414. https://doi.org/</w:delText>
        </w:r>
        <w:r w:rsidR="00A334C8" w:rsidDel="005D1E9F">
          <w:fldChar w:fldCharType="begin"/>
        </w:r>
        <w:r w:rsidR="00A334C8" w:rsidDel="005D1E9F">
          <w:delInstrText xml:space="preserve"> HYPERLINK "https://doi.org/10.1016/j.ecoser.2022.101414" \h </w:delInstrText>
        </w:r>
        <w:r w:rsidR="00A334C8" w:rsidDel="005D1E9F">
          <w:fldChar w:fldCharType="separate"/>
        </w:r>
        <w:r w:rsidDel="005D1E9F">
          <w:rPr>
            <w:rStyle w:val="Lienhypertexte"/>
          </w:rPr>
          <w:delText>https://doi.org/10.1016/j.ecoser.2022.101414</w:delText>
        </w:r>
        <w:r w:rsidR="00A334C8" w:rsidDel="005D1E9F">
          <w:rPr>
            <w:rStyle w:val="Lienhypertexte"/>
          </w:rPr>
          <w:fldChar w:fldCharType="end"/>
        </w:r>
      </w:del>
    </w:p>
    <w:p w14:paraId="23B8BE89" w14:textId="3A3E2682" w:rsidR="00B91B7D" w:rsidDel="005D1E9F" w:rsidRDefault="00A0219F">
      <w:pPr>
        <w:pStyle w:val="Bibliographie"/>
        <w:rPr>
          <w:del w:id="915" w:author="Laurent Barillé" w:date="2025-01-12T12:12:00Z"/>
        </w:rPr>
      </w:pPr>
      <w:bookmarkStart w:id="916" w:name="ref-Schiel2021"/>
      <w:bookmarkEnd w:id="913"/>
      <w:del w:id="917" w:author="Laurent Barillé" w:date="2025-01-12T12:12:00Z">
        <w:r w:rsidDel="005D1E9F">
          <w:delText xml:space="preserve">Schiel, D.R., Gerrity, S., Orchard, S., Alestra, T., Dunmore, R.A., Falconer, T., Thomsen, M.S., Tait, L.W., 2021. Cataclysmic Disturbances to an Intertidal Ecosystem: Loss of Ecological Infrastructure Slows Recovery of Biogenic Habitats and Diversity. Frontiers in Ecology and Evolution 9. </w:delText>
        </w:r>
        <w:r w:rsidR="00A334C8" w:rsidDel="005D1E9F">
          <w:fldChar w:fldCharType="begin"/>
        </w:r>
        <w:r w:rsidR="00A334C8" w:rsidDel="005D1E9F">
          <w:delInstrText xml:space="preserve"> HYPERLINK "https://doi.org/10.3389/fevo.2021.767548" \h </w:delInstrText>
        </w:r>
        <w:r w:rsidR="00A334C8" w:rsidDel="005D1E9F">
          <w:fldChar w:fldCharType="separate"/>
        </w:r>
        <w:r w:rsidDel="005D1E9F">
          <w:rPr>
            <w:rStyle w:val="Lienhypertexte"/>
          </w:rPr>
          <w:delText>https://doi.org/10.3389/fevo.2021.767548</w:delText>
        </w:r>
        <w:r w:rsidR="00A334C8" w:rsidDel="005D1E9F">
          <w:rPr>
            <w:rStyle w:val="Lienhypertexte"/>
          </w:rPr>
          <w:fldChar w:fldCharType="end"/>
        </w:r>
      </w:del>
    </w:p>
    <w:p w14:paraId="01724EA9" w14:textId="7C275B65" w:rsidR="00B91B7D" w:rsidDel="005D1E9F" w:rsidRDefault="00A0219F">
      <w:pPr>
        <w:pStyle w:val="Bibliographie"/>
        <w:rPr>
          <w:del w:id="918" w:author="Laurent Barillé" w:date="2025-01-12T12:12:00Z"/>
        </w:rPr>
      </w:pPr>
      <w:bookmarkStart w:id="919" w:name="ref-heatwaveR"/>
      <w:bookmarkEnd w:id="916"/>
      <w:del w:id="920" w:author="Laurent Barillé" w:date="2025-01-12T12:12:00Z">
        <w:r w:rsidDel="005D1E9F">
          <w:delText xml:space="preserve">Schlegel, R.W., Smit, A.J., 2018. heatwaveR: A central algorithm for the detection of heatwaves and cold-spells. Journal of Open Source Software 3, 821. </w:delText>
        </w:r>
        <w:r w:rsidR="00A334C8" w:rsidDel="005D1E9F">
          <w:fldChar w:fldCharType="begin"/>
        </w:r>
        <w:r w:rsidR="00A334C8" w:rsidDel="005D1E9F">
          <w:delInstrText xml:space="preserve"> HYPERLINK "https://doi.org/10.21105/joss.00821" \h </w:delInstrText>
        </w:r>
        <w:r w:rsidR="00A334C8" w:rsidDel="005D1E9F">
          <w:fldChar w:fldCharType="separate"/>
        </w:r>
        <w:r w:rsidDel="005D1E9F">
          <w:rPr>
            <w:rStyle w:val="Lienhypertexte"/>
          </w:rPr>
          <w:delText>https://doi.org/10.21105/joss.00821</w:delText>
        </w:r>
        <w:r w:rsidR="00A334C8" w:rsidDel="005D1E9F">
          <w:rPr>
            <w:rStyle w:val="Lienhypertexte"/>
          </w:rPr>
          <w:fldChar w:fldCharType="end"/>
        </w:r>
      </w:del>
    </w:p>
    <w:p w14:paraId="19406869" w14:textId="0E247FFA" w:rsidR="00B91B7D" w:rsidDel="005D1E9F" w:rsidRDefault="00A0219F">
      <w:pPr>
        <w:pStyle w:val="Bibliographie"/>
        <w:rPr>
          <w:del w:id="921" w:author="Laurent Barillé" w:date="2025-01-12T12:12:00Z"/>
        </w:rPr>
      </w:pPr>
      <w:bookmarkStart w:id="922" w:name="ref-Schmidt2003"/>
      <w:bookmarkEnd w:id="919"/>
      <w:del w:id="923" w:author="Laurent Barillé" w:date="2025-01-12T12:12:00Z">
        <w:r w:rsidDel="005D1E9F">
          <w:delText>Schmidt, K., Skidmore, A., 2003. Spectral discrimination of vegetation types in a coastal wetland. Remote sensing of Environment 85, 92–108.</w:delText>
        </w:r>
      </w:del>
    </w:p>
    <w:p w14:paraId="56F254C4" w14:textId="5A1E2C1A" w:rsidR="00B91B7D" w:rsidDel="005D1E9F" w:rsidRDefault="00A0219F">
      <w:pPr>
        <w:pStyle w:val="Bibliographie"/>
        <w:rPr>
          <w:del w:id="924" w:author="Laurent Barillé" w:date="2025-01-12T12:12:00Z"/>
        </w:rPr>
      </w:pPr>
      <w:bookmarkStart w:id="925" w:name="ref-schneider2012nih"/>
      <w:bookmarkEnd w:id="922"/>
      <w:del w:id="926" w:author="Laurent Barillé" w:date="2025-01-12T12:12:00Z">
        <w:r w:rsidDel="005D1E9F">
          <w:delText>Schneider, C.A., Rasband, W.S., Eliceiri, K.W., 2012. NIH image to ImageJ: 25 years of image analysis. Nature methods 9, 671–675.</w:delText>
        </w:r>
      </w:del>
    </w:p>
    <w:p w14:paraId="29AAD9A1" w14:textId="6D88EDE1" w:rsidR="00B91B7D" w:rsidDel="005D1E9F" w:rsidRDefault="00A0219F">
      <w:pPr>
        <w:pStyle w:val="Bibliographie"/>
        <w:rPr>
          <w:del w:id="927" w:author="Laurent Barillé" w:date="2025-01-12T12:12:00Z"/>
        </w:rPr>
      </w:pPr>
      <w:bookmarkStart w:id="928" w:name="ref-schreyers2021spotting"/>
      <w:bookmarkEnd w:id="925"/>
      <w:del w:id="929" w:author="Laurent Barillé" w:date="2025-01-12T12:12:00Z">
        <w:r w:rsidDel="005D1E9F">
          <w:delText>Schreyers, L., Emmerik, T. van, Biermann, L., Le Lay, Y.-F., 2021. Spotting green tides over brittany from space: Three decades of monitoring with landsat imagery. Remote Sensing 13, 1408.</w:delText>
        </w:r>
      </w:del>
    </w:p>
    <w:p w14:paraId="1A6BBF5F" w14:textId="3704AE1D" w:rsidR="00B91B7D" w:rsidRPr="004B0AA4" w:rsidDel="005D1E9F" w:rsidRDefault="00A0219F">
      <w:pPr>
        <w:pStyle w:val="Bibliographie"/>
        <w:rPr>
          <w:del w:id="930" w:author="Laurent Barillé" w:date="2025-01-12T12:12:00Z"/>
          <w:lang w:val="es-ES"/>
        </w:rPr>
      </w:pPr>
      <w:bookmarkStart w:id="931" w:name="ref-scott2018role"/>
      <w:bookmarkEnd w:id="928"/>
      <w:del w:id="932" w:author="Laurent Barillé" w:date="2025-01-12T12:12:00Z">
        <w:r w:rsidDel="005D1E9F">
          <w:delText xml:space="preserve">Scott, A.L., York, P.H., Duncan, C., Macreadie, P.I., Connolly, R.M., Ellis, M.T., Jarvis, J.C., Jinks, K.I., Marsh, H., Rasheed, M.A., 2018. The role of herbivory in structuring tropical seagrass ecosystem service delivery. </w:delText>
        </w:r>
        <w:r w:rsidRPr="004B0AA4" w:rsidDel="005D1E9F">
          <w:rPr>
            <w:lang w:val="es-ES"/>
          </w:rPr>
          <w:delText>Frontiers in Plant Science 9, 127.</w:delText>
        </w:r>
      </w:del>
    </w:p>
    <w:p w14:paraId="329956BC" w14:textId="0ED27DF2" w:rsidR="00B91B7D" w:rsidDel="005D1E9F" w:rsidRDefault="00A0219F">
      <w:pPr>
        <w:pStyle w:val="Bibliographie"/>
        <w:rPr>
          <w:del w:id="933" w:author="Laurent Barillé" w:date="2025-01-12T12:12:00Z"/>
        </w:rPr>
      </w:pPr>
      <w:bookmarkStart w:id="934" w:name="ref-Sedano2021"/>
      <w:bookmarkEnd w:id="931"/>
      <w:del w:id="935" w:author="Laurent Barillé" w:date="2025-01-12T12:12:00Z">
        <w:r w:rsidRPr="004B0AA4" w:rsidDel="005D1E9F">
          <w:rPr>
            <w:lang w:val="es-ES"/>
          </w:rPr>
          <w:delText xml:space="preserve">Sedano, F., Pavón-Paneque, A., Navarro-Barranco, C., Guerra-García, J.M., Digenis, M., Sempere-Valverde, J., Espinosa, F., 2021. </w:delText>
        </w:r>
        <w:r w:rsidDel="005D1E9F">
          <w:delText xml:space="preserve">Coastal armouring affects intertidal </w:delText>
        </w:r>
        <w:r w:rsidDel="005D1E9F">
          <w:lastRenderedPageBreak/>
          <w:delText xml:space="preserve">biodiversity across the Alboran Sea (Western Mediterranean Sea). Marine Environmental Research 171. </w:delText>
        </w:r>
        <w:r w:rsidR="00A334C8" w:rsidDel="005D1E9F">
          <w:fldChar w:fldCharType="begin"/>
        </w:r>
        <w:r w:rsidR="00A334C8" w:rsidDel="005D1E9F">
          <w:delInstrText xml:space="preserve"> HYPERLINK "https://doi.org/10.1016/j.marenvres.2021.105475" \h </w:delInstrText>
        </w:r>
        <w:r w:rsidR="00A334C8" w:rsidDel="005D1E9F">
          <w:fldChar w:fldCharType="separate"/>
        </w:r>
        <w:r w:rsidDel="005D1E9F">
          <w:rPr>
            <w:rStyle w:val="Lienhypertexte"/>
          </w:rPr>
          <w:delText>https://doi.org/10.1016/j.marenvres.2021.105475</w:delText>
        </w:r>
        <w:r w:rsidR="00A334C8" w:rsidDel="005D1E9F">
          <w:rPr>
            <w:rStyle w:val="Lienhypertexte"/>
          </w:rPr>
          <w:fldChar w:fldCharType="end"/>
        </w:r>
      </w:del>
    </w:p>
    <w:p w14:paraId="3FA13F1E" w14:textId="2C50F94F" w:rsidR="00B91B7D" w:rsidDel="005D1E9F" w:rsidRDefault="00A0219F">
      <w:pPr>
        <w:pStyle w:val="Bibliographie"/>
        <w:rPr>
          <w:del w:id="936" w:author="Laurent Barillé" w:date="2025-01-12T12:12:00Z"/>
        </w:rPr>
      </w:pPr>
      <w:bookmarkStart w:id="937" w:name="ref-sfriso2012spreading"/>
      <w:bookmarkEnd w:id="934"/>
      <w:del w:id="938" w:author="Laurent Barillé" w:date="2025-01-12T12:12:00Z">
        <w:r w:rsidDel="005D1E9F">
          <w:delText>Sfriso, A., Wolf, M.A., Maistro, S., Sciuto, K., Moro, I., 2012. Spreading and autoecology of the invasive species gracilaria vermiculophylla (gracilariales, rhodophyta) in the lagoons of the north-western adriatic sea (mediterranean sea, italy). Estuarine, Coastal and Shelf Science 114, 192–198.</w:delText>
        </w:r>
      </w:del>
    </w:p>
    <w:p w14:paraId="27FF2D0E" w14:textId="1791E141" w:rsidR="00B91B7D" w:rsidRPr="004B0AA4" w:rsidDel="005D1E9F" w:rsidRDefault="00A0219F">
      <w:pPr>
        <w:pStyle w:val="Bibliographie"/>
        <w:rPr>
          <w:del w:id="939" w:author="Laurent Barillé" w:date="2025-01-12T12:12:00Z"/>
          <w:lang w:val="fr-FR"/>
        </w:rPr>
      </w:pPr>
      <w:bookmarkStart w:id="940" w:name="ref-Sheehan2021"/>
      <w:bookmarkEnd w:id="937"/>
      <w:del w:id="941" w:author="Laurent Barillé" w:date="2025-01-12T12:12:00Z">
        <w:r w:rsidDel="005D1E9F">
          <w:delText xml:space="preserve">Sheehan, E., Holmes, L., Davies, B., Cartwright, A., Rees, A., Attrill, M., 2021. Rewilding of protected areas enhances resilience of marine ecosystems to extreme climatic events. </w:delText>
        </w:r>
        <w:r w:rsidRPr="004B0AA4" w:rsidDel="005D1E9F">
          <w:rPr>
            <w:lang w:val="fr-FR"/>
          </w:rPr>
          <w:delText>Frontiers in Marine Science 8.</w:delText>
        </w:r>
      </w:del>
    </w:p>
    <w:p w14:paraId="03702CAF" w14:textId="7F18C94C" w:rsidR="00B91B7D" w:rsidRPr="004B0AA4" w:rsidDel="005D1E9F" w:rsidRDefault="00A0219F">
      <w:pPr>
        <w:pStyle w:val="Bibliographie"/>
        <w:rPr>
          <w:del w:id="942" w:author="Laurent Barillé" w:date="2025-01-12T12:12:00Z"/>
          <w:lang w:val="fr-FR"/>
        </w:rPr>
      </w:pPr>
      <w:bookmarkStart w:id="943" w:name="Xbef41143b4d4042e58f11cfc27e216202646012"/>
      <w:bookmarkEnd w:id="940"/>
      <w:del w:id="944" w:author="Laurent Barillé" w:date="2025-01-12T12:12:00Z">
        <w:r w:rsidRPr="004B0AA4" w:rsidDel="005D1E9F">
          <w:rPr>
            <w:lang w:val="fr-FR"/>
          </w:rPr>
          <w:delText xml:space="preserve">SHOM, n.d. </w:delText>
        </w:r>
        <w:r w:rsidR="00A334C8" w:rsidDel="005D1E9F">
          <w:fldChar w:fldCharType="begin"/>
        </w:r>
        <w:r w:rsidR="00A334C8" w:rsidDel="005D1E9F">
          <w:delInstrText xml:space="preserve"> HYPERLINK "https://services.data.shom.fr/geonetwork/srv/fre/catalog.search" \l "/metadata/BATHYMETRIE_LITTO3D_BZH_2018_2021.xml" \h </w:delInstrText>
        </w:r>
        <w:r w:rsidR="00A334C8" w:rsidDel="005D1E9F">
          <w:fldChar w:fldCharType="separate"/>
        </w:r>
        <w:r w:rsidRPr="004B0AA4" w:rsidDel="005D1E9F">
          <w:rPr>
            <w:rStyle w:val="Lienhypertexte"/>
            <w:lang w:val="fr-FR"/>
          </w:rPr>
          <w:delText>Service hydrographique et océanographique de la marine ; bathymétrie Litto3D® bretagne 2018-2021</w:delText>
        </w:r>
        <w:r w:rsidR="00A334C8" w:rsidDel="005D1E9F">
          <w:rPr>
            <w:rStyle w:val="Lienhypertexte"/>
            <w:lang w:val="fr-FR"/>
          </w:rPr>
          <w:fldChar w:fldCharType="end"/>
        </w:r>
        <w:r w:rsidRPr="004B0AA4" w:rsidDel="005D1E9F">
          <w:rPr>
            <w:lang w:val="fr-FR"/>
          </w:rPr>
          <w:delText>.</w:delText>
        </w:r>
      </w:del>
    </w:p>
    <w:p w14:paraId="016EEAB4" w14:textId="039B03D7" w:rsidR="00B91B7D" w:rsidRPr="004B0AA4" w:rsidDel="005D1E9F" w:rsidRDefault="00A0219F">
      <w:pPr>
        <w:pStyle w:val="Bibliographie"/>
        <w:rPr>
          <w:del w:id="945" w:author="Laurent Barillé" w:date="2025-01-12T12:12:00Z"/>
          <w:lang w:val="fr-FR"/>
        </w:rPr>
      </w:pPr>
      <w:bookmarkStart w:id="946" w:name="ref-shom"/>
      <w:bookmarkEnd w:id="943"/>
      <w:del w:id="947" w:author="Laurent Barillé" w:date="2025-01-12T12:12:00Z">
        <w:r w:rsidRPr="004B0AA4" w:rsidDel="005D1E9F">
          <w:rPr>
            <w:lang w:val="fr-FR"/>
          </w:rPr>
          <w:delText xml:space="preserve">SHOM, 2024. </w:delText>
        </w:r>
        <w:r w:rsidR="00A334C8" w:rsidDel="005D1E9F">
          <w:fldChar w:fldCharType="begin"/>
        </w:r>
        <w:r w:rsidR="00A334C8" w:rsidDel="005D1E9F">
          <w:delInstrText xml:space="preserve"> HYPERLINK "https://www.shom.fr" \h </w:delInstrText>
        </w:r>
        <w:r w:rsidR="00A334C8" w:rsidDel="005D1E9F">
          <w:fldChar w:fldCharType="separate"/>
        </w:r>
        <w:r w:rsidRPr="004B0AA4" w:rsidDel="005D1E9F">
          <w:rPr>
            <w:rStyle w:val="Lienhypertexte"/>
            <w:lang w:val="fr-FR"/>
          </w:rPr>
          <w:delText>Service hydrographique et océanographique de la marine (SHOM)</w:delText>
        </w:r>
        <w:r w:rsidR="00A334C8" w:rsidDel="005D1E9F">
          <w:rPr>
            <w:rStyle w:val="Lienhypertexte"/>
            <w:lang w:val="fr-FR"/>
          </w:rPr>
          <w:fldChar w:fldCharType="end"/>
        </w:r>
        <w:r w:rsidRPr="004B0AA4" w:rsidDel="005D1E9F">
          <w:rPr>
            <w:lang w:val="fr-FR"/>
          </w:rPr>
          <w:delText>.</w:delText>
        </w:r>
      </w:del>
    </w:p>
    <w:p w14:paraId="172EA68D" w14:textId="241600C5" w:rsidR="00B91B7D" w:rsidDel="005D1E9F" w:rsidRDefault="00A0219F">
      <w:pPr>
        <w:pStyle w:val="Bibliographie"/>
        <w:rPr>
          <w:del w:id="948" w:author="Laurent Barillé" w:date="2025-01-12T12:12:00Z"/>
        </w:rPr>
      </w:pPr>
      <w:bookmarkStart w:id="949" w:name="ref-shom_ram_2022"/>
      <w:bookmarkEnd w:id="946"/>
      <w:del w:id="950" w:author="Laurent Barillé" w:date="2025-01-12T12:12:00Z">
        <w:r w:rsidRPr="004B0AA4" w:rsidDel="005D1E9F">
          <w:rPr>
            <w:lang w:val="fr-FR"/>
          </w:rPr>
          <w:delText xml:space="preserve">SHOM, 2022. </w:delText>
        </w:r>
        <w:r w:rsidR="00A334C8" w:rsidDel="005D1E9F">
          <w:fldChar w:fldCharType="begin"/>
        </w:r>
        <w:r w:rsidR="00A334C8" w:rsidDel="005D1E9F">
          <w:delInstrText xml:space="preserve"> HYPERLINK "https://diffusion.shom.fr/references-altimetriques-maritimes-ram.html" \h </w:delInstrText>
        </w:r>
        <w:r w:rsidR="00A334C8" w:rsidDel="005D1E9F">
          <w:fldChar w:fldCharType="separate"/>
        </w:r>
        <w:r w:rsidRPr="004B0AA4" w:rsidDel="005D1E9F">
          <w:rPr>
            <w:rStyle w:val="Lienhypertexte"/>
            <w:lang w:val="fr-FR"/>
          </w:rPr>
          <w:delText>Service hydrographique et océanographique de la marine ; références altimétriques maritimes: Ports de france métropolitaine et d’outre-mer, cotes du zéro hydrographique et niveaux caractéristiques de la marée</w:delText>
        </w:r>
        <w:r w:rsidR="00A334C8" w:rsidDel="005D1E9F">
          <w:rPr>
            <w:rStyle w:val="Lienhypertexte"/>
            <w:lang w:val="fr-FR"/>
          </w:rPr>
          <w:fldChar w:fldCharType="end"/>
        </w:r>
        <w:r w:rsidRPr="004B0AA4" w:rsidDel="005D1E9F">
          <w:rPr>
            <w:lang w:val="fr-FR"/>
          </w:rPr>
          <w:delText xml:space="preserve">. </w:delText>
        </w:r>
        <w:r w:rsidDel="005D1E9F">
          <w:delText>Shom, Brest, France.</w:delText>
        </w:r>
      </w:del>
    </w:p>
    <w:p w14:paraId="73B83AAC" w14:textId="6EE2C24B" w:rsidR="00B91B7D" w:rsidDel="005D1E9F" w:rsidRDefault="00A0219F">
      <w:pPr>
        <w:pStyle w:val="Bibliographie"/>
        <w:rPr>
          <w:del w:id="951" w:author="Laurent Barillé" w:date="2025-01-12T12:12:00Z"/>
        </w:rPr>
      </w:pPr>
      <w:bookmarkStart w:id="952" w:name="ref-simberloff2021maintenance"/>
      <w:bookmarkEnd w:id="949"/>
      <w:del w:id="953" w:author="Laurent Barillé" w:date="2025-01-12T12:12:00Z">
        <w:r w:rsidDel="005D1E9F">
          <w:delText>Simberloff, D., 2021. Maintenance management and eradication of established aquatic invaders. Hydrobiologia 848, 2399–2420.</w:delText>
        </w:r>
      </w:del>
    </w:p>
    <w:p w14:paraId="7DAFE0D0" w14:textId="3F75D42F" w:rsidR="00B91B7D" w:rsidDel="005D1E9F" w:rsidRDefault="00A0219F">
      <w:pPr>
        <w:pStyle w:val="Bibliographie"/>
        <w:rPr>
          <w:del w:id="954" w:author="Laurent Barillé" w:date="2025-01-12T12:12:00Z"/>
        </w:rPr>
      </w:pPr>
      <w:bookmarkStart w:id="955" w:name="ref-simic2018drones"/>
      <w:bookmarkEnd w:id="952"/>
      <w:del w:id="956" w:author="Laurent Barillé" w:date="2025-01-12T12:12:00Z">
        <w:r w:rsidDel="005D1E9F">
          <w:delText>Simic Milas, A., Cracknell, A.P., Warner, T.A., 2018. Drones–the third generation source of remote sensing data. International Journal of Remote Sensing.</w:delText>
        </w:r>
      </w:del>
    </w:p>
    <w:p w14:paraId="5F508B9D" w14:textId="082ACF37" w:rsidR="00B91B7D" w:rsidDel="005D1E9F" w:rsidRDefault="00A0219F">
      <w:pPr>
        <w:pStyle w:val="Bibliographie"/>
        <w:rPr>
          <w:del w:id="957" w:author="Laurent Barillé" w:date="2025-01-12T12:12:00Z"/>
        </w:rPr>
      </w:pPr>
      <w:bookmarkStart w:id="958" w:name="ref-simolo2022quantifying"/>
      <w:bookmarkEnd w:id="955"/>
      <w:del w:id="959" w:author="Laurent Barillé" w:date="2025-01-12T12:12:00Z">
        <w:r w:rsidDel="005D1E9F">
          <w:delText xml:space="preserve">Simolo, C., Corti, S., 2022. Quantifying the role of variability in future intensification of heat extremes. Nature Communications 13. </w:delText>
        </w:r>
        <w:r w:rsidR="00A334C8" w:rsidDel="005D1E9F">
          <w:fldChar w:fldCharType="begin"/>
        </w:r>
        <w:r w:rsidR="00A334C8" w:rsidDel="005D1E9F">
          <w:delInstrText xml:space="preserve"> HYPERLINK "https://doi.org/10.1038/s41467-022-35571-0" \h </w:delInstrText>
        </w:r>
        <w:r w:rsidR="00A334C8" w:rsidDel="005D1E9F">
          <w:fldChar w:fldCharType="separate"/>
        </w:r>
        <w:r w:rsidDel="005D1E9F">
          <w:rPr>
            <w:rStyle w:val="Lienhypertexte"/>
          </w:rPr>
          <w:delText>https://doi.org/10.1038/s41467-022-35571-0</w:delText>
        </w:r>
        <w:r w:rsidR="00A334C8" w:rsidDel="005D1E9F">
          <w:rPr>
            <w:rStyle w:val="Lienhypertexte"/>
          </w:rPr>
          <w:fldChar w:fldCharType="end"/>
        </w:r>
      </w:del>
    </w:p>
    <w:p w14:paraId="3008F036" w14:textId="6F9B527B" w:rsidR="00B91B7D" w:rsidDel="005D1E9F" w:rsidRDefault="00A0219F">
      <w:pPr>
        <w:pStyle w:val="Bibliographie"/>
        <w:rPr>
          <w:del w:id="960" w:author="Laurent Barillé" w:date="2025-01-12T12:12:00Z"/>
        </w:rPr>
      </w:pPr>
      <w:bookmarkStart w:id="961" w:name="ref-skendzic2023drought"/>
      <w:bookmarkEnd w:id="958"/>
      <w:del w:id="962" w:author="Laurent Barillé" w:date="2025-01-12T12:12:00Z">
        <w:r w:rsidDel="005D1E9F">
          <w:delText>Skendzic, S., 2023. Drought stress in winter wheat-physiological responses and detection using remote and proximal sensing techniques, in: Smart Life Sciences and Technology for Sustainable Development. pp. 39–39.</w:delText>
        </w:r>
      </w:del>
    </w:p>
    <w:p w14:paraId="61F409DA" w14:textId="09595867" w:rsidR="00B91B7D" w:rsidDel="005D1E9F" w:rsidRDefault="00A0219F">
      <w:pPr>
        <w:pStyle w:val="Bibliographie"/>
        <w:rPr>
          <w:del w:id="963" w:author="Laurent Barillé" w:date="2025-01-12T12:12:00Z"/>
        </w:rPr>
      </w:pPr>
      <w:bookmarkStart w:id="964" w:name="ref-skidmore2015environmental"/>
      <w:bookmarkEnd w:id="961"/>
      <w:del w:id="965" w:author="Laurent Barillé" w:date="2025-01-12T12:12:00Z">
        <w:r w:rsidDel="005D1E9F">
          <w:delText>Skidmore, A.K., Pettorelli, N., Coops, N.C., Geller, G.N., Hansen, M., Lucas, R., Mücher, C.A., O’Connor, B., Paganini, M., Pereira, H.M., others, 2015. Environmental science: Agree on biodiversity metrics to track from space. Nature 523, 403–405.</w:delText>
        </w:r>
      </w:del>
    </w:p>
    <w:p w14:paraId="6A2ADFE9" w14:textId="5E682285" w:rsidR="00B91B7D" w:rsidDel="005D1E9F" w:rsidRDefault="00A0219F">
      <w:pPr>
        <w:pStyle w:val="Bibliographie"/>
        <w:rPr>
          <w:del w:id="966" w:author="Laurent Barillé" w:date="2025-01-12T12:12:00Z"/>
        </w:rPr>
      </w:pPr>
      <w:bookmarkStart w:id="967" w:name="ref-Slaton2001"/>
      <w:bookmarkEnd w:id="964"/>
      <w:del w:id="968" w:author="Laurent Barillé" w:date="2025-01-12T12:12:00Z">
        <w:r w:rsidDel="005D1E9F">
          <w:delText>Slaton, M.R., Raymond Hunt Jr., E., Smith, W.K., 2001. Estimating near-infrared leaf reflectance from leaf structural characteristics. American Journal of Botany 88, 278–284. https://doi.org/</w:delText>
        </w:r>
        <w:r w:rsidR="00A334C8" w:rsidDel="005D1E9F">
          <w:fldChar w:fldCharType="begin"/>
        </w:r>
        <w:r w:rsidR="00A334C8" w:rsidDel="005D1E9F">
          <w:delInstrText xml:space="preserve"> HYPERLINK "https://doi.org/10.2307/2657019" \h </w:delInstrText>
        </w:r>
        <w:r w:rsidR="00A334C8" w:rsidDel="005D1E9F">
          <w:fldChar w:fldCharType="separate"/>
        </w:r>
        <w:r w:rsidDel="005D1E9F">
          <w:rPr>
            <w:rStyle w:val="Lienhypertexte"/>
          </w:rPr>
          <w:delText>https://doi.org/10.2307/2657019</w:delText>
        </w:r>
        <w:r w:rsidR="00A334C8" w:rsidDel="005D1E9F">
          <w:rPr>
            <w:rStyle w:val="Lienhypertexte"/>
          </w:rPr>
          <w:fldChar w:fldCharType="end"/>
        </w:r>
      </w:del>
    </w:p>
    <w:p w14:paraId="09DCE72F" w14:textId="27002662" w:rsidR="00B91B7D" w:rsidDel="005D1E9F" w:rsidRDefault="00A0219F">
      <w:pPr>
        <w:pStyle w:val="Bibliographie"/>
        <w:rPr>
          <w:del w:id="969" w:author="Laurent Barillé" w:date="2025-01-12T12:12:00Z"/>
        </w:rPr>
      </w:pPr>
      <w:bookmarkStart w:id="970" w:name="ref-smale2019marine"/>
      <w:bookmarkEnd w:id="967"/>
      <w:del w:id="971" w:author="Laurent Barillé" w:date="2025-01-12T12:12:00Z">
        <w:r w:rsidDel="005D1E9F">
          <w:lastRenderedPageBreak/>
          <w:delText xml:space="preserve">Smale, D.A., Wernberg, T., Oliver, E.C.J., others, 2019. Marine heatwaves threaten global biodiversity and the provision of ecosystem services. Nature Climate Change 9, 306–312. </w:delText>
        </w:r>
        <w:r w:rsidR="00A334C8" w:rsidDel="005D1E9F">
          <w:fldChar w:fldCharType="begin"/>
        </w:r>
        <w:r w:rsidR="00A334C8" w:rsidDel="005D1E9F">
          <w:delInstrText xml:space="preserve"> HYPERLINK "https://doi.org/10.1038/s41558-019-0412-1" \h </w:delInstrText>
        </w:r>
        <w:r w:rsidR="00A334C8" w:rsidDel="005D1E9F">
          <w:fldChar w:fldCharType="separate"/>
        </w:r>
        <w:r w:rsidDel="005D1E9F">
          <w:rPr>
            <w:rStyle w:val="Lienhypertexte"/>
          </w:rPr>
          <w:delText>https://doi.org/10.1038/s41558-019-0412-1</w:delText>
        </w:r>
        <w:r w:rsidR="00A334C8" w:rsidDel="005D1E9F">
          <w:rPr>
            <w:rStyle w:val="Lienhypertexte"/>
          </w:rPr>
          <w:fldChar w:fldCharType="end"/>
        </w:r>
      </w:del>
    </w:p>
    <w:p w14:paraId="7A9D9B03" w14:textId="1F81BD97" w:rsidR="00B91B7D" w:rsidDel="005D1E9F" w:rsidRDefault="00A0219F">
      <w:pPr>
        <w:pStyle w:val="Bibliographie"/>
        <w:rPr>
          <w:del w:id="972" w:author="Laurent Barillé" w:date="2025-01-12T12:12:00Z"/>
        </w:rPr>
      </w:pPr>
      <w:bookmarkStart w:id="973" w:name="ref-soissons2018"/>
      <w:bookmarkEnd w:id="970"/>
      <w:del w:id="974" w:author="Laurent Barillé" w:date="2025-01-12T12:12:00Z">
        <w:r w:rsidDel="005D1E9F">
          <w:delText>Soissons, L.M., Haanstra, E.P., Van Katwijk, M.M., Asmus, R., Auby, I., Barillé, L., Brun, F.G., Cardoso, P.G., Desroy, N., Fournier, J., others, 2018. Latitudinal patterns in european seagrass carbon reserves: Influence of seasonal fluctuations versus short-term stress and disturbance events. Frontiers in Plant Science 9, 88.</w:delText>
        </w:r>
      </w:del>
    </w:p>
    <w:p w14:paraId="0B50B0FD" w14:textId="4EE13ABD" w:rsidR="00B91B7D" w:rsidDel="005D1E9F" w:rsidRDefault="00A0219F">
      <w:pPr>
        <w:pStyle w:val="Bibliographie"/>
        <w:rPr>
          <w:del w:id="975" w:author="Laurent Barillé" w:date="2025-01-12T12:12:00Z"/>
        </w:rPr>
      </w:pPr>
      <w:bookmarkStart w:id="976" w:name="ref-sotka2018combining"/>
      <w:bookmarkEnd w:id="973"/>
      <w:del w:id="977" w:author="Laurent Barillé" w:date="2025-01-12T12:12:00Z">
        <w:r w:rsidDel="005D1E9F">
          <w:delText>Sotka, E.E., Baumgardner, A.W., Bippus, P.M., Destombe, C., Duermit, E.A., Endo, H., Flanagan, B.A., Kamiya, M., Lees, L.E., Murren, C.J., others, 2018. Combining niche shift and population genetic analyses predicts rapid phenotypic evolution during invasion. Evolutionary Applications 11, 781–793.</w:delText>
        </w:r>
      </w:del>
    </w:p>
    <w:p w14:paraId="31A286CB" w14:textId="411BA526" w:rsidR="00B91B7D" w:rsidDel="005D1E9F" w:rsidRDefault="00A0219F">
      <w:pPr>
        <w:pStyle w:val="Bibliographie"/>
        <w:rPr>
          <w:del w:id="978" w:author="Laurent Barillé" w:date="2025-01-12T12:12:00Z"/>
        </w:rPr>
      </w:pPr>
      <w:bookmarkStart w:id="979" w:name="ref-sousa2017blue"/>
      <w:bookmarkEnd w:id="976"/>
      <w:del w:id="980" w:author="Laurent Barillé" w:date="2025-01-12T12:12:00Z">
        <w:r w:rsidDel="005D1E9F">
          <w:delText>Sousa, A.I., Santos, D.B., Silva, E.F. da, Sousa, L.P., Cleary, D.F., Soares, A.M., Lillebø, A.I., 2017. ‘Blue carbon’and nutrient stocks of salt marshes at a temperate coastal lagoon (ria de aveiro, portugal). Scientific reports 7, 41225.</w:delText>
        </w:r>
      </w:del>
    </w:p>
    <w:p w14:paraId="4319EC04" w14:textId="512F7876" w:rsidR="00B91B7D" w:rsidDel="005D1E9F" w:rsidRDefault="00A0219F">
      <w:pPr>
        <w:pStyle w:val="Bibliographie"/>
        <w:rPr>
          <w:del w:id="981" w:author="Laurent Barillé" w:date="2025-01-12T12:12:00Z"/>
        </w:rPr>
      </w:pPr>
      <w:bookmarkStart w:id="982" w:name="ref-sousa2019blue"/>
      <w:bookmarkEnd w:id="979"/>
      <w:del w:id="983" w:author="Laurent Barillé" w:date="2025-01-12T12:12:00Z">
        <w:r w:rsidDel="005D1E9F">
          <w:delText>Sousa, A.I., Silva, J.F. da, Azevedo, A., Lillebø, A.I., 2019. Blue carbon stock in zostera noltei meadows at ria de aveiro coastal lagoon (portugal) over a decade. Scientific reports 9, 14387.</w:delText>
        </w:r>
      </w:del>
    </w:p>
    <w:p w14:paraId="5480403A" w14:textId="15F5C4AF" w:rsidR="00B91B7D" w:rsidDel="005D1E9F" w:rsidRDefault="00A0219F">
      <w:pPr>
        <w:pStyle w:val="Bibliographie"/>
        <w:rPr>
          <w:del w:id="984" w:author="Laurent Barillé" w:date="2025-01-12T12:12:00Z"/>
        </w:rPr>
      </w:pPr>
      <w:bookmarkStart w:id="985" w:name="ref-speth2022deep"/>
      <w:bookmarkEnd w:id="982"/>
      <w:del w:id="986" w:author="Laurent Barillé" w:date="2025-01-12T12:12:00Z">
        <w:r w:rsidDel="005D1E9F">
          <w:delText>Speth, S., Goncalves, A., Rigault, B., Suzuki, S., Bouazizi, M., Matsuo, Y., Prendinger, H., 2022. Deep learning with RGB and thermal images onboard a drone for monitoring operations. Journal of Field Robotics 39, 840–868.</w:delText>
        </w:r>
      </w:del>
    </w:p>
    <w:p w14:paraId="572CC4B0" w14:textId="01305F8D" w:rsidR="00B91B7D" w:rsidRPr="004B0AA4" w:rsidDel="005D1E9F" w:rsidRDefault="00A0219F">
      <w:pPr>
        <w:pStyle w:val="Bibliographie"/>
        <w:rPr>
          <w:del w:id="987" w:author="Laurent Barillé" w:date="2025-01-12T12:12:00Z"/>
          <w:lang w:val="fr-FR"/>
        </w:rPr>
      </w:pPr>
      <w:bookmarkStart w:id="988" w:name="ref-stan2020rstan"/>
      <w:bookmarkEnd w:id="985"/>
      <w:del w:id="989" w:author="Laurent Barillé" w:date="2025-01-12T12:12:00Z">
        <w:r w:rsidDel="005D1E9F">
          <w:delText xml:space="preserve">Stan Development Team, C., others, 2020. RStan: The r interface to stan. </w:delText>
        </w:r>
        <w:r w:rsidRPr="004B0AA4" w:rsidDel="005D1E9F">
          <w:rPr>
            <w:lang w:val="fr-FR"/>
          </w:rPr>
          <w:delText>R package version 2.21. 2.</w:delText>
        </w:r>
      </w:del>
    </w:p>
    <w:p w14:paraId="6B82890C" w14:textId="794DA313" w:rsidR="00B91B7D" w:rsidDel="005D1E9F" w:rsidRDefault="00A0219F">
      <w:pPr>
        <w:pStyle w:val="Bibliographie"/>
        <w:rPr>
          <w:del w:id="990" w:author="Laurent Barillé" w:date="2025-01-12T12:12:00Z"/>
        </w:rPr>
      </w:pPr>
      <w:bookmarkStart w:id="991" w:name="ref-steinmetz2011atmospheric"/>
      <w:bookmarkEnd w:id="988"/>
      <w:del w:id="992" w:author="Laurent Barillé" w:date="2025-01-12T12:12:00Z">
        <w:r w:rsidRPr="004B0AA4" w:rsidDel="005D1E9F">
          <w:rPr>
            <w:lang w:val="fr-FR"/>
          </w:rPr>
          <w:delText xml:space="preserve">Steinmetz, F., Deschamps, P.-Y., Ramon, D., 2011. </w:delText>
        </w:r>
        <w:r w:rsidDel="005D1E9F">
          <w:delText>Atmospheric correction in presence of sun glint: Application to MERIS. Optics express 19, 9783–9800.</w:delText>
        </w:r>
      </w:del>
    </w:p>
    <w:p w14:paraId="09D08DE5" w14:textId="1C42C480" w:rsidR="00B91B7D" w:rsidDel="005D1E9F" w:rsidRDefault="00A0219F">
      <w:pPr>
        <w:pStyle w:val="Bibliographie"/>
        <w:rPr>
          <w:del w:id="993" w:author="Laurent Barillé" w:date="2025-01-12T12:12:00Z"/>
        </w:rPr>
      </w:pPr>
      <w:bookmarkStart w:id="994" w:name="ref-stevant2023concise"/>
      <w:bookmarkEnd w:id="991"/>
      <w:del w:id="995" w:author="Laurent Barillé" w:date="2025-01-12T12:12:00Z">
        <w:r w:rsidDel="005D1E9F">
          <w:delText>Stévant, P., Schmedes, P.S., Le Gall, L., Wegeberg, S., Dumay, J., Rebours, C., 2023. Concise review of the red macroalga dulse, palmaria palmata (l.) weber &amp; mohr. Journal of Applied Phycology 35, 523–550.</w:delText>
        </w:r>
      </w:del>
    </w:p>
    <w:p w14:paraId="20E03979" w14:textId="20D6CF6E" w:rsidR="00B91B7D" w:rsidDel="005D1E9F" w:rsidRDefault="00A0219F">
      <w:pPr>
        <w:pStyle w:val="Bibliographie"/>
        <w:rPr>
          <w:del w:id="996" w:author="Laurent Barillé" w:date="2025-01-12T12:12:00Z"/>
        </w:rPr>
      </w:pPr>
      <w:bookmarkStart w:id="997" w:name="ref-stillman2019heat"/>
      <w:bookmarkEnd w:id="994"/>
      <w:del w:id="998" w:author="Laurent Barillé" w:date="2025-01-12T12:12:00Z">
        <w:r w:rsidDel="005D1E9F">
          <w:delText xml:space="preserve">Stillman, J.H., 2019. Heat waves, the new normal: Summertime temperature extremes will impact animals, ecosystems, and human communities. Physiology 34, 86–100. </w:delText>
        </w:r>
        <w:r w:rsidR="00A334C8" w:rsidDel="005D1E9F">
          <w:fldChar w:fldCharType="begin"/>
        </w:r>
        <w:r w:rsidR="00A334C8" w:rsidDel="005D1E9F">
          <w:delInstrText xml:space="preserve"> HYPERLINK "https://doi.org/10.1152/physiol.00040.2018" \h </w:delInstrText>
        </w:r>
        <w:r w:rsidR="00A334C8" w:rsidDel="005D1E9F">
          <w:fldChar w:fldCharType="separate"/>
        </w:r>
        <w:r w:rsidDel="005D1E9F">
          <w:rPr>
            <w:rStyle w:val="Lienhypertexte"/>
          </w:rPr>
          <w:delText>https://doi.org/10.1152/physiol.00040.2018</w:delText>
        </w:r>
        <w:r w:rsidR="00A334C8" w:rsidDel="005D1E9F">
          <w:rPr>
            <w:rStyle w:val="Lienhypertexte"/>
          </w:rPr>
          <w:fldChar w:fldCharType="end"/>
        </w:r>
      </w:del>
    </w:p>
    <w:p w14:paraId="5509A209" w14:textId="1C0BC377" w:rsidR="00B91B7D" w:rsidDel="005D1E9F" w:rsidRDefault="00A0219F">
      <w:pPr>
        <w:pStyle w:val="Bibliographie"/>
        <w:rPr>
          <w:del w:id="999" w:author="Laurent Barillé" w:date="2025-01-12T12:12:00Z"/>
        </w:rPr>
      </w:pPr>
      <w:bookmarkStart w:id="1000" w:name="ref-strydom2020too"/>
      <w:bookmarkEnd w:id="997"/>
      <w:del w:id="1001" w:author="Laurent Barillé" w:date="2025-01-12T12:12:00Z">
        <w:r w:rsidDel="005D1E9F">
          <w:delText xml:space="preserve">Strydom, S., Murray, K., Wilson, S., Huntley, B., Rule, M., Heithaus, M., Bessey, C., Kendrick, G.A., Burkholder, D., Fraser, M.W., others, 2020. Too hot to handle: </w:delText>
        </w:r>
        <w:r w:rsidDel="005D1E9F">
          <w:lastRenderedPageBreak/>
          <w:delText>Unprecedented seagrass death driven by marine heatwave in a world heritage area. Global change biology 26, 3525–3538.</w:delText>
        </w:r>
      </w:del>
    </w:p>
    <w:p w14:paraId="6D9A0D42" w14:textId="6FE2541A" w:rsidR="00B91B7D" w:rsidDel="005D1E9F" w:rsidRDefault="00A0219F">
      <w:pPr>
        <w:pStyle w:val="Bibliographie"/>
        <w:rPr>
          <w:del w:id="1002" w:author="Laurent Barillé" w:date="2025-01-12T12:12:00Z"/>
        </w:rPr>
      </w:pPr>
      <w:bookmarkStart w:id="1003" w:name="ref-sun2022prevention"/>
      <w:bookmarkEnd w:id="1000"/>
      <w:del w:id="1004" w:author="Laurent Barillé" w:date="2025-01-12T12:12:00Z">
        <w:r w:rsidDel="005D1E9F">
          <w:delText>Sun, Y., Yao, L., Liu, J., Tong, Y., Xia, J., Zhao, X., Zhao, S., Fu, M., Zhuang, M., He, P., others, 2022. Prevention strategies for green tides at source in the southern yellow sea. Marine Pollution Bulletin 178, 113646.</w:delText>
        </w:r>
      </w:del>
    </w:p>
    <w:p w14:paraId="49FB7C96" w14:textId="63F04692" w:rsidR="00B91B7D" w:rsidDel="005D1E9F" w:rsidRDefault="00A0219F">
      <w:pPr>
        <w:pStyle w:val="Bibliographie"/>
        <w:rPr>
          <w:del w:id="1005" w:author="Laurent Barillé" w:date="2025-01-12T12:12:00Z"/>
        </w:rPr>
      </w:pPr>
      <w:bookmarkStart w:id="1006" w:name="ref-suomalainen2021direct"/>
      <w:bookmarkEnd w:id="1003"/>
      <w:del w:id="1007" w:author="Laurent Barillé" w:date="2025-01-12T12:12:00Z">
        <w:r w:rsidDel="005D1E9F">
          <w:delText>Suomalainen, J., Oliveira, R.A., Hakala, T., Koivumäki, N., Markelin, L., Näsi, R., Honkavaara, E., 2021. Direct reflectance transformation methodology for drone-based hyperspectral imaging. Remote Sensing of Environment 266, 112691.</w:delText>
        </w:r>
      </w:del>
    </w:p>
    <w:p w14:paraId="4FE757A4" w14:textId="33FAF803" w:rsidR="00B91B7D" w:rsidRPr="004B0AA4" w:rsidDel="005D1E9F" w:rsidRDefault="00A0219F">
      <w:pPr>
        <w:pStyle w:val="Bibliographie"/>
        <w:rPr>
          <w:del w:id="1008" w:author="Laurent Barillé" w:date="2025-01-12T12:12:00Z"/>
          <w:lang w:val="fr-FR"/>
        </w:rPr>
      </w:pPr>
      <w:bookmarkStart w:id="1009" w:name="ref-surget2017processus"/>
      <w:bookmarkEnd w:id="1006"/>
      <w:del w:id="1010" w:author="Laurent Barillé" w:date="2025-01-12T12:12:00Z">
        <w:r w:rsidRPr="004B0AA4" w:rsidDel="005D1E9F">
          <w:rPr>
            <w:lang w:val="fr-FR"/>
          </w:rPr>
          <w:delText>Surget, G., 2017. Processus adaptatifs des végétaux marins face au changement climatique à différentes échelles de temps et d’espace: Dynamique de populations, métabolomique, écophysiologie et potentiels de valorisation (PhD thesis). Université de Bretagne occidentale-Brest.</w:delText>
        </w:r>
      </w:del>
    </w:p>
    <w:p w14:paraId="7919FD8D" w14:textId="3F4EE008" w:rsidR="00B91B7D" w:rsidDel="005D1E9F" w:rsidRDefault="00A0219F">
      <w:pPr>
        <w:pStyle w:val="Bibliographie"/>
        <w:rPr>
          <w:del w:id="1011" w:author="Laurent Barillé" w:date="2025-01-12T12:12:00Z"/>
        </w:rPr>
      </w:pPr>
      <w:bookmarkStart w:id="1012" w:name="ref-sutton2011european"/>
      <w:bookmarkEnd w:id="1009"/>
      <w:del w:id="1013" w:author="Laurent Barillé" w:date="2025-01-12T12:12:00Z">
        <w:r w:rsidRPr="004B0AA4" w:rsidDel="005D1E9F">
          <w:rPr>
            <w:lang w:val="fr-FR"/>
          </w:rPr>
          <w:delText xml:space="preserve">Sutton, M.A., Van Grinsven, H., Billen, G., Bleeker, A., Bouwman, A., Oenema, O., 2011. </w:delText>
        </w:r>
        <w:r w:rsidDel="005D1E9F">
          <w:delText>European nitrogen assessement-summary for policy makers, in: The European Nitrogen Assessment. Sources, Effects and Policy Perspectives. pp. xxiv–xxxiv.</w:delText>
        </w:r>
      </w:del>
    </w:p>
    <w:p w14:paraId="7520F54B" w14:textId="166C3C49" w:rsidR="00B91B7D" w:rsidDel="005D1E9F" w:rsidRDefault="00A0219F">
      <w:pPr>
        <w:pStyle w:val="Bibliographie"/>
        <w:rPr>
          <w:del w:id="1014" w:author="Laurent Barillé" w:date="2025-01-12T12:12:00Z"/>
        </w:rPr>
      </w:pPr>
      <w:bookmarkStart w:id="1015" w:name="ref-sweet2022opportunities"/>
      <w:bookmarkEnd w:id="1012"/>
      <w:del w:id="1016" w:author="Laurent Barillé" w:date="2025-01-12T12:12:00Z">
        <w:r w:rsidDel="005D1E9F">
          <w:delText>Sweet, D.D., Tirado, S.B., Springer, N.M., Hirsch, C.N., Hirsch, C.D., 2022. Opportunities and challenges in phenotyping row crops using drone-based RGB imaging. The Plant Phenome Journal 5, e20044.</w:delText>
        </w:r>
      </w:del>
    </w:p>
    <w:p w14:paraId="0C6F2DD1" w14:textId="19C84E3B" w:rsidR="00B91B7D" w:rsidDel="005D1E9F" w:rsidRDefault="00A0219F">
      <w:pPr>
        <w:pStyle w:val="Bibliographie"/>
        <w:rPr>
          <w:del w:id="1017" w:author="Laurent Barillé" w:date="2025-01-12T12:12:00Z"/>
        </w:rPr>
      </w:pPr>
      <w:bookmarkStart w:id="1018" w:name="ref-tallam2023"/>
      <w:bookmarkEnd w:id="1015"/>
      <w:del w:id="1019" w:author="Laurent Barillé" w:date="2025-01-12T12:12:00Z">
        <w:r w:rsidDel="005D1E9F">
          <w:delText>Tallam, K., Nguyen, N., Ventura, J., Fricker, A., Calhoun, S., O’Leary, J., Fitzgibbons, M., Robbins, I., Walter, R.K., 2023. Application of deep learning for classification of intertidal eelgrass from drone-acquired imagery. Remote Sensing 15, 2321.</w:delText>
        </w:r>
      </w:del>
    </w:p>
    <w:p w14:paraId="203D703D" w14:textId="69969533" w:rsidR="00B91B7D" w:rsidDel="005D1E9F" w:rsidRDefault="00A0219F">
      <w:pPr>
        <w:pStyle w:val="Bibliographie"/>
        <w:rPr>
          <w:del w:id="1020" w:author="Laurent Barillé" w:date="2025-01-12T12:12:00Z"/>
        </w:rPr>
      </w:pPr>
      <w:bookmarkStart w:id="1021" w:name="ref-Tankoua2011"/>
      <w:bookmarkEnd w:id="1018"/>
      <w:del w:id="1022" w:author="Laurent Barillé" w:date="2025-01-12T12:12:00Z">
        <w:r w:rsidDel="005D1E9F">
          <w:delText xml:space="preserve">Tankoua, O.F., Buffet, P.-E., Amiard, J.-C., Amiard-Triquet, C., Mouneyrac, C., Berthet, B., 2011. Potential influence of confounding factors (size, salinity) on biomarkers in the sentinel species scrobicularia plana used in programmes monitoring estuarine quality. Environmental Science and Pollution Research 18, 1253–1263. </w:delText>
        </w:r>
        <w:r w:rsidR="00A334C8" w:rsidDel="005D1E9F">
          <w:fldChar w:fldCharType="begin"/>
        </w:r>
        <w:r w:rsidR="00A334C8" w:rsidDel="005D1E9F">
          <w:delInstrText xml:space="preserve"> HYPERLINK "https://doi.org/10.1007/s11356-011-0479-3" \h </w:delInstrText>
        </w:r>
        <w:r w:rsidR="00A334C8" w:rsidDel="005D1E9F">
          <w:fldChar w:fldCharType="separate"/>
        </w:r>
        <w:r w:rsidDel="005D1E9F">
          <w:rPr>
            <w:rStyle w:val="Lienhypertexte"/>
          </w:rPr>
          <w:delText>https://doi.org/10.1007/s11356-011-0479-3</w:delText>
        </w:r>
        <w:r w:rsidR="00A334C8" w:rsidDel="005D1E9F">
          <w:rPr>
            <w:rStyle w:val="Lienhypertexte"/>
          </w:rPr>
          <w:fldChar w:fldCharType="end"/>
        </w:r>
      </w:del>
    </w:p>
    <w:p w14:paraId="7007884F" w14:textId="3D11CD13" w:rsidR="00B91B7D" w:rsidDel="005D1E9F" w:rsidRDefault="00A0219F">
      <w:pPr>
        <w:pStyle w:val="Bibliographie"/>
        <w:rPr>
          <w:del w:id="1023" w:author="Laurent Barillé" w:date="2025-01-12T12:12:00Z"/>
        </w:rPr>
      </w:pPr>
      <w:bookmarkStart w:id="1024" w:name="ref-terada2002review"/>
      <w:bookmarkEnd w:id="1021"/>
      <w:del w:id="1025" w:author="Laurent Barillé" w:date="2025-01-12T12:12:00Z">
        <w:r w:rsidDel="005D1E9F">
          <w:delText>Terada, R., Yamamoto, H., 2002. Review of gracilaria vermiculophylla (ohmi) papenfuss and other species in japan and asia. Taxonomy of economic seaweeds, with special reference to Pacific species 8, 225–230.</w:delText>
        </w:r>
      </w:del>
    </w:p>
    <w:p w14:paraId="6C0528B8" w14:textId="55FCBB75" w:rsidR="00B91B7D" w:rsidDel="005D1E9F" w:rsidRDefault="00A0219F">
      <w:pPr>
        <w:pStyle w:val="Bibliographie"/>
        <w:rPr>
          <w:del w:id="1026" w:author="Laurent Barillé" w:date="2025-01-12T12:12:00Z"/>
        </w:rPr>
      </w:pPr>
      <w:bookmarkStart w:id="1027" w:name="ref-thomsen2023meadow"/>
      <w:bookmarkEnd w:id="1024"/>
      <w:del w:id="1028" w:author="Laurent Barillé" w:date="2025-01-12T12:12:00Z">
        <w:r w:rsidDel="005D1E9F">
          <w:delText>Thomsen, E., Herbeck, L.S., Viana, I.G., Jennerjahn, T.C., 2023. Meadow trophic status regulates the nitrogen filter function of tropical seagrasses in seasonally eutrophic coastal waters. Limnology and Oceanography 68, 1906–1919.</w:delText>
        </w:r>
      </w:del>
    </w:p>
    <w:p w14:paraId="1CF81BF3" w14:textId="5BB73ED6" w:rsidR="00B91B7D" w:rsidDel="005D1E9F" w:rsidRDefault="00A0219F">
      <w:pPr>
        <w:pStyle w:val="Bibliographie"/>
        <w:rPr>
          <w:del w:id="1029" w:author="Laurent Barillé" w:date="2025-01-12T12:12:00Z"/>
        </w:rPr>
      </w:pPr>
      <w:bookmarkStart w:id="1030" w:name="ref-thomsen2009distribution"/>
      <w:bookmarkEnd w:id="1027"/>
      <w:del w:id="1031" w:author="Laurent Barillé" w:date="2025-01-12T12:12:00Z">
        <w:r w:rsidDel="005D1E9F">
          <w:lastRenderedPageBreak/>
          <w:delText>Thomsen, M.S., McGlathery, K., Schwarzschild, A., Silliman, B., 2009. Distribution and ecological role of the non-native macroalga gracilaria vermiculophylla in virginia salt marshes. Biological Invasions 11, 2303–2316.</w:delText>
        </w:r>
      </w:del>
    </w:p>
    <w:p w14:paraId="7554EB8D" w14:textId="749C5A1C" w:rsidR="00B91B7D" w:rsidDel="005D1E9F" w:rsidRDefault="00A0219F">
      <w:pPr>
        <w:pStyle w:val="Bibliographie"/>
        <w:rPr>
          <w:del w:id="1032" w:author="Laurent Barillé" w:date="2025-01-12T12:12:00Z"/>
        </w:rPr>
      </w:pPr>
      <w:bookmarkStart w:id="1033" w:name="ref-thomsen2007gracilaria"/>
      <w:bookmarkEnd w:id="1030"/>
      <w:del w:id="1034" w:author="Laurent Barillé" w:date="2025-01-12T12:12:00Z">
        <w:r w:rsidDel="005D1E9F">
          <w:delText>Thomsen, M.S., Staehr, P.A., Nyberg, C.D., Schwærter, S., Krause-Jensen, D., Silliman, B.R., 2007. Gracilaria vermiculophylla (ohmi) papenfuss, 1967 (rhodophyta, gracilariaceae) in northern europe, with emphasis on danish conditions, and what to expect in the future. Aquatic invasions 2, 83–94.</w:delText>
        </w:r>
      </w:del>
    </w:p>
    <w:p w14:paraId="55DD7BDA" w14:textId="0AE2B674" w:rsidR="00B91B7D" w:rsidDel="005D1E9F" w:rsidRDefault="00A0219F">
      <w:pPr>
        <w:pStyle w:val="Bibliographie"/>
        <w:rPr>
          <w:del w:id="1035" w:author="Laurent Barillé" w:date="2025-01-12T12:12:00Z"/>
        </w:rPr>
      </w:pPr>
      <w:bookmarkStart w:id="1036" w:name="ref-thomsen2013effects"/>
      <w:bookmarkEnd w:id="1033"/>
      <w:del w:id="1037" w:author="Laurent Barillé" w:date="2025-01-12T12:12:00Z">
        <w:r w:rsidDel="005D1E9F">
          <w:delText>Thomsen, M.S., Stæhr, P.A., Nejrup, L., Schiel, D.R., 2013. Effects of the invasive macroalgae gracilaria vermiculophylla on two co-occurring foundation species and associated invertebrates. Aquatic Invasions 8, 133–145.</w:delText>
        </w:r>
      </w:del>
    </w:p>
    <w:p w14:paraId="2CE54F4F" w14:textId="22F547E6" w:rsidR="00B91B7D" w:rsidDel="005D1E9F" w:rsidRDefault="00A0219F">
      <w:pPr>
        <w:pStyle w:val="Bibliographie"/>
        <w:rPr>
          <w:del w:id="1038" w:author="Laurent Barillé" w:date="2025-01-12T12:12:00Z"/>
        </w:rPr>
      </w:pPr>
      <w:bookmarkStart w:id="1039" w:name="ref-thomson2015extreme"/>
      <w:bookmarkEnd w:id="1036"/>
      <w:del w:id="1040" w:author="Laurent Barillé" w:date="2025-01-12T12:12:00Z">
        <w:r w:rsidDel="005D1E9F">
          <w:delText>Thomson, J.A., Burkholder, D.A., Heithaus, M.R., Fourqurean, J.W., Fraser, M.W., Statton, J., Kendrick, G.A., 2015. Extreme temperatures, foundation species, and abrupt ecosystem change: An example from an iconic seagrass ecosystem. Global change biology 21, 1463–1474.</w:delText>
        </w:r>
      </w:del>
    </w:p>
    <w:p w14:paraId="74205FDD" w14:textId="1A4D11F7" w:rsidR="00B91B7D" w:rsidDel="005D1E9F" w:rsidRDefault="00A0219F">
      <w:pPr>
        <w:pStyle w:val="Bibliographie"/>
        <w:rPr>
          <w:del w:id="1041" w:author="Laurent Barillé" w:date="2025-01-12T12:12:00Z"/>
        </w:rPr>
      </w:pPr>
      <w:bookmarkStart w:id="1042" w:name="ref-Thorhaug2007"/>
      <w:bookmarkEnd w:id="1039"/>
      <w:del w:id="1043" w:author="Laurent Barillé" w:date="2025-01-12T12:12:00Z">
        <w:r w:rsidDel="005D1E9F">
          <w:delText>Thorhaug, A., Richardson, A., Berlyn, G., 2007. Spectral reflectance of the seagrasses: Thalassia testudinum, halodule wrightii, syringodium filiforme and five marine algae. International Journal of Remote Sensing 28, 1487–1501.</w:delText>
        </w:r>
      </w:del>
    </w:p>
    <w:p w14:paraId="190A9D25" w14:textId="3B6AA0C2" w:rsidR="00B91B7D" w:rsidDel="005D1E9F" w:rsidRDefault="00A0219F">
      <w:pPr>
        <w:pStyle w:val="Bibliographie"/>
        <w:rPr>
          <w:del w:id="1044" w:author="Laurent Barillé" w:date="2025-01-12T12:12:00Z"/>
        </w:rPr>
      </w:pPr>
      <w:bookmarkStart w:id="1045" w:name="ref-Traganos2018"/>
      <w:bookmarkEnd w:id="1042"/>
      <w:del w:id="1046" w:author="Laurent Barillé" w:date="2025-01-12T12:12:00Z">
        <w:r w:rsidDel="005D1E9F">
          <w:delText xml:space="preserve">Traganos, D., Reinartz, P., 2018. Mapping mediterranean seagrasses with sentinel-2 imagery. Marine Pollution Bulletin 134, 197–209. </w:delText>
        </w:r>
        <w:r w:rsidR="00A334C8" w:rsidDel="005D1E9F">
          <w:fldChar w:fldCharType="begin"/>
        </w:r>
        <w:r w:rsidR="00A334C8" w:rsidDel="005D1E9F">
          <w:delInstrText xml:space="preserve"> HYPERLINK "https://doi.org/10.1016/j.marpolbul.2017.06.075" \h </w:delInstrText>
        </w:r>
        <w:r w:rsidR="00A334C8" w:rsidDel="005D1E9F">
          <w:fldChar w:fldCharType="separate"/>
        </w:r>
        <w:r w:rsidDel="005D1E9F">
          <w:rPr>
            <w:rStyle w:val="Lienhypertexte"/>
          </w:rPr>
          <w:delText>https://doi.org/10.1016/j.marpolbul.2017.06.075</w:delText>
        </w:r>
        <w:r w:rsidR="00A334C8" w:rsidDel="005D1E9F">
          <w:rPr>
            <w:rStyle w:val="Lienhypertexte"/>
          </w:rPr>
          <w:fldChar w:fldCharType="end"/>
        </w:r>
      </w:del>
    </w:p>
    <w:p w14:paraId="473B51A8" w14:textId="49077088" w:rsidR="00B91B7D" w:rsidDel="005D1E9F" w:rsidRDefault="00A0219F">
      <w:pPr>
        <w:pStyle w:val="Bibliographie"/>
        <w:rPr>
          <w:del w:id="1047" w:author="Laurent Barillé" w:date="2025-01-12T12:12:00Z"/>
        </w:rPr>
      </w:pPr>
      <w:bookmarkStart w:id="1048" w:name="ref-tuya2013"/>
      <w:bookmarkEnd w:id="1045"/>
      <w:del w:id="1049" w:author="Laurent Barillé" w:date="2025-01-12T12:12:00Z">
        <w:r w:rsidDel="005D1E9F">
          <w:delText>Tuya, F., Hernandez-Zerpa, H., Espino, F., Haroun, R., 2013. Drastic decadal decline of the seagrass cymodocea nodosa at gran canaria (eastern atlantic): Interactions with the green algae caulerpa prolifera. Aquatic Botany 105, 1–6.</w:delText>
        </w:r>
      </w:del>
    </w:p>
    <w:p w14:paraId="49B8833B" w14:textId="0F45F082" w:rsidR="00B91B7D" w:rsidDel="005D1E9F" w:rsidRDefault="00A0219F">
      <w:pPr>
        <w:pStyle w:val="Bibliographie"/>
        <w:rPr>
          <w:del w:id="1050" w:author="Laurent Barillé" w:date="2025-01-12T12:12:00Z"/>
        </w:rPr>
      </w:pPr>
      <w:bookmarkStart w:id="1051" w:name="ref-Underwood1992"/>
      <w:bookmarkEnd w:id="1048"/>
      <w:del w:id="1052" w:author="Laurent Barillé" w:date="2025-01-12T12:12:00Z">
        <w:r w:rsidDel="005D1E9F">
          <w:delText>Underwood, A., 1992. Beyond BACI: The detection of environmental impacts on populations in the real, but variable, world. Journal of experimental marine biology and ecology 161, 145–178.</w:delText>
        </w:r>
      </w:del>
    </w:p>
    <w:p w14:paraId="468F492C" w14:textId="6BC61C92" w:rsidR="00B91B7D" w:rsidDel="005D1E9F" w:rsidRDefault="00A0219F">
      <w:pPr>
        <w:pStyle w:val="Bibliographie"/>
        <w:rPr>
          <w:del w:id="1053" w:author="Laurent Barillé" w:date="2025-01-12T12:12:00Z"/>
        </w:rPr>
      </w:pPr>
      <w:bookmarkStart w:id="1054" w:name="ref-unsworth2014biodiversity"/>
      <w:bookmarkEnd w:id="1051"/>
      <w:del w:id="1055" w:author="Laurent Barillé" w:date="2025-01-12T12:12:00Z">
        <w:r w:rsidDel="005D1E9F">
          <w:delText>Unsworth, R., Cullen-Unsworth, L.C., 2014. Biodiversity, ecosystem services, and the conservation of seagrass meadows. Coast. Conserv 19, 95.</w:delText>
        </w:r>
      </w:del>
    </w:p>
    <w:p w14:paraId="01F6F58E" w14:textId="1AF92BD0" w:rsidR="00B91B7D" w:rsidDel="005D1E9F" w:rsidRDefault="00A0219F">
      <w:pPr>
        <w:pStyle w:val="Bibliographie"/>
        <w:rPr>
          <w:del w:id="1056" w:author="Laurent Barillé" w:date="2025-01-12T12:12:00Z"/>
        </w:rPr>
      </w:pPr>
      <w:bookmarkStart w:id="1057" w:name="ref-unsworth2021seagrass"/>
      <w:bookmarkEnd w:id="1054"/>
      <w:del w:id="1058" w:author="Laurent Barillé" w:date="2025-01-12T12:12:00Z">
        <w:r w:rsidDel="005D1E9F">
          <w:delText>Unsworth, R.K., Butterworth, E.G., 2021. Seagrass meadows provide a significant resource in support of avifauna. Diversity 13, 363.</w:delText>
        </w:r>
      </w:del>
    </w:p>
    <w:p w14:paraId="7A36F085" w14:textId="3703BA14" w:rsidR="00B91B7D" w:rsidDel="005D1E9F" w:rsidRDefault="00A0219F">
      <w:pPr>
        <w:pStyle w:val="Bibliographie"/>
        <w:rPr>
          <w:del w:id="1059" w:author="Laurent Barillé" w:date="2025-01-12T12:12:00Z"/>
        </w:rPr>
      </w:pPr>
      <w:bookmarkStart w:id="1060" w:name="ref-Unsworth2022"/>
      <w:bookmarkEnd w:id="1057"/>
      <w:del w:id="1061" w:author="Laurent Barillé" w:date="2025-01-12T12:12:00Z">
        <w:r w:rsidDel="005D1E9F">
          <w:delText>Unsworth, R.K., Cullen-Unsworth, L.C., Jones, B.L., Lilley, R.J., 2022. The planetary role of seagrass conservation. Science 377, 609–613.</w:delText>
        </w:r>
      </w:del>
    </w:p>
    <w:p w14:paraId="28B61768" w14:textId="54615C41" w:rsidR="00B91B7D" w:rsidDel="005D1E9F" w:rsidRDefault="00A0219F">
      <w:pPr>
        <w:pStyle w:val="Bibliographie"/>
        <w:rPr>
          <w:del w:id="1062" w:author="Laurent Barillé" w:date="2025-01-12T12:12:00Z"/>
        </w:rPr>
      </w:pPr>
      <w:bookmarkStart w:id="1063" w:name="ref-unsworth2019global"/>
      <w:bookmarkEnd w:id="1060"/>
      <w:del w:id="1064" w:author="Laurent Barillé" w:date="2025-01-12T12:12:00Z">
        <w:r w:rsidDel="005D1E9F">
          <w:lastRenderedPageBreak/>
          <w:delText>Unsworth, R.K., McKenzie, L.J., Collier, C.J., Cullen-Unsworth, L.C., Duarte, C.M., Eklöf, J.S., Jarvis, J.C., Jones, B.L., Nordlund, L.M., 2019a. Global challenges for seagrass conservation. Ambio 48, 801–815.</w:delText>
        </w:r>
      </w:del>
    </w:p>
    <w:p w14:paraId="6CACA95A" w14:textId="28E80F10" w:rsidR="00B91B7D" w:rsidDel="005D1E9F" w:rsidRDefault="00A0219F">
      <w:pPr>
        <w:pStyle w:val="Bibliographie"/>
        <w:rPr>
          <w:del w:id="1065" w:author="Laurent Barillé" w:date="2025-01-12T12:12:00Z"/>
        </w:rPr>
      </w:pPr>
      <w:bookmarkStart w:id="1066" w:name="ref-unsworth2019seagrass"/>
      <w:bookmarkEnd w:id="1063"/>
      <w:del w:id="1067" w:author="Laurent Barillé" w:date="2025-01-12T12:12:00Z">
        <w:r w:rsidDel="005D1E9F">
          <w:delText>Unsworth, R.K., Nordlund, L.M., Cullen-Unsworth, L.C., 2019b. Seagrass meadows support global fisheries production. Conservation Letters 12, e12566.</w:delText>
        </w:r>
      </w:del>
    </w:p>
    <w:p w14:paraId="36E9C0DB" w14:textId="0341C5C9" w:rsidR="00B91B7D" w:rsidDel="005D1E9F" w:rsidRDefault="00A0219F">
      <w:pPr>
        <w:pStyle w:val="Bibliographie"/>
        <w:rPr>
          <w:del w:id="1068" w:author="Laurent Barillé" w:date="2025-01-12T12:12:00Z"/>
        </w:rPr>
      </w:pPr>
      <w:bookmarkStart w:id="1069" w:name="ref-ustin2020optical"/>
      <w:bookmarkEnd w:id="1066"/>
      <w:del w:id="1070" w:author="Laurent Barillé" w:date="2025-01-12T12:12:00Z">
        <w:r w:rsidDel="005D1E9F">
          <w:delText>Ustin, S.L., Jacquemoud, S., 2020. How the optical properties of leaves modify the absorption and scattering of energy and enhance leaf functionality. Remote sensing of plant biodiversity 349–384.</w:delText>
        </w:r>
      </w:del>
    </w:p>
    <w:p w14:paraId="40985F69" w14:textId="3B689996" w:rsidR="00B91B7D" w:rsidRPr="004B0AA4" w:rsidDel="005D1E9F" w:rsidRDefault="00A0219F">
      <w:pPr>
        <w:pStyle w:val="Bibliographie"/>
        <w:rPr>
          <w:del w:id="1071" w:author="Laurent Barillé" w:date="2025-01-12T12:12:00Z"/>
          <w:lang w:val="fr-FR"/>
        </w:rPr>
      </w:pPr>
      <w:bookmarkStart w:id="1072" w:name="ref-Ustin2004"/>
      <w:bookmarkEnd w:id="1069"/>
      <w:del w:id="1073" w:author="Laurent Barillé" w:date="2025-01-12T12:12:00Z">
        <w:r w:rsidDel="005D1E9F">
          <w:delText xml:space="preserve">Ustin, S.L., Roberts, D.A., Gamon, J.A., Asner, G.P., Green, R.O., 2004. Using imaging spectroscopy to study ecosystem processes and properties. BioScience 54, 523–534. </w:delText>
        </w:r>
        <w:r w:rsidDel="005D1E9F">
          <w:fldChar w:fldCharType="begin"/>
        </w:r>
        <w:r w:rsidDel="005D1E9F">
          <w:delInstrText>HYPERLINK \h</w:delInstrText>
        </w:r>
        <w:r w:rsidDel="005D1E9F">
          <w:fldChar w:fldCharType="separate"/>
        </w:r>
        <w:r w:rsidR="004B0AA4" w:rsidDel="005D1E9F">
          <w:rPr>
            <w:b/>
            <w:bCs/>
            <w:lang w:val="fr-FR"/>
          </w:rPr>
          <w:delText>Erreur ! Référence de lien hypertexte non valide.</w:delText>
        </w:r>
        <w:r w:rsidDel="005D1E9F">
          <w:rPr>
            <w:rStyle w:val="Lienhypertexte"/>
          </w:rPr>
          <w:fldChar w:fldCharType="end"/>
        </w:r>
      </w:del>
    </w:p>
    <w:p w14:paraId="30910E6C" w14:textId="4B7B2B76" w:rsidR="00B91B7D" w:rsidDel="005D1E9F" w:rsidRDefault="00A0219F">
      <w:pPr>
        <w:pStyle w:val="Bibliographie"/>
        <w:rPr>
          <w:del w:id="1074" w:author="Laurent Barillé" w:date="2025-01-12T12:12:00Z"/>
        </w:rPr>
      </w:pPr>
      <w:bookmarkStart w:id="1075" w:name="ref-valderrama2013social"/>
      <w:bookmarkEnd w:id="1072"/>
      <w:del w:id="1076" w:author="Laurent Barillé" w:date="2025-01-12T12:12:00Z">
        <w:r w:rsidRPr="004B0AA4" w:rsidDel="005D1E9F">
          <w:rPr>
            <w:lang w:val="fr-FR"/>
          </w:rPr>
          <w:delText xml:space="preserve">Valderrama, D., Cai, J., Hishamunda, N., Ridler, N., 2013. </w:delText>
        </w:r>
        <w:r w:rsidDel="005D1E9F">
          <w:delText>Social and economic dimensions of carrageenan seaweed farming.</w:delText>
        </w:r>
      </w:del>
    </w:p>
    <w:p w14:paraId="47E2FF74" w14:textId="0E9BC72B" w:rsidR="00B91B7D" w:rsidDel="005D1E9F" w:rsidRDefault="00A0219F">
      <w:pPr>
        <w:pStyle w:val="Bibliographie"/>
        <w:rPr>
          <w:del w:id="1077" w:author="Laurent Barillé" w:date="2025-01-12T12:12:00Z"/>
        </w:rPr>
      </w:pPr>
      <w:bookmarkStart w:id="1078" w:name="ref-valle2013comparing"/>
      <w:bookmarkEnd w:id="1075"/>
      <w:del w:id="1079" w:author="Laurent Barillé" w:date="2025-01-12T12:12:00Z">
        <w:r w:rsidDel="005D1E9F">
          <w:delText>Valle, M., Katwijk, M.M. van, Jong, D.J. de, Bouma, T.J., Schipper, A.M., Chust, G., Benito, B.M., Garmendia, J.M., Borja, Á., 2013. Comparing the performance of species distribution models of zostera marina: Implications for conservation. Journal of Sea Research 83, 56–64.</w:delText>
        </w:r>
      </w:del>
    </w:p>
    <w:p w14:paraId="6A6EE426" w14:textId="271F3D53" w:rsidR="00B91B7D" w:rsidDel="005D1E9F" w:rsidRDefault="00A0219F">
      <w:pPr>
        <w:pStyle w:val="Bibliographie"/>
        <w:rPr>
          <w:del w:id="1080" w:author="Laurent Barillé" w:date="2025-01-12T12:12:00Z"/>
        </w:rPr>
      </w:pPr>
      <w:bookmarkStart w:id="1081" w:name="ref-valle2015mapping"/>
      <w:bookmarkEnd w:id="1078"/>
      <w:del w:id="1082" w:author="Laurent Barillé" w:date="2025-01-12T12:12:00Z">
        <w:r w:rsidDel="005D1E9F">
          <w:delText>Valle, M., Pala, V., Lafon, V., Dehouck, A., Garmendia, J.M., Borja, A., Chust, G., 2015. Mapping estuarine habitats using airborne hyperspectral imagery, with special focus on seagrass meadows. Estuarine, Coastal and Shelf Science 164, 433–442.</w:delText>
        </w:r>
      </w:del>
    </w:p>
    <w:p w14:paraId="3B336BEF" w14:textId="2CA86335" w:rsidR="00B91B7D" w:rsidDel="005D1E9F" w:rsidRDefault="00A0219F">
      <w:pPr>
        <w:pStyle w:val="Bibliographie"/>
        <w:rPr>
          <w:del w:id="1083" w:author="Laurent Barillé" w:date="2025-01-12T12:12:00Z"/>
        </w:rPr>
      </w:pPr>
      <w:bookmarkStart w:id="1084" w:name="ref-VanDerMaarel2003"/>
      <w:bookmarkEnd w:id="1081"/>
      <w:del w:id="1085" w:author="Laurent Barillé" w:date="2025-01-12T12:12:00Z">
        <w:r w:rsidDel="005D1E9F">
          <w:delText xml:space="preserve">Van Der Maarel, E., 2003. Some remarks on the functions of European coastal ecosystems. Phytocoenologia 33, 187–202. </w:delText>
        </w:r>
        <w:r w:rsidR="00A334C8" w:rsidDel="005D1E9F">
          <w:fldChar w:fldCharType="begin"/>
        </w:r>
        <w:r w:rsidR="00A334C8" w:rsidDel="005D1E9F">
          <w:delInstrText xml:space="preserve"> HYPERLINK "https://doi.org/10.1127/0340-269X/2003/0033-0187" \h </w:delInstrText>
        </w:r>
        <w:r w:rsidR="00A334C8" w:rsidDel="005D1E9F">
          <w:fldChar w:fldCharType="separate"/>
        </w:r>
        <w:r w:rsidDel="005D1E9F">
          <w:rPr>
            <w:rStyle w:val="Lienhypertexte"/>
          </w:rPr>
          <w:delText>https://doi.org/10.1127/0340-269X/2003/0033-0187</w:delText>
        </w:r>
        <w:r w:rsidR="00A334C8" w:rsidDel="005D1E9F">
          <w:rPr>
            <w:rStyle w:val="Lienhypertexte"/>
          </w:rPr>
          <w:fldChar w:fldCharType="end"/>
        </w:r>
      </w:del>
    </w:p>
    <w:p w14:paraId="3EC07967" w14:textId="2D0DA643" w:rsidR="00B91B7D" w:rsidDel="005D1E9F" w:rsidRDefault="00A0219F">
      <w:pPr>
        <w:pStyle w:val="Bibliographie"/>
        <w:rPr>
          <w:del w:id="1086" w:author="Laurent Barillé" w:date="2025-01-12T12:12:00Z"/>
        </w:rPr>
      </w:pPr>
      <w:bookmarkStart w:id="1087" w:name="ref-van2003reintroduction"/>
      <w:bookmarkEnd w:id="1084"/>
      <w:del w:id="1088" w:author="Laurent Barillé" w:date="2025-01-12T12:12:00Z">
        <w:r w:rsidDel="005D1E9F">
          <w:delText>Van Katwijk, M., 2003. Reintroduction of eelgrass (zostera marina l.) in the dutch wadden sea: A research overview and management vision, in: Challenges to the Wadden Sea Area. In: Proceedings of the 10th International Scientific Wadden Sea Symposium, Groningen, the Netherlands. pp. 173–195.</w:delText>
        </w:r>
      </w:del>
    </w:p>
    <w:p w14:paraId="78FE4C7D" w14:textId="55D282D1" w:rsidR="00B91B7D" w:rsidDel="005D1E9F" w:rsidRDefault="00A0219F">
      <w:pPr>
        <w:pStyle w:val="Bibliographie"/>
        <w:rPr>
          <w:del w:id="1089" w:author="Laurent Barillé" w:date="2025-01-12T12:12:00Z"/>
        </w:rPr>
      </w:pPr>
      <w:bookmarkStart w:id="1090" w:name="ref-vanhellemont2018atmospheric"/>
      <w:bookmarkEnd w:id="1087"/>
      <w:del w:id="1091" w:author="Laurent Barillé" w:date="2025-01-12T12:12:00Z">
        <w:r w:rsidDel="005D1E9F">
          <w:delText>Vanhellemont, Q., Ruddick, K., 2018. Atmospheric correction of metre-scale optical satellite data for inland and coastal water applications. Remote sensing of environment 216, 586–597.</w:delText>
        </w:r>
      </w:del>
    </w:p>
    <w:p w14:paraId="4EC96313" w14:textId="7EFDCDE6" w:rsidR="00B91B7D" w:rsidRPr="004B0AA4" w:rsidDel="005D1E9F" w:rsidRDefault="00A0219F">
      <w:pPr>
        <w:pStyle w:val="Bibliographie"/>
        <w:rPr>
          <w:del w:id="1092" w:author="Laurent Barillé" w:date="2025-01-12T12:12:00Z"/>
          <w:lang w:val="es-ES"/>
        </w:rPr>
      </w:pPr>
      <w:bookmarkStart w:id="1093" w:name="ref-Veettil2020"/>
      <w:bookmarkEnd w:id="1090"/>
      <w:del w:id="1094" w:author="Laurent Barillé" w:date="2025-01-12T12:12:00Z">
        <w:r w:rsidDel="005D1E9F">
          <w:delText xml:space="preserve">Veettil, B.K., Ward, R.D., Lima, M.D.A.C., Stankovic, M., Hoai, P.N., Quang, N.X., 2020. Opportunities for seagrass research derived from remote sensing: A review of current methods. </w:delText>
        </w:r>
        <w:r w:rsidRPr="004B0AA4" w:rsidDel="005D1E9F">
          <w:rPr>
            <w:lang w:val="es-ES"/>
          </w:rPr>
          <w:delText>Ecological Indicators 117, 106560.</w:delText>
        </w:r>
      </w:del>
    </w:p>
    <w:p w14:paraId="1EEABFEC" w14:textId="0C591331" w:rsidR="00B91B7D" w:rsidDel="005D1E9F" w:rsidRDefault="00A0219F">
      <w:pPr>
        <w:pStyle w:val="Bibliographie"/>
        <w:rPr>
          <w:del w:id="1095" w:author="Laurent Barillé" w:date="2025-01-12T12:12:00Z"/>
        </w:rPr>
      </w:pPr>
      <w:bookmarkStart w:id="1096" w:name="ref-villalobos2023remote"/>
      <w:bookmarkEnd w:id="1093"/>
      <w:del w:id="1097" w:author="Laurent Barillé" w:date="2025-01-12T12:12:00Z">
        <w:r w:rsidRPr="004B0AA4" w:rsidDel="005D1E9F">
          <w:rPr>
            <w:lang w:val="es-ES"/>
          </w:rPr>
          <w:lastRenderedPageBreak/>
          <w:delText xml:space="preserve">Villalobos Perna, P., Di Febbraro, M., Carranza, M.L., Marzialetti, F., Innangi, M., 2023. </w:delText>
        </w:r>
        <w:r w:rsidDel="005D1E9F">
          <w:delText>Remote sensing and invasive plants in coastal ecosystems: What we know so far and future prospects. Land 12, 341.</w:delText>
        </w:r>
      </w:del>
    </w:p>
    <w:p w14:paraId="2ED1896B" w14:textId="155FA88F" w:rsidR="00B91B7D" w:rsidRPr="004B0AA4" w:rsidDel="005D1E9F" w:rsidRDefault="00A0219F">
      <w:pPr>
        <w:pStyle w:val="Bibliographie"/>
        <w:rPr>
          <w:del w:id="1098" w:author="Laurent Barillé" w:date="2025-01-12T12:12:00Z"/>
          <w:lang w:val="es-ES"/>
        </w:rPr>
      </w:pPr>
      <w:bookmarkStart w:id="1099" w:name="ref-villares1999nitrogen"/>
      <w:bookmarkEnd w:id="1096"/>
      <w:del w:id="1100" w:author="Laurent Barillé" w:date="2025-01-12T12:12:00Z">
        <w:r w:rsidDel="005D1E9F">
          <w:delText xml:space="preserve">Villares, R., Puente, X., Carballeira, A., 1999. Nitrogen and phosphorus in ulva sp. In the galician rias bajas (northwest spain): Seasonal fluctuations and influence on growth. </w:delText>
        </w:r>
        <w:r w:rsidRPr="004B0AA4" w:rsidDel="005D1E9F">
          <w:rPr>
            <w:lang w:val="es-ES"/>
          </w:rPr>
          <w:delText>Boletin-Instituto Español de Oceanografia 15, 337–342.</w:delText>
        </w:r>
      </w:del>
    </w:p>
    <w:p w14:paraId="379188B1" w14:textId="07E4AABD" w:rsidR="00B91B7D" w:rsidDel="005D1E9F" w:rsidRDefault="00A0219F">
      <w:pPr>
        <w:pStyle w:val="Bibliographie"/>
        <w:rPr>
          <w:del w:id="1101" w:author="Laurent Barillé" w:date="2025-01-12T12:12:00Z"/>
        </w:rPr>
      </w:pPr>
      <w:bookmarkStart w:id="1102" w:name="ref-walker1992seagrass"/>
      <w:bookmarkEnd w:id="1099"/>
      <w:del w:id="1103" w:author="Laurent Barillé" w:date="2025-01-12T12:12:00Z">
        <w:r w:rsidRPr="004B0AA4" w:rsidDel="005D1E9F">
          <w:rPr>
            <w:lang w:val="es-ES"/>
          </w:rPr>
          <w:delText xml:space="preserve">Walker, D.I., McComb, A.J., 1992. </w:delText>
        </w:r>
        <w:r w:rsidDel="005D1E9F">
          <w:delText>Seagrass degradation in australian coastal waters. Marine Pollution Bulletin 25, 191–195.</w:delText>
        </w:r>
      </w:del>
    </w:p>
    <w:p w14:paraId="6535B854" w14:textId="72E1C9B5" w:rsidR="00B91B7D" w:rsidDel="005D1E9F" w:rsidRDefault="00A0219F">
      <w:pPr>
        <w:pStyle w:val="Bibliographie"/>
        <w:rPr>
          <w:del w:id="1104" w:author="Laurent Barillé" w:date="2025-01-12T12:12:00Z"/>
        </w:rPr>
      </w:pPr>
      <w:bookmarkStart w:id="1105" w:name="ref-wang2022"/>
      <w:bookmarkEnd w:id="1102"/>
      <w:del w:id="1106" w:author="Laurent Barillé" w:date="2025-01-12T12:12:00Z">
        <w:r w:rsidDel="005D1E9F">
          <w:delText>Wang, Z., Fang, Z., Liang, J., Song, X., 2022. Assessment of global habitat suitability and risk of ocean green tides. Harmful Algae 119, 102324.</w:delText>
        </w:r>
      </w:del>
    </w:p>
    <w:p w14:paraId="58ED5A09" w14:textId="1DF648DA" w:rsidR="00B91B7D" w:rsidDel="005D1E9F" w:rsidRDefault="00A0219F">
      <w:pPr>
        <w:pStyle w:val="Bibliographie"/>
        <w:rPr>
          <w:del w:id="1107" w:author="Laurent Barillé" w:date="2025-01-12T12:12:00Z"/>
        </w:rPr>
      </w:pPr>
      <w:bookmarkStart w:id="1108" w:name="ref-waycott2009accelerating"/>
      <w:bookmarkEnd w:id="1105"/>
      <w:del w:id="1109" w:author="Laurent Barillé" w:date="2025-01-12T12:12:00Z">
        <w:r w:rsidDel="005D1E9F">
          <w:delText>Waycott, M., Duarte, C.M., Carruthers, T.J., Orth, R.J., Dennison, W.C., Olyarnik, S., Calladine, A., Fourqurean, J.W., Heck Jr, K.L., Hughes, A.R., others, 2009. Accelerating loss of seagrasses across the globe threatens coastal ecosystems. Proceedings of the national academy of sciences 106, 12377–12381.</w:delText>
        </w:r>
      </w:del>
    </w:p>
    <w:p w14:paraId="24A3FE36" w14:textId="7F067D85" w:rsidR="00B91B7D" w:rsidDel="005D1E9F" w:rsidRDefault="00A0219F">
      <w:pPr>
        <w:pStyle w:val="Bibliographie"/>
        <w:rPr>
          <w:del w:id="1110" w:author="Laurent Barillé" w:date="2025-01-12T12:12:00Z"/>
        </w:rPr>
      </w:pPr>
      <w:bookmarkStart w:id="1111" w:name="ref-WEI2015399"/>
      <w:bookmarkEnd w:id="1108"/>
      <w:del w:id="1112" w:author="Laurent Barillé" w:date="2025-01-12T12:12:00Z">
        <w:r w:rsidDel="005D1E9F">
          <w:delText>Wei, P., Lu, Z., Song, J., 2015. Variable importance analysis: A comprehensive review. Reliability Engineering and System Safety 142, 399–432. https://doi.org/</w:delText>
        </w:r>
        <w:r w:rsidR="00A334C8" w:rsidDel="005D1E9F">
          <w:fldChar w:fldCharType="begin"/>
        </w:r>
        <w:r w:rsidR="00A334C8" w:rsidDel="005D1E9F">
          <w:delInstrText xml:space="preserve"> HYPERLINK "https://doi.org/10.1016/j.ress.2015.05.018" \h </w:delInstrText>
        </w:r>
        <w:r w:rsidR="00A334C8" w:rsidDel="005D1E9F">
          <w:fldChar w:fldCharType="separate"/>
        </w:r>
        <w:r w:rsidDel="005D1E9F">
          <w:rPr>
            <w:rStyle w:val="Lienhypertexte"/>
          </w:rPr>
          <w:delText>https://doi.org/10.1016/j.ress.2015.05.018</w:delText>
        </w:r>
        <w:r w:rsidR="00A334C8" w:rsidDel="005D1E9F">
          <w:rPr>
            <w:rStyle w:val="Lienhypertexte"/>
          </w:rPr>
          <w:fldChar w:fldCharType="end"/>
        </w:r>
      </w:del>
    </w:p>
    <w:p w14:paraId="425C2985" w14:textId="500D1B03" w:rsidR="00B91B7D" w:rsidDel="005D1E9F" w:rsidRDefault="00A0219F">
      <w:pPr>
        <w:pStyle w:val="Bibliographie"/>
        <w:rPr>
          <w:del w:id="1113" w:author="Laurent Barillé" w:date="2025-01-12T12:12:00Z"/>
        </w:rPr>
      </w:pPr>
      <w:bookmarkStart w:id="1114" w:name="ref-wei2023influence"/>
      <w:bookmarkEnd w:id="1111"/>
      <w:del w:id="1115" w:author="Laurent Barillé" w:date="2025-01-12T12:12:00Z">
        <w:r w:rsidDel="005D1E9F">
          <w:delText>Wei, Y.-J., Fang, R.-E., Liu, J.-S., Chen, Y.-C., Lin, H.-T.V., Pan, C.-L., Huang, C.-H., 2023. Influence of porphyra-derived polysaccharides and oligosaccharides on attenuating food allergy and modulating enteric microflora in mice. Food and Agricultural Immunology 34, 2248419.</w:delText>
        </w:r>
      </w:del>
    </w:p>
    <w:p w14:paraId="64B1AD3A" w14:textId="3E47F8EC" w:rsidR="00B91B7D" w:rsidDel="005D1E9F" w:rsidRDefault="00A0219F">
      <w:pPr>
        <w:pStyle w:val="Bibliographie"/>
        <w:rPr>
          <w:del w:id="1116" w:author="Laurent Barillé" w:date="2025-01-12T12:12:00Z"/>
        </w:rPr>
      </w:pPr>
      <w:bookmarkStart w:id="1117" w:name="ref-weinberger2008invasive"/>
      <w:bookmarkEnd w:id="1114"/>
      <w:del w:id="1118" w:author="Laurent Barillé" w:date="2025-01-12T12:12:00Z">
        <w:r w:rsidDel="005D1E9F">
          <w:delText>Weinberger, F., Buchholz, B., Karez, R., Wahl, M., 2008. The invasive red alga gracilaria vermiculophylla in the baltic sea: Adaptation to brackish water may compensate for light limitation. Aquatic Biology 3, 251–264.</w:delText>
        </w:r>
      </w:del>
    </w:p>
    <w:p w14:paraId="0F4F8914" w14:textId="35DD5B64" w:rsidR="00B91B7D" w:rsidDel="005D1E9F" w:rsidRDefault="00A0219F">
      <w:pPr>
        <w:pStyle w:val="Bibliographie"/>
        <w:rPr>
          <w:del w:id="1119" w:author="Laurent Barillé" w:date="2025-01-12T12:12:00Z"/>
        </w:rPr>
      </w:pPr>
      <w:bookmarkStart w:id="1120" w:name="ref-williams2007global"/>
      <w:bookmarkEnd w:id="1117"/>
      <w:del w:id="1121" w:author="Laurent Barillé" w:date="2025-01-12T12:12:00Z">
        <w:r w:rsidDel="005D1E9F">
          <w:delText>Williams, S.L., Smith, J.E., 2007. A global review of the distribution, taxonomy, and impacts of introduced seaweeds. Annu. Rev. Ecol. Evol. Syst. 38, 327–359.</w:delText>
        </w:r>
      </w:del>
    </w:p>
    <w:p w14:paraId="794A732B" w14:textId="26BAF150" w:rsidR="00B91B7D" w:rsidDel="005D1E9F" w:rsidRDefault="00A0219F">
      <w:pPr>
        <w:pStyle w:val="Bibliographie"/>
        <w:rPr>
          <w:del w:id="1122" w:author="Laurent Barillé" w:date="2025-01-12T12:12:00Z"/>
        </w:rPr>
      </w:pPr>
      <w:bookmarkStart w:id="1123" w:name="ref-winters2011effects"/>
      <w:bookmarkEnd w:id="1120"/>
      <w:del w:id="1124" w:author="Laurent Barillé" w:date="2025-01-12T12:12:00Z">
        <w:r w:rsidDel="005D1E9F">
          <w:delText>Winters, G., Nelle, P., Fricke, B., Rauch, G., Reusch, T.B., 2011. Effects of a simulated heat wave on photophysiology and gene expression of high-and low-latitude populations of zostera marina. Marine Ecology Progress Series 435, 83–95.</w:delText>
        </w:r>
      </w:del>
    </w:p>
    <w:p w14:paraId="38312D96" w14:textId="482CEBC6" w:rsidR="00B91B7D" w:rsidDel="005D1E9F" w:rsidRDefault="00A0219F">
      <w:pPr>
        <w:pStyle w:val="Bibliographie"/>
        <w:rPr>
          <w:del w:id="1125" w:author="Laurent Barillé" w:date="2025-01-12T12:12:00Z"/>
        </w:rPr>
      </w:pPr>
      <w:bookmarkStart w:id="1126" w:name="ref-R-ranger"/>
      <w:bookmarkEnd w:id="1123"/>
      <w:del w:id="1127" w:author="Laurent Barillé" w:date="2025-01-12T12:12:00Z">
        <w:r w:rsidDel="005D1E9F">
          <w:delText xml:space="preserve">Wright, M.N., Ziegler, A., 2017. ranger: A fast implementation of random forests for high dimensional data in C++ and R. Journal of Statistical Software 77, 1–17. </w:delText>
        </w:r>
        <w:r w:rsidR="00A334C8" w:rsidDel="005D1E9F">
          <w:fldChar w:fldCharType="begin"/>
        </w:r>
        <w:r w:rsidR="00A334C8" w:rsidDel="005D1E9F">
          <w:delInstrText xml:space="preserve"> HYPERLINK "https://doi.org/10.18637/jss.v077.i01" \h </w:delInstrText>
        </w:r>
        <w:r w:rsidR="00A334C8" w:rsidDel="005D1E9F">
          <w:fldChar w:fldCharType="separate"/>
        </w:r>
        <w:r w:rsidDel="005D1E9F">
          <w:rPr>
            <w:rStyle w:val="Lienhypertexte"/>
          </w:rPr>
          <w:delText>https://doi.org/10.18637/jss.v077.i01</w:delText>
        </w:r>
        <w:r w:rsidR="00A334C8" w:rsidDel="005D1E9F">
          <w:rPr>
            <w:rStyle w:val="Lienhypertexte"/>
          </w:rPr>
          <w:fldChar w:fldCharType="end"/>
        </w:r>
      </w:del>
    </w:p>
    <w:p w14:paraId="51AE9BCC" w14:textId="013F376C" w:rsidR="00B91B7D" w:rsidDel="005D1E9F" w:rsidRDefault="00A0219F">
      <w:pPr>
        <w:pStyle w:val="Bibliographie"/>
        <w:rPr>
          <w:del w:id="1128" w:author="Laurent Barillé" w:date="2025-01-12T12:12:00Z"/>
        </w:rPr>
      </w:pPr>
      <w:bookmarkStart w:id="1129" w:name="ref-xu2021"/>
      <w:bookmarkEnd w:id="1126"/>
      <w:del w:id="1130" w:author="Laurent Barillé" w:date="2025-01-12T12:12:00Z">
        <w:r w:rsidDel="005D1E9F">
          <w:lastRenderedPageBreak/>
          <w:delText>Xu, S., Xu, S., Zhou, Y., Yue, S., Zhang, X., Gu, R., Zhang, Y., Qiao, Y., Liu, M., 2021. Long-term changes in the unique and largest seagrass meadows in the bohai sea (china) using satellite (1974–2019) and sonar data: Implication for conservation and restoration. Remote Sensing 13, 856.</w:delText>
        </w:r>
      </w:del>
    </w:p>
    <w:p w14:paraId="329BC5D0" w14:textId="0661FA7A" w:rsidR="00B91B7D" w:rsidDel="005D1E9F" w:rsidRDefault="00A0219F">
      <w:pPr>
        <w:pStyle w:val="Bibliographie"/>
        <w:rPr>
          <w:del w:id="1131" w:author="Laurent Barillé" w:date="2025-01-12T12:12:00Z"/>
        </w:rPr>
      </w:pPr>
      <w:bookmarkStart w:id="1132" w:name="ref-Xue2017"/>
      <w:bookmarkEnd w:id="1129"/>
      <w:del w:id="1133" w:author="Laurent Barillé" w:date="2025-01-12T12:12:00Z">
        <w:r w:rsidDel="005D1E9F">
          <w:delText xml:space="preserve">Xue, J., Su, B., 2017. Significant remote sensing vegetation indices: A review of developments and applications. Journal of Sensors 2017. </w:delText>
        </w:r>
        <w:r w:rsidR="00A334C8" w:rsidDel="005D1E9F">
          <w:fldChar w:fldCharType="begin"/>
        </w:r>
        <w:r w:rsidR="00A334C8" w:rsidDel="005D1E9F">
          <w:delInstrText xml:space="preserve"> HYPERLINK "https://doi.org/10.1155/2017/1353691" \h </w:delInstrText>
        </w:r>
        <w:r w:rsidR="00A334C8" w:rsidDel="005D1E9F">
          <w:fldChar w:fldCharType="separate"/>
        </w:r>
        <w:r w:rsidDel="005D1E9F">
          <w:rPr>
            <w:rStyle w:val="Lienhypertexte"/>
          </w:rPr>
          <w:delText>https://doi.org/10.1155/2017/1353691</w:delText>
        </w:r>
        <w:r w:rsidR="00A334C8" w:rsidDel="005D1E9F">
          <w:rPr>
            <w:rStyle w:val="Lienhypertexte"/>
          </w:rPr>
          <w:fldChar w:fldCharType="end"/>
        </w:r>
      </w:del>
    </w:p>
    <w:p w14:paraId="1D009B33" w14:textId="3B3926D2" w:rsidR="00B91B7D" w:rsidDel="005D1E9F" w:rsidRDefault="00A0219F">
      <w:pPr>
        <w:pStyle w:val="Bibliographie"/>
        <w:rPr>
          <w:del w:id="1134" w:author="Laurent Barillé" w:date="2025-01-12T12:12:00Z"/>
        </w:rPr>
      </w:pPr>
      <w:bookmarkStart w:id="1135" w:name="ref-ye2011green"/>
      <w:bookmarkEnd w:id="1132"/>
      <w:del w:id="1136" w:author="Laurent Barillé" w:date="2025-01-12T12:12:00Z">
        <w:r w:rsidDel="005D1E9F">
          <w:delText>Ye, N., Zhang, X., Mao, Y., Liang, C., Xu, D., Zou, J., Zhuang, Z., Wang, Q., 2011. “Green tides” are overwhelming the coastline of our blue planet: Taking the world’s largest example. Ecological Research 26, 477–485.</w:delText>
        </w:r>
      </w:del>
    </w:p>
    <w:p w14:paraId="3B4EB6D0" w14:textId="79AF0C87" w:rsidR="00B91B7D" w:rsidDel="005D1E9F" w:rsidRDefault="00A0219F">
      <w:pPr>
        <w:pStyle w:val="Bibliographie"/>
        <w:rPr>
          <w:del w:id="1137" w:author="Laurent Barillé" w:date="2025-01-12T12:12:00Z"/>
        </w:rPr>
      </w:pPr>
      <w:bookmarkStart w:id="1138" w:name="ref-zahoor2023water"/>
      <w:bookmarkEnd w:id="1135"/>
      <w:del w:id="1139" w:author="Laurent Barillé" w:date="2025-01-12T12:12:00Z">
        <w:r w:rsidDel="005D1E9F">
          <w:delText>Zahoor, I., Mushtaq, A., 2023. Water pollution from agricultural activities: A critical global review. Int. J. Chem. Biochem. Sci 23, 164–176.</w:delText>
        </w:r>
      </w:del>
    </w:p>
    <w:p w14:paraId="55C827BF" w14:textId="07D371BE" w:rsidR="00B91B7D" w:rsidDel="005D1E9F" w:rsidRDefault="00A0219F">
      <w:pPr>
        <w:pStyle w:val="Bibliographie"/>
        <w:rPr>
          <w:del w:id="1140" w:author="Laurent Barillé" w:date="2025-01-12T12:12:00Z"/>
        </w:rPr>
      </w:pPr>
      <w:bookmarkStart w:id="1141" w:name="ref-d14121077"/>
      <w:bookmarkEnd w:id="1138"/>
      <w:del w:id="1142" w:author="Laurent Barillé" w:date="2025-01-12T12:12:00Z">
        <w:r w:rsidDel="005D1E9F">
          <w:delText xml:space="preserve">Zenetos, A., Tsiamis, K., Galanidi, M., Carvalho, N., Bartilotti, C., Canning-Clode, J., Castriota, L., Chainho, P., Comas-González, R., Costa, A.C., Dragičević, B., Dulčić, J., Faasse, M., Florin, A.-B., Gittenberger, A., Jakobsen, H., Jelmert, A., Kerckhof, F., Lehtiniemi, M., Livi, S., Lundgreen, K., Macic, V., Massé, C., Mavrič, B., Naddafi, R., Orlando-Bonaca, M., Petovic, S., Png-Gonzalez, L., Carbonell Quetglas, A., Ribeiro, R.S., Cidade, T., Smolders, S., Stæhr, P.A.U., Viard, F., Outinen, O., 2022. Status and trends in the rate of introduction of marine non-indigenous species in european seas. Diversity 14. </w:delText>
        </w:r>
        <w:r w:rsidR="00A334C8" w:rsidDel="005D1E9F">
          <w:fldChar w:fldCharType="begin"/>
        </w:r>
        <w:r w:rsidR="00A334C8" w:rsidDel="005D1E9F">
          <w:delInstrText xml:space="preserve"> HYPERLINK "https://doi.org/10.3390/d14121077" \h </w:delInstrText>
        </w:r>
        <w:r w:rsidR="00A334C8" w:rsidDel="005D1E9F">
          <w:fldChar w:fldCharType="separate"/>
        </w:r>
        <w:r w:rsidDel="005D1E9F">
          <w:rPr>
            <w:rStyle w:val="Lienhypertexte"/>
          </w:rPr>
          <w:delText>https://doi.org/10.3390/d14121077</w:delText>
        </w:r>
        <w:r w:rsidR="00A334C8" w:rsidDel="005D1E9F">
          <w:rPr>
            <w:rStyle w:val="Lienhypertexte"/>
          </w:rPr>
          <w:fldChar w:fldCharType="end"/>
        </w:r>
      </w:del>
    </w:p>
    <w:p w14:paraId="7AA9B096" w14:textId="156D03D1" w:rsidR="00B91B7D" w:rsidDel="005D1E9F" w:rsidRDefault="00A0219F">
      <w:pPr>
        <w:pStyle w:val="Bibliographie"/>
        <w:rPr>
          <w:del w:id="1143" w:author="Laurent Barillé" w:date="2025-01-12T12:12:00Z"/>
        </w:rPr>
      </w:pPr>
      <w:bookmarkStart w:id="1144" w:name="ref-zoffoli2021decadal"/>
      <w:bookmarkEnd w:id="1141"/>
      <w:del w:id="1145" w:author="Laurent Barillé" w:date="2025-01-12T12:12:00Z">
        <w:r w:rsidDel="005D1E9F">
          <w:delText>Zoffoli, M.L., Gernez, P., Godet, L., Peters, S., Oiry, S., Barillé, L., 2021. Decadal increase in the ecological status of a north-atlantic intertidal seagrass meadow observed with multi-mission satellite time-series. Ecological Indicators 130, 108033.</w:delText>
        </w:r>
      </w:del>
    </w:p>
    <w:p w14:paraId="5AE86167" w14:textId="3A95DEE4" w:rsidR="00B91B7D" w:rsidDel="005D1E9F" w:rsidRDefault="00A0219F">
      <w:pPr>
        <w:pStyle w:val="Bibliographie"/>
        <w:rPr>
          <w:del w:id="1146" w:author="Laurent Barillé" w:date="2025-01-12T12:12:00Z"/>
        </w:rPr>
      </w:pPr>
      <w:bookmarkStart w:id="1147" w:name="ref-zoffoli2023remote"/>
      <w:bookmarkEnd w:id="1144"/>
      <w:del w:id="1148" w:author="Laurent Barillé" w:date="2025-01-12T12:12:00Z">
        <w:r w:rsidDel="005D1E9F">
          <w:delText>Zoffoli, M.L., Gernez, P., Oiry, S., Godet, L., Dalloyau, S., Davies, B.F.R., Barillé, L., 2023. Remote sensing in seagrass ecology: Coupled dynamics between migratory herbivorous birds and intertidal meadows observed by satellite during four decades. Remote Sensing in Ecology and Conservation 9, 420–433.</w:delText>
        </w:r>
      </w:del>
    </w:p>
    <w:p w14:paraId="1FED9073" w14:textId="3D0AEC4B" w:rsidR="00B91B7D" w:rsidRDefault="00A0219F">
      <w:pPr>
        <w:pStyle w:val="Bibliographie"/>
      </w:pPr>
      <w:bookmarkStart w:id="1149" w:name="ref-zoffoli2020sentinel"/>
      <w:bookmarkEnd w:id="1147"/>
      <w:del w:id="1150" w:author="Laurent Barillé" w:date="2025-01-12T12:12:00Z">
        <w:r w:rsidDel="005D1E9F">
          <w:delText>Zoffoli, M.L., Gernez, P., Rosa, P., Le Bris, A., Brando, V.E., Barillé, A.-L., Harin, N., Peters, S., Poser, K., Spaias, L., others, 2020. Sentinel-2 remote sensing of zostera noltei-</w:delText>
        </w:r>
      </w:del>
      <w:r>
        <w:t>dominated intertidal seagrass meadows. Remote Sensing of Environment 251, 112020.</w:t>
      </w:r>
      <w:bookmarkEnd w:id="87"/>
      <w:bookmarkEnd w:id="91"/>
      <w:bookmarkEnd w:id="1149"/>
    </w:p>
    <w:sectPr w:rsidR="00B91B7D">
      <w:footerReference w:type="default" r:id="rId1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1" w:author="Laurent Barillé" w:date="2025-01-10T17:39:00Z" w:initials="LB">
    <w:p w14:paraId="7BE7520A" w14:textId="1B20502C" w:rsidR="007F59E4" w:rsidRDefault="007F59E4">
      <w:pPr>
        <w:pStyle w:val="Commentaire"/>
      </w:pPr>
      <w:r>
        <w:rPr>
          <w:rStyle w:val="Marquedecommentaire"/>
        </w:rPr>
        <w:annotationRef/>
      </w:r>
      <w:r>
        <w:t>Refs.</w:t>
      </w:r>
    </w:p>
  </w:comment>
  <w:comment w:id="79" w:author="Laurent Barillé" w:date="2025-01-12T11:56:00Z" w:initials="LB">
    <w:p w14:paraId="2FFF75E5" w14:textId="7C3A9F09" w:rsidR="00E60CA4" w:rsidRDefault="00E60CA4">
      <w:pPr>
        <w:pStyle w:val="Commentaire"/>
      </w:pPr>
      <w:r>
        <w:rPr>
          <w:rStyle w:val="Marquedecommentaire"/>
        </w:rPr>
        <w:annotationRef/>
      </w:r>
      <w:r>
        <w:t xml:space="preserve">Mets </w:t>
      </w:r>
      <w:proofErr w:type="spellStart"/>
      <w:r>
        <w:t>une</w:t>
      </w:r>
      <w:proofErr w:type="spellEnd"/>
      <w:r>
        <w:t xml:space="preserve"> </w:t>
      </w:r>
      <w:proofErr w:type="spellStart"/>
      <w:r>
        <w:t>ou</w:t>
      </w:r>
      <w:proofErr w:type="spellEnd"/>
      <w:r>
        <w:t xml:space="preserve"> deux figures </w:t>
      </w:r>
      <w:proofErr w:type="spellStart"/>
      <w:r>
        <w:t>d’exemples</w:t>
      </w:r>
      <w:proofErr w:type="spellEnd"/>
      <w:r>
        <w:t xml:space="preserve"> 1) de </w:t>
      </w:r>
      <w:proofErr w:type="spellStart"/>
      <w:proofErr w:type="gramStart"/>
      <w:r>
        <w:t>phénologie</w:t>
      </w:r>
      <w:proofErr w:type="spellEnd"/>
      <w:r>
        <w:t xml:space="preserve">  2</w:t>
      </w:r>
      <w:proofErr w:type="gramEnd"/>
      <w:r>
        <w:t xml:space="preserve">) de tendances, pour </w:t>
      </w:r>
      <w:proofErr w:type="spellStart"/>
      <w:r>
        <w:t>illustrer</w:t>
      </w:r>
      <w:proofErr w:type="spellEnd"/>
      <w:r>
        <w:t xml:space="preserve"> </w:t>
      </w:r>
      <w:proofErr w:type="spellStart"/>
      <w:r>
        <w:t>ce</w:t>
      </w:r>
      <w:proofErr w:type="spellEnd"/>
      <w:r>
        <w:t xml:space="preserve"> passage</w:t>
      </w:r>
    </w:p>
  </w:comment>
  <w:comment w:id="84" w:author="Laurent Barillé" w:date="2025-01-12T11:59:00Z" w:initials="LB">
    <w:p w14:paraId="3DE2D51C" w14:textId="69E861AD" w:rsidR="00D33C99" w:rsidRDefault="00D33C99">
      <w:pPr>
        <w:pStyle w:val="Commentaire"/>
      </w:pPr>
      <w:r>
        <w:rPr>
          <w:rStyle w:val="Marquedecommentaire"/>
        </w:rPr>
        <w:annotationRef/>
      </w:r>
      <w:r>
        <w:t xml:space="preserve">Ce passage </w:t>
      </w:r>
      <w:proofErr w:type="spellStart"/>
      <w:r>
        <w:t>est</w:t>
      </w:r>
      <w:proofErr w:type="spellEnd"/>
      <w:r>
        <w:t xml:space="preserve"> le plus </w:t>
      </w:r>
      <w:proofErr w:type="spellStart"/>
      <w:r>
        <w:t>faible</w:t>
      </w:r>
      <w:proofErr w:type="spellEnd"/>
      <w:r>
        <w:t xml:space="preserve">: ne mélange pas Heatwave et </w:t>
      </w:r>
      <w:proofErr w:type="spellStart"/>
      <w:r>
        <w:t>Gracilaria</w:t>
      </w:r>
      <w:proofErr w:type="spellEnd"/>
      <w:r>
        <w:t xml:space="preserve">, </w:t>
      </w:r>
      <w:proofErr w:type="spellStart"/>
      <w:r>
        <w:t>c’est</w:t>
      </w:r>
      <w:proofErr w:type="spellEnd"/>
      <w:r>
        <w:t xml:space="preserve"> </w:t>
      </w:r>
      <w:proofErr w:type="spellStart"/>
      <w:r>
        <w:t>assez</w:t>
      </w:r>
      <w:proofErr w:type="spellEnd"/>
      <w:r>
        <w:t xml:space="preserve"> </w:t>
      </w:r>
      <w:proofErr w:type="spellStart"/>
      <w:r>
        <w:t>confus</w:t>
      </w:r>
      <w:proofErr w:type="spellEnd"/>
      <w:r>
        <w:t xml:space="preserve"> </w:t>
      </w:r>
      <w:proofErr w:type="spellStart"/>
      <w:r>
        <w:t>sinon</w:t>
      </w:r>
      <w:proofErr w:type="spellEnd"/>
      <w:r>
        <w:t>.</w:t>
      </w:r>
    </w:p>
    <w:p w14:paraId="12F81D77" w14:textId="538F1C1F" w:rsidR="00D33C99" w:rsidRDefault="00D33C99">
      <w:pPr>
        <w:pStyle w:val="Commentaire"/>
      </w:pPr>
    </w:p>
    <w:p w14:paraId="3436AC73" w14:textId="190D5A8C" w:rsidR="00D33C99" w:rsidRDefault="00D33C99">
      <w:pPr>
        <w:pStyle w:val="Commentaire"/>
      </w:pPr>
      <w:proofErr w:type="spellStart"/>
      <w:r>
        <w:t>Essaie</w:t>
      </w:r>
      <w:proofErr w:type="spellEnd"/>
      <w:r>
        <w:t xml:space="preserve"> de </w:t>
      </w:r>
      <w:proofErr w:type="spellStart"/>
      <w:r>
        <w:t>finir</w:t>
      </w:r>
      <w:proofErr w:type="spellEnd"/>
      <w:r>
        <w:t xml:space="preserve"> par </w:t>
      </w:r>
      <w:proofErr w:type="spellStart"/>
      <w:r>
        <w:t>une</w:t>
      </w:r>
      <w:proofErr w:type="spellEnd"/>
      <w:r>
        <w:t xml:space="preserve"> page de perspectives</w:t>
      </w:r>
    </w:p>
    <w:p w14:paraId="30577DDC" w14:textId="278421F6" w:rsidR="00EB7408" w:rsidRDefault="00EB7408">
      <w:pPr>
        <w:pStyle w:val="Commentaire"/>
      </w:pPr>
    </w:p>
    <w:p w14:paraId="1317A752" w14:textId="1CB3B2A5" w:rsidR="00EB7408" w:rsidRDefault="00EB7408">
      <w:pPr>
        <w:pStyle w:val="Commentaire"/>
      </w:pPr>
      <w:r>
        <w:t xml:space="preserve">Evoque le </w:t>
      </w:r>
      <w:proofErr w:type="spellStart"/>
      <w:r>
        <w:t>projet</w:t>
      </w:r>
      <w:proofErr w:type="spellEnd"/>
      <w:r>
        <w:t xml:space="preserve"> REBORN et </w:t>
      </w:r>
      <w:proofErr w:type="spellStart"/>
      <w:r>
        <w:t>l’application</w:t>
      </w:r>
      <w:proofErr w:type="spellEnd"/>
      <w:r>
        <w:t xml:space="preserve"> des techniques de RS à la restoration </w:t>
      </w:r>
      <w:proofErr w:type="spellStart"/>
      <w:r>
        <w:t>en</w:t>
      </w:r>
      <w:proofErr w:type="spellEnd"/>
      <w:r>
        <w:t xml:space="preserve"> </w:t>
      </w:r>
      <w:proofErr w:type="spellStart"/>
      <w:r>
        <w:t>général</w:t>
      </w:r>
      <w:proofErr w:type="spellEnd"/>
    </w:p>
    <w:p w14:paraId="680F884E" w14:textId="1D3964F5" w:rsidR="00D33C99" w:rsidRDefault="00D33C99">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E7520A" w15:done="0"/>
  <w15:commentEx w15:paraId="2FFF75E5" w15:done="0"/>
  <w15:commentEx w15:paraId="680F88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2BD9C7" w16cex:dateUtc="2025-01-10T16:39:00Z"/>
  <w16cex:commentExtensible w16cex:durableId="2B2E2C87" w16cex:dateUtc="2025-01-12T10:56:00Z"/>
  <w16cex:commentExtensible w16cex:durableId="2B2E2D09" w16cex:dateUtc="2025-01-12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E7520A" w16cid:durableId="2B2BD9C7"/>
  <w16cid:commentId w16cid:paraId="2FFF75E5" w16cid:durableId="2B2E2C87"/>
  <w16cid:commentId w16cid:paraId="680F884E" w16cid:durableId="2B2E2D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77BD7" w14:textId="77777777" w:rsidR="002C278A" w:rsidRDefault="002C278A">
      <w:pPr>
        <w:spacing w:after="0"/>
      </w:pPr>
      <w:r>
        <w:separator/>
      </w:r>
    </w:p>
  </w:endnote>
  <w:endnote w:type="continuationSeparator" w:id="0">
    <w:p w14:paraId="5FF0AC16" w14:textId="77777777" w:rsidR="002C278A" w:rsidRDefault="002C27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285314"/>
      <w:docPartObj>
        <w:docPartGallery w:val="Page Numbers (Bottom of Page)"/>
        <w:docPartUnique/>
      </w:docPartObj>
    </w:sdtPr>
    <w:sdtEndPr>
      <w:rPr>
        <w:noProof/>
      </w:rPr>
    </w:sdtEndPr>
    <w:sdtContent>
      <w:p w14:paraId="52224BB3" w14:textId="77777777" w:rsidR="00A0219F" w:rsidRDefault="00A0219F">
        <w:pPr>
          <w:pStyle w:val="Pieddepage"/>
          <w:jc w:val="center"/>
        </w:pPr>
        <w:r>
          <w:fldChar w:fldCharType="begin"/>
        </w:r>
        <w:r>
          <w:instrText xml:space="preserve"> PAGE   \* MERGEFORMAT </w:instrText>
        </w:r>
        <w:r>
          <w:fldChar w:fldCharType="separate"/>
        </w:r>
        <w:r>
          <w:rPr>
            <w:noProof/>
          </w:rPr>
          <w:t>1</w:t>
        </w:r>
        <w:r>
          <w:rPr>
            <w:noProof/>
          </w:rPr>
          <w:fldChar w:fldCharType="end"/>
        </w:r>
      </w:p>
    </w:sdtContent>
  </w:sdt>
  <w:p w14:paraId="08BEE101" w14:textId="77777777" w:rsidR="00A0219F" w:rsidRDefault="00A021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20CAD" w14:textId="77777777" w:rsidR="002C278A" w:rsidRDefault="002C278A">
      <w:pPr>
        <w:spacing w:after="0"/>
      </w:pPr>
      <w:r>
        <w:separator/>
      </w:r>
    </w:p>
  </w:footnote>
  <w:footnote w:type="continuationSeparator" w:id="0">
    <w:p w14:paraId="093126F9" w14:textId="77777777" w:rsidR="002C278A" w:rsidRDefault="002C27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FA5A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980B05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ent Barillé">
    <w15:presenceInfo w15:providerId="AD" w15:userId="S::laurent.barille@univ-nantes.fr::19d23061-32e2-4a97-b2dc-9729a2b8e2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B7D"/>
    <w:rsid w:val="001152AA"/>
    <w:rsid w:val="002B6352"/>
    <w:rsid w:val="002C278A"/>
    <w:rsid w:val="00375094"/>
    <w:rsid w:val="004B0AA4"/>
    <w:rsid w:val="0050695D"/>
    <w:rsid w:val="005A0098"/>
    <w:rsid w:val="005D1E9F"/>
    <w:rsid w:val="005E162C"/>
    <w:rsid w:val="00662811"/>
    <w:rsid w:val="006949C4"/>
    <w:rsid w:val="006A1AE9"/>
    <w:rsid w:val="007F59E4"/>
    <w:rsid w:val="00870DE5"/>
    <w:rsid w:val="00893CAE"/>
    <w:rsid w:val="00982955"/>
    <w:rsid w:val="00A0219F"/>
    <w:rsid w:val="00A334C8"/>
    <w:rsid w:val="00B91B7D"/>
    <w:rsid w:val="00BB4B40"/>
    <w:rsid w:val="00C21EC0"/>
    <w:rsid w:val="00C77C37"/>
    <w:rsid w:val="00CF18AB"/>
    <w:rsid w:val="00D33C99"/>
    <w:rsid w:val="00DA686B"/>
    <w:rsid w:val="00E60CA4"/>
    <w:rsid w:val="00E6405C"/>
    <w:rsid w:val="00EB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BF3471"/>
  <w15:docId w15:val="{F8B32CB0-3A25-478C-91B0-F85E96D7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6758"/>
    <w:rPr>
      <w:rFonts w:ascii="Palatino Linotype" w:hAnsi="Palatino Linotype"/>
    </w:rPr>
  </w:style>
  <w:style w:type="paragraph" w:styleId="Titre1">
    <w:name w:val="heading 1"/>
    <w:basedOn w:val="Normal"/>
    <w:next w:val="Corpsdetexte"/>
    <w:autoRedefine/>
    <w:uiPriority w:val="9"/>
    <w:qFormat/>
    <w:rsid w:val="00AC6758"/>
    <w:pPr>
      <w:keepNext/>
      <w:keepLines/>
      <w:spacing w:before="480" w:after="0"/>
      <w:outlineLvl w:val="0"/>
    </w:pPr>
    <w:rPr>
      <w:rFonts w:eastAsiaTheme="majorEastAsia" w:cstheme="majorBidi"/>
      <w:b/>
      <w:bCs/>
      <w:color w:val="000000" w:themeColor="text1"/>
      <w:sz w:val="32"/>
      <w:szCs w:val="32"/>
    </w:rPr>
  </w:style>
  <w:style w:type="paragraph" w:styleId="Titre2">
    <w:name w:val="heading 2"/>
    <w:basedOn w:val="Normal"/>
    <w:next w:val="Corpsdetexte"/>
    <w:autoRedefine/>
    <w:uiPriority w:val="9"/>
    <w:unhideWhenUsed/>
    <w:qFormat/>
    <w:rsid w:val="00AC6758"/>
    <w:pPr>
      <w:keepNext/>
      <w:keepLines/>
      <w:spacing w:before="200" w:after="0"/>
      <w:outlineLvl w:val="1"/>
    </w:pPr>
    <w:rPr>
      <w:rFonts w:eastAsiaTheme="majorEastAsia" w:cstheme="majorBidi"/>
      <w:b/>
      <w:bCs/>
      <w:color w:val="000000" w:themeColor="text1"/>
      <w:sz w:val="28"/>
      <w:szCs w:val="28"/>
    </w:rPr>
  </w:style>
  <w:style w:type="paragraph" w:styleId="Titre3">
    <w:name w:val="heading 3"/>
    <w:basedOn w:val="Normal"/>
    <w:next w:val="Corpsdetexte"/>
    <w:autoRedefine/>
    <w:uiPriority w:val="9"/>
    <w:unhideWhenUsed/>
    <w:qFormat/>
    <w:rsid w:val="00AC6758"/>
    <w:pPr>
      <w:keepNext/>
      <w:keepLines/>
      <w:spacing w:before="200" w:after="0"/>
      <w:outlineLvl w:val="2"/>
    </w:pPr>
    <w:rPr>
      <w:rFonts w:eastAsiaTheme="majorEastAsia" w:cstheme="majorBidi"/>
      <w:b/>
      <w:bCs/>
      <w:color w:val="000000" w:themeColor="text1"/>
    </w:rPr>
  </w:style>
  <w:style w:type="paragraph" w:styleId="Titre4">
    <w:name w:val="heading 4"/>
    <w:basedOn w:val="Normal"/>
    <w:next w:val="Corpsdetexte"/>
    <w:uiPriority w:val="9"/>
    <w:unhideWhenUsed/>
    <w:qFormat/>
    <w:rsid w:val="00AC6758"/>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rsid w:val="00AC6758"/>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rsid w:val="00AC6758"/>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rsid w:val="00AC6758"/>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rsid w:val="00AC6758"/>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rsid w:val="00AC6758"/>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autoRedefine/>
    <w:qFormat/>
    <w:rsid w:val="00AC6758"/>
    <w:pPr>
      <w:spacing w:before="60" w:after="60" w:line="360" w:lineRule="auto"/>
      <w:ind w:firstLine="720"/>
      <w:contextualSpacing/>
    </w:pPr>
  </w:style>
  <w:style w:type="paragraph" w:customStyle="1" w:styleId="FirstParagraph">
    <w:name w:val="First Paragraph"/>
    <w:basedOn w:val="Corpsdetexte"/>
    <w:next w:val="Corpsdetexte"/>
    <w:autoRedefine/>
    <w:qFormat/>
    <w:rsid w:val="00AC6758"/>
    <w:pPr>
      <w:ind w:firstLine="0"/>
    </w:pPr>
  </w:style>
  <w:style w:type="paragraph" w:customStyle="1" w:styleId="Compact">
    <w:name w:val="Compact"/>
    <w:basedOn w:val="Corpsdetexte"/>
    <w:autoRedefine/>
    <w:qFormat/>
    <w:rsid w:val="00AC6758"/>
    <w:pPr>
      <w:spacing w:before="0" w:after="0" w:line="240" w:lineRule="auto"/>
      <w:ind w:firstLine="0"/>
    </w:pPr>
    <w:rPr>
      <w:sz w:val="20"/>
    </w:rPr>
  </w:style>
  <w:style w:type="paragraph" w:styleId="Titre">
    <w:name w:val="Title"/>
    <w:basedOn w:val="Normal"/>
    <w:next w:val="Corpsdetexte"/>
    <w:autoRedefine/>
    <w:qFormat/>
    <w:rsid w:val="00AC6758"/>
    <w:pPr>
      <w:keepNext/>
      <w:keepLines/>
      <w:spacing w:before="480" w:after="240"/>
    </w:pPr>
    <w:rPr>
      <w:rFonts w:eastAsiaTheme="majorEastAsia" w:cstheme="majorBidi"/>
      <w:b/>
      <w:bCs/>
      <w:sz w:val="36"/>
      <w:szCs w:val="36"/>
    </w:rPr>
  </w:style>
  <w:style w:type="paragraph" w:styleId="Sous-titre">
    <w:name w:val="Subtitle"/>
    <w:basedOn w:val="Titre"/>
    <w:next w:val="Corpsdetexte"/>
    <w:autoRedefine/>
    <w:qFormat/>
    <w:rsid w:val="00AC6758"/>
    <w:pPr>
      <w:spacing w:before="240"/>
      <w:jc w:val="center"/>
    </w:pPr>
    <w:rPr>
      <w:sz w:val="30"/>
      <w:szCs w:val="30"/>
    </w:rPr>
  </w:style>
  <w:style w:type="paragraph" w:customStyle="1" w:styleId="Author">
    <w:name w:val="Author"/>
    <w:next w:val="Corpsdetexte"/>
    <w:autoRedefine/>
    <w:qFormat/>
    <w:rsid w:val="00AC6758"/>
    <w:pPr>
      <w:keepNext/>
      <w:keepLines/>
    </w:pPr>
    <w:rPr>
      <w:rFonts w:ascii="Arial Black" w:hAnsi="Arial Black"/>
    </w:rPr>
  </w:style>
  <w:style w:type="paragraph" w:styleId="Date">
    <w:name w:val="Date"/>
    <w:next w:val="Corpsdetexte"/>
    <w:autoRedefine/>
    <w:qFormat/>
    <w:rsid w:val="00AC6758"/>
    <w:pPr>
      <w:keepNext/>
      <w:keepLines/>
    </w:pPr>
  </w:style>
  <w:style w:type="paragraph" w:customStyle="1" w:styleId="Abstract">
    <w:name w:val="Abstract"/>
    <w:basedOn w:val="Normal"/>
    <w:next w:val="Corpsdetexte"/>
    <w:autoRedefine/>
    <w:qFormat/>
    <w:rsid w:val="00AC6758"/>
    <w:pPr>
      <w:keepNext/>
      <w:keepLines/>
      <w:spacing w:before="300" w:after="300"/>
    </w:pPr>
    <w:rPr>
      <w:sz w:val="20"/>
      <w:szCs w:val="20"/>
    </w:rPr>
  </w:style>
  <w:style w:type="paragraph" w:styleId="Bibliographie">
    <w:name w:val="Bibliography"/>
    <w:basedOn w:val="Normal"/>
    <w:autoRedefine/>
    <w:qFormat/>
    <w:rsid w:val="00AC6758"/>
  </w:style>
  <w:style w:type="paragraph" w:styleId="Normalcentr">
    <w:name w:val="Block Text"/>
    <w:basedOn w:val="Corpsdetexte"/>
    <w:next w:val="Corpsdetexte"/>
    <w:uiPriority w:val="9"/>
    <w:unhideWhenUsed/>
    <w:qFormat/>
    <w:rsid w:val="00AC6758"/>
    <w:pPr>
      <w:spacing w:before="100" w:after="100"/>
      <w:ind w:left="480" w:right="480"/>
    </w:pPr>
  </w:style>
  <w:style w:type="paragraph" w:styleId="Notedebasdepage">
    <w:name w:val="footnote text"/>
    <w:basedOn w:val="Normal"/>
    <w:autoRedefine/>
    <w:uiPriority w:val="9"/>
    <w:unhideWhenUsed/>
    <w:qFormat/>
    <w:rsid w:val="00AC6758"/>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autoRedefine/>
    <w:uiPriority w:val="39"/>
    <w:unhideWhenUsed/>
    <w:qFormat/>
    <w:rsid w:val="00AC6758"/>
    <w:pPr>
      <w:spacing w:before="240" w:line="259" w:lineRule="auto"/>
      <w:outlineLvl w:val="9"/>
    </w:pPr>
    <w:rPr>
      <w:b w:val="0"/>
      <w:bCs w:val="0"/>
      <w:color w:val="auto"/>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En-tte">
    <w:name w:val="header"/>
    <w:basedOn w:val="Normal"/>
    <w:link w:val="En-tteCar"/>
    <w:unhideWhenUsed/>
    <w:rsid w:val="00F21051"/>
    <w:pPr>
      <w:tabs>
        <w:tab w:val="center" w:pos="4680"/>
        <w:tab w:val="right" w:pos="9360"/>
      </w:tabs>
      <w:spacing w:after="0"/>
    </w:pPr>
  </w:style>
  <w:style w:type="character" w:customStyle="1" w:styleId="En-tteCar">
    <w:name w:val="En-tête Car"/>
    <w:basedOn w:val="Policepardfaut"/>
    <w:link w:val="En-tte"/>
    <w:rsid w:val="00F21051"/>
    <w:rPr>
      <w:rFonts w:ascii="Palatino Linotype" w:hAnsi="Palatino Linotype"/>
    </w:rPr>
  </w:style>
  <w:style w:type="paragraph" w:styleId="Pieddepage">
    <w:name w:val="footer"/>
    <w:basedOn w:val="Normal"/>
    <w:link w:val="PieddepageCar"/>
    <w:uiPriority w:val="99"/>
    <w:unhideWhenUsed/>
    <w:rsid w:val="00F21051"/>
    <w:pPr>
      <w:tabs>
        <w:tab w:val="center" w:pos="4680"/>
        <w:tab w:val="right" w:pos="9360"/>
      </w:tabs>
      <w:spacing w:after="0"/>
    </w:pPr>
  </w:style>
  <w:style w:type="character" w:customStyle="1" w:styleId="PieddepageCar">
    <w:name w:val="Pied de page Car"/>
    <w:basedOn w:val="Policepardfaut"/>
    <w:link w:val="Pieddepage"/>
    <w:uiPriority w:val="99"/>
    <w:rsid w:val="00F21051"/>
    <w:rPr>
      <w:rFonts w:ascii="Palatino Linotype" w:hAnsi="Palatino Linotype"/>
    </w:rPr>
  </w:style>
  <w:style w:type="paragraph" w:styleId="TM1">
    <w:name w:val="toc 1"/>
    <w:basedOn w:val="Normal"/>
    <w:next w:val="Normal"/>
    <w:autoRedefine/>
    <w:uiPriority w:val="39"/>
    <w:unhideWhenUsed/>
    <w:rsid w:val="004B0AA4"/>
    <w:pPr>
      <w:spacing w:after="100"/>
    </w:pPr>
  </w:style>
  <w:style w:type="paragraph" w:styleId="TM2">
    <w:name w:val="toc 2"/>
    <w:basedOn w:val="Normal"/>
    <w:next w:val="Normal"/>
    <w:autoRedefine/>
    <w:uiPriority w:val="39"/>
    <w:unhideWhenUsed/>
    <w:rsid w:val="004B0AA4"/>
    <w:pPr>
      <w:spacing w:after="100"/>
      <w:ind w:left="240"/>
    </w:pPr>
  </w:style>
  <w:style w:type="paragraph" w:styleId="TM3">
    <w:name w:val="toc 3"/>
    <w:basedOn w:val="Normal"/>
    <w:next w:val="Normal"/>
    <w:autoRedefine/>
    <w:uiPriority w:val="39"/>
    <w:unhideWhenUsed/>
    <w:rsid w:val="004B0AA4"/>
    <w:pPr>
      <w:spacing w:after="100"/>
      <w:ind w:left="480"/>
    </w:pPr>
  </w:style>
  <w:style w:type="paragraph" w:styleId="TM4">
    <w:name w:val="toc 4"/>
    <w:basedOn w:val="Normal"/>
    <w:next w:val="Normal"/>
    <w:autoRedefine/>
    <w:uiPriority w:val="39"/>
    <w:unhideWhenUsed/>
    <w:rsid w:val="004B0AA4"/>
    <w:pPr>
      <w:spacing w:after="100" w:line="278" w:lineRule="auto"/>
      <w:ind w:left="720"/>
    </w:pPr>
    <w:rPr>
      <w:rFonts w:asciiTheme="minorHAnsi" w:eastAsiaTheme="minorEastAsia" w:hAnsiTheme="minorHAnsi"/>
      <w:kern w:val="2"/>
      <w:lang w:val="fr-FR" w:eastAsia="fr-FR"/>
      <w14:ligatures w14:val="standardContextual"/>
    </w:rPr>
  </w:style>
  <w:style w:type="paragraph" w:styleId="TM5">
    <w:name w:val="toc 5"/>
    <w:basedOn w:val="Normal"/>
    <w:next w:val="Normal"/>
    <w:autoRedefine/>
    <w:uiPriority w:val="39"/>
    <w:unhideWhenUsed/>
    <w:rsid w:val="004B0AA4"/>
    <w:pPr>
      <w:spacing w:after="100" w:line="278" w:lineRule="auto"/>
      <w:ind w:left="960"/>
    </w:pPr>
    <w:rPr>
      <w:rFonts w:asciiTheme="minorHAnsi" w:eastAsiaTheme="minorEastAsia" w:hAnsiTheme="minorHAnsi"/>
      <w:kern w:val="2"/>
      <w:lang w:val="fr-FR" w:eastAsia="fr-FR"/>
      <w14:ligatures w14:val="standardContextual"/>
    </w:rPr>
  </w:style>
  <w:style w:type="paragraph" w:styleId="TM6">
    <w:name w:val="toc 6"/>
    <w:basedOn w:val="Normal"/>
    <w:next w:val="Normal"/>
    <w:autoRedefine/>
    <w:uiPriority w:val="39"/>
    <w:unhideWhenUsed/>
    <w:rsid w:val="004B0AA4"/>
    <w:pPr>
      <w:spacing w:after="100" w:line="278" w:lineRule="auto"/>
      <w:ind w:left="1200"/>
    </w:pPr>
    <w:rPr>
      <w:rFonts w:asciiTheme="minorHAnsi" w:eastAsiaTheme="minorEastAsia" w:hAnsiTheme="minorHAnsi"/>
      <w:kern w:val="2"/>
      <w:lang w:val="fr-FR" w:eastAsia="fr-FR"/>
      <w14:ligatures w14:val="standardContextual"/>
    </w:rPr>
  </w:style>
  <w:style w:type="paragraph" w:styleId="TM7">
    <w:name w:val="toc 7"/>
    <w:basedOn w:val="Normal"/>
    <w:next w:val="Normal"/>
    <w:autoRedefine/>
    <w:uiPriority w:val="39"/>
    <w:unhideWhenUsed/>
    <w:rsid w:val="004B0AA4"/>
    <w:pPr>
      <w:spacing w:after="100" w:line="278" w:lineRule="auto"/>
      <w:ind w:left="1440"/>
    </w:pPr>
    <w:rPr>
      <w:rFonts w:asciiTheme="minorHAnsi" w:eastAsiaTheme="minorEastAsia" w:hAnsiTheme="minorHAnsi"/>
      <w:kern w:val="2"/>
      <w:lang w:val="fr-FR" w:eastAsia="fr-FR"/>
      <w14:ligatures w14:val="standardContextual"/>
    </w:rPr>
  </w:style>
  <w:style w:type="paragraph" w:styleId="TM8">
    <w:name w:val="toc 8"/>
    <w:basedOn w:val="Normal"/>
    <w:next w:val="Normal"/>
    <w:autoRedefine/>
    <w:uiPriority w:val="39"/>
    <w:unhideWhenUsed/>
    <w:rsid w:val="004B0AA4"/>
    <w:pPr>
      <w:spacing w:after="100" w:line="278" w:lineRule="auto"/>
      <w:ind w:left="1680"/>
    </w:pPr>
    <w:rPr>
      <w:rFonts w:asciiTheme="minorHAnsi" w:eastAsiaTheme="minorEastAsia" w:hAnsiTheme="minorHAnsi"/>
      <w:kern w:val="2"/>
      <w:lang w:val="fr-FR" w:eastAsia="fr-FR"/>
      <w14:ligatures w14:val="standardContextual"/>
    </w:rPr>
  </w:style>
  <w:style w:type="paragraph" w:styleId="TM9">
    <w:name w:val="toc 9"/>
    <w:basedOn w:val="Normal"/>
    <w:next w:val="Normal"/>
    <w:autoRedefine/>
    <w:uiPriority w:val="39"/>
    <w:unhideWhenUsed/>
    <w:rsid w:val="004B0AA4"/>
    <w:pPr>
      <w:spacing w:after="100" w:line="278" w:lineRule="auto"/>
      <w:ind w:left="1920"/>
    </w:pPr>
    <w:rPr>
      <w:rFonts w:asciiTheme="minorHAnsi" w:eastAsiaTheme="minorEastAsia" w:hAnsiTheme="minorHAnsi"/>
      <w:kern w:val="2"/>
      <w:lang w:val="fr-FR" w:eastAsia="fr-FR"/>
      <w14:ligatures w14:val="standardContextual"/>
    </w:rPr>
  </w:style>
  <w:style w:type="character" w:styleId="Mentionnonrsolue">
    <w:name w:val="Unresolved Mention"/>
    <w:basedOn w:val="Policepardfaut"/>
    <w:uiPriority w:val="99"/>
    <w:semiHidden/>
    <w:unhideWhenUsed/>
    <w:rsid w:val="004B0AA4"/>
    <w:rPr>
      <w:color w:val="605E5C"/>
      <w:shd w:val="clear" w:color="auto" w:fill="E1DFDD"/>
    </w:rPr>
  </w:style>
  <w:style w:type="character" w:styleId="Marquedecommentaire">
    <w:name w:val="annotation reference"/>
    <w:basedOn w:val="Policepardfaut"/>
    <w:semiHidden/>
    <w:unhideWhenUsed/>
    <w:rsid w:val="007F59E4"/>
    <w:rPr>
      <w:sz w:val="16"/>
      <w:szCs w:val="16"/>
    </w:rPr>
  </w:style>
  <w:style w:type="paragraph" w:styleId="Commentaire">
    <w:name w:val="annotation text"/>
    <w:basedOn w:val="Normal"/>
    <w:link w:val="CommentaireCar"/>
    <w:semiHidden/>
    <w:unhideWhenUsed/>
    <w:rsid w:val="007F59E4"/>
    <w:rPr>
      <w:sz w:val="20"/>
      <w:szCs w:val="20"/>
    </w:rPr>
  </w:style>
  <w:style w:type="character" w:customStyle="1" w:styleId="CommentaireCar">
    <w:name w:val="Commentaire Car"/>
    <w:basedOn w:val="Policepardfaut"/>
    <w:link w:val="Commentaire"/>
    <w:semiHidden/>
    <w:rsid w:val="007F59E4"/>
    <w:rPr>
      <w:rFonts w:ascii="Palatino Linotype" w:hAnsi="Palatino Linotype"/>
      <w:sz w:val="20"/>
      <w:szCs w:val="20"/>
    </w:rPr>
  </w:style>
  <w:style w:type="paragraph" w:styleId="Objetducommentaire">
    <w:name w:val="annotation subject"/>
    <w:basedOn w:val="Commentaire"/>
    <w:next w:val="Commentaire"/>
    <w:link w:val="ObjetducommentaireCar"/>
    <w:semiHidden/>
    <w:unhideWhenUsed/>
    <w:rsid w:val="007F59E4"/>
    <w:rPr>
      <w:b/>
      <w:bCs/>
    </w:rPr>
  </w:style>
  <w:style w:type="character" w:customStyle="1" w:styleId="ObjetducommentaireCar">
    <w:name w:val="Objet du commentaire Car"/>
    <w:basedOn w:val="CommentaireCar"/>
    <w:link w:val="Objetducommentaire"/>
    <w:semiHidden/>
    <w:rsid w:val="007F59E4"/>
    <w:rPr>
      <w:rFonts w:ascii="Palatino Linotype" w:hAnsi="Palatino Linotyp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41</Pages>
  <Words>12349</Words>
  <Characters>83974</Characters>
  <Application>Microsoft Office Word</Application>
  <DocSecurity>0</DocSecurity>
  <Lines>1253</Lines>
  <Paragraphs>182</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Characterization of Intertidal Vegetation on European Coasts Using Multi-Scale Remote Sensing in Response to Natural and Anthropogenic Pressures</vt:lpstr>
      <vt:lpstr>Here is a document</vt:lpstr>
      <vt:lpstr>    1 Quarto</vt:lpstr>
      <vt:lpstr>    2 Running Code</vt:lpstr>
    </vt:vector>
  </TitlesOfParts>
  <Company/>
  <LinksUpToDate>false</LinksUpToDate>
  <CharactersWithSpaces>96141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Intertidal Vegetation on European Coasts Using Multi-Scale Remote Sensing in Response to Natural and Anthropogenic Pressures</dc:title>
  <dc:creator>Simon Oiry</dc:creator>
  <cp:keywords/>
  <cp:lastModifiedBy>Laurent Barillé</cp:lastModifiedBy>
  <cp:revision>2</cp:revision>
  <dcterms:created xsi:type="dcterms:W3CDTF">2025-01-12T11:16:00Z</dcterms:created>
  <dcterms:modified xsi:type="dcterms:W3CDTF">2025-01-12T11:16:00Z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hapterbottomimage">
    <vt:lpwstr>{Chapter1/img/seagrasses.png}</vt:lpwstr>
  </property>
  <property fmtid="{D5CDD505-2E9C-101B-9397-08002B2CF9AE}" pid="9" name="chaptertopimage">
    <vt:lpwstr>{Chapter1/img/seagrasses.png}</vt:lpwstr>
  </property>
  <property fmtid="{D5CDD505-2E9C-101B-9397-08002B2CF9AE}" pid="10" name="crossref">
    <vt:lpwstr/>
  </property>
  <property fmtid="{D5CDD505-2E9C-101B-9397-08002B2CF9AE}" pid="11" name="csl">
    <vt:lpwstr>RSE.csl</vt:lpwstr>
  </property>
  <property fmtid="{D5CDD505-2E9C-101B-9397-08002B2CF9AE}" pid="12" name="date">
    <vt:lpwstr>2025-03-11</vt:lpwstr>
  </property>
  <property fmtid="{D5CDD505-2E9C-101B-9397-08002B2CF9AE}" pid="13" name="editor">
    <vt:lpwstr>source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repo-url">
    <vt:lpwstr>https://github.com/SigOiry/PhD</vt:lpwstr>
  </property>
  <property fmtid="{D5CDD505-2E9C-101B-9397-08002B2CF9AE}" pid="19" name="search">
    <vt:lpwstr>True</vt:lpwstr>
  </property>
  <property fmtid="{D5CDD505-2E9C-101B-9397-08002B2CF9AE}" pid="20" name="template-partials">
    <vt:lpwstr/>
  </property>
  <property fmtid="{D5CDD505-2E9C-101B-9397-08002B2CF9AE}" pid="21" name="thesis">
    <vt:lpwstr/>
  </property>
  <property fmtid="{D5CDD505-2E9C-101B-9397-08002B2CF9AE}" pid="22" name="toc-title">
    <vt:lpwstr>Table of contents</vt:lpwstr>
  </property>
  <property fmtid="{D5CDD505-2E9C-101B-9397-08002B2CF9AE}" pid="23" name="GrammarlyDocumentId">
    <vt:lpwstr>d608c50600ab0202d7221d76cc988ad4978950b570d0dbf93433f8df7cff4616</vt:lpwstr>
  </property>
</Properties>
</file>