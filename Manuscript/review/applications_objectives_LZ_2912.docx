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769F7" w14:textId="77777777" w:rsidR="005D5790" w:rsidRDefault="00000000">
      <w:pPr>
        <w:pStyle w:val="Heading3"/>
      </w:pPr>
      <w:bookmarkStart w:id="0" w:name="introduction"/>
      <w:bookmarkStart w:id="1" w:name="concepts-of-remote-sensing"/>
      <w:bookmarkStart w:id="2" w:name="X6e0637a84264a80c0e5f6545e17679d348073aa"/>
      <w:bookmarkStart w:id="3" w:name="_Toc186302323"/>
      <w:r>
        <w:t>1.2.3 Remote Sensing applied to Coastal monitoring</w:t>
      </w:r>
      <w:bookmarkEnd w:id="3"/>
    </w:p>
    <w:p w14:paraId="7EF92A47" w14:textId="3F915CB0" w:rsidR="005D5790" w:rsidRDefault="00000000">
      <w:pPr>
        <w:pStyle w:val="FirstParagraph"/>
      </w:pPr>
      <w:r>
        <w:t>High-resolution satellite imagery and drone-based platforms facilitate the detection of fine-scale changes in intertidal zones, mangroves, coral reefs, and other critical coastal habitats. These observations enable the quantification of spatial and temporal variations, informing evidence-based strategies for conservation and sustainable management.</w:t>
      </w:r>
    </w:p>
    <w:p w14:paraId="37D7E83E" w14:textId="77777777" w:rsidR="005D5790" w:rsidRDefault="00000000">
      <w:pPr>
        <w:pStyle w:val="BodyText"/>
      </w:pPr>
      <w:r>
        <w:t>Essential Biodiversity Variables (EBVs) and Essential Ocean Variables (EOVs) constitute a framework for systematically monitoring and understanding ecological and oceanographic changes. Based on the model of Essential Climate Variables (ECVs), EBVs provide a standardized set of biodiversity metrics to detect and analyze changes across spatial and temporal scales. These variables act as an interface between raw ecological data and the biodiversity indicators required for global reporting and policy-making. Similarly, EOVs focus on the biological and ecological characteristics of marine systems, emphasizing metrics such as plankton diversity and biomass, fish populations, and the spatial extent of habitats like coral reefs and seagrass meadows. By standardizing biodiversity and oceanic assessments, EBVs and EOVs enhance consistency and comparability across studies and regions (Muller-Karger et al., 2018).</w:t>
      </w:r>
    </w:p>
    <w:p w14:paraId="2B3E5E48" w14:textId="77777777" w:rsidR="00E22803" w:rsidRDefault="00000000" w:rsidP="00E22803">
      <w:pPr>
        <w:pStyle w:val="Compact"/>
        <w:rPr>
          <w:ins w:id="4" w:author="MARIA LAURA ZOFFOLI" w:date="2024-12-28T20:28:00Z" w16du:dateUtc="2024-12-28T19:28:00Z"/>
          <w:sz w:val="24"/>
        </w:rPr>
      </w:pPr>
      <w:r w:rsidRPr="00A738F8">
        <w:rPr>
          <w:sz w:val="24"/>
          <w:rPrChange w:id="5" w:author="MARIA LAURA ZOFFOLI" w:date="2024-12-28T20:55:00Z" w16du:dateUtc="2024-12-28T19:55:00Z">
            <w:rPr/>
          </w:rPrChange>
        </w:rPr>
        <w:t>These frameworks address the need for scalable and harmonized observations, aligning with international directives like the Water Framework Directive (WFD</w:t>
      </w:r>
      <w:ins w:id="6" w:author="MARIA LAURA ZOFFOLI" w:date="2024-12-28T20:26:00Z" w16du:dateUtc="2024-12-28T19:26:00Z">
        <w:r w:rsidR="00E22803" w:rsidRPr="00755272">
          <w:rPr>
            <w:sz w:val="24"/>
          </w:rPr>
          <w:fldChar w:fldCharType="begin"/>
        </w:r>
        <w:r w:rsidR="00E22803" w:rsidRPr="00755272">
          <w:rPr>
            <w:sz w:val="24"/>
          </w:rPr>
          <w:instrText>HYPERLINK "https://www.sciencedirect.com/science/article/pii/S1470160X21006981" \l "b0435"</w:instrText>
        </w:r>
        <w:r w:rsidR="00E22803" w:rsidRPr="00755272">
          <w:rPr>
            <w:sz w:val="24"/>
          </w:rPr>
        </w:r>
        <w:r w:rsidR="00E22803" w:rsidRPr="00755272">
          <w:rPr>
            <w:sz w:val="24"/>
          </w:rPr>
          <w:fldChar w:fldCharType="separate"/>
        </w:r>
        <w:r w:rsidR="00E22803" w:rsidRPr="00755272">
          <w:rPr>
            <w:sz w:val="24"/>
          </w:rPr>
          <w:t>, 2000</w:t>
        </w:r>
        <w:r w:rsidR="00E22803" w:rsidRPr="00755272">
          <w:rPr>
            <w:sz w:val="24"/>
          </w:rPr>
          <w:fldChar w:fldCharType="end"/>
        </w:r>
        <w:r w:rsidR="00E22803" w:rsidRPr="00755272">
          <w:rPr>
            <w:sz w:val="24"/>
          </w:rPr>
          <w:t>/60/EC</w:t>
        </w:r>
      </w:ins>
      <w:r w:rsidRPr="00A738F8">
        <w:rPr>
          <w:sz w:val="24"/>
          <w:rPrChange w:id="7" w:author="MARIA LAURA ZOFFOLI" w:date="2024-12-28T20:55:00Z" w16du:dateUtc="2024-12-28T19:55:00Z">
            <w:rPr/>
          </w:rPrChange>
        </w:rPr>
        <w:t xml:space="preserve">) and the Marine Strategy Framework Directive (MSFD), which use habitat diversity as an indicator of aquatic health (Borja et al., 2013; </w:t>
      </w:r>
      <w:del w:id="8" w:author="MARIA LAURA ZOFFOLI" w:date="2024-12-28T20:27:00Z" w16du:dateUtc="2024-12-28T19:27:00Z">
        <w:r w:rsidRPr="00A738F8" w:rsidDel="00E22803">
          <w:rPr>
            <w:sz w:val="24"/>
            <w:rPrChange w:id="9" w:author="MARIA LAURA ZOFFOLI" w:date="2024-12-28T20:55:00Z" w16du:dateUtc="2024-12-28T19:55:00Z">
              <w:rPr/>
            </w:rPrChange>
          </w:rPr>
          <w:delText xml:space="preserve">E. </w:delText>
        </w:r>
      </w:del>
      <w:r w:rsidRPr="00A738F8">
        <w:rPr>
          <w:sz w:val="24"/>
          <w:rPrChange w:id="10" w:author="MARIA LAURA ZOFFOLI" w:date="2024-12-28T20:55:00Z" w16du:dateUtc="2024-12-28T19:55:00Z">
            <w:rPr/>
          </w:rPrChange>
        </w:rPr>
        <w:t>Papathanasopoulou et al., 2019; Zoffoli et al., 2021a). Beyond enabling environmental monitoring, EBVs and EOVs provide a foundation for conservation strategies by addressing knowledge gaps and promoting coordinated action among stakeholders.</w:t>
      </w:r>
      <w:r w:rsidR="00E22803" w:rsidRPr="00E22803">
        <w:rPr>
          <w:sz w:val="24"/>
        </w:rPr>
        <w:t xml:space="preserve"> </w:t>
      </w:r>
      <w:ins w:id="11" w:author="MARIA LAURA ZOFFOLI" w:date="2024-12-28T20:28:00Z" w16du:dateUtc="2024-12-28T19:28:00Z">
        <w:r w:rsidR="00E22803" w:rsidRPr="00755272">
          <w:rPr>
            <w:sz w:val="24"/>
          </w:rPr>
          <w:t xml:space="preserve">However, evaluating the ecological status of </w:t>
        </w:r>
        <w:r w:rsidR="00E22803">
          <w:rPr>
            <w:sz w:val="24"/>
          </w:rPr>
          <w:t>a large number of</w:t>
        </w:r>
        <w:r w:rsidR="00E22803" w:rsidRPr="00755272">
          <w:rPr>
            <w:sz w:val="24"/>
          </w:rPr>
          <w:t xml:space="preserve"> water bodies using exclusively field observations turned out to be extremely challenging, and the status of many sites has still not been assessed (</w:t>
        </w:r>
        <w:r w:rsidR="00E22803" w:rsidRPr="00755272">
          <w:rPr>
            <w:sz w:val="24"/>
          </w:rPr>
          <w:fldChar w:fldCharType="begin"/>
        </w:r>
        <w:r w:rsidR="00E22803" w:rsidRPr="00755272">
          <w:rPr>
            <w:sz w:val="24"/>
          </w:rPr>
          <w:instrText>HYPERLINK "https://www.sciencedirect.com/science/article/pii/S1470160X21006981" \l "b0305"</w:instrText>
        </w:r>
        <w:r w:rsidR="00E22803" w:rsidRPr="00755272">
          <w:rPr>
            <w:sz w:val="24"/>
          </w:rPr>
        </w:r>
        <w:r w:rsidR="00E22803" w:rsidRPr="00755272">
          <w:rPr>
            <w:sz w:val="24"/>
          </w:rPr>
          <w:fldChar w:fldCharType="separate"/>
        </w:r>
        <w:r w:rsidR="00E22803" w:rsidRPr="00755272">
          <w:rPr>
            <w:sz w:val="24"/>
          </w:rPr>
          <w:t>Papathanasopoulou et al., 2019</w:t>
        </w:r>
        <w:r w:rsidR="00E22803" w:rsidRPr="00755272">
          <w:rPr>
            <w:sz w:val="24"/>
          </w:rPr>
          <w:fldChar w:fldCharType="end"/>
        </w:r>
        <w:r w:rsidR="00E22803" w:rsidRPr="00755272">
          <w:rPr>
            <w:sz w:val="24"/>
          </w:rPr>
          <w:t xml:space="preserve">). </w:t>
        </w:r>
      </w:ins>
    </w:p>
    <w:p w14:paraId="2E37AD43" w14:textId="77777777" w:rsidR="00E22803" w:rsidRPr="00A738F8" w:rsidRDefault="00E22803" w:rsidP="00E22803">
      <w:pPr>
        <w:pStyle w:val="BodyText"/>
        <w:rPr>
          <w:rPrChange w:id="12" w:author="MARIA LAURA ZOFFOLI" w:date="2024-12-28T20:55:00Z" w16du:dateUtc="2024-12-28T19:55:00Z">
            <w:rPr>
              <w:lang w:val="fr-FR"/>
            </w:rPr>
          </w:rPrChange>
        </w:rPr>
      </w:pPr>
    </w:p>
    <w:p w14:paraId="70F57580" w14:textId="28FEB1CB" w:rsidR="005D5790" w:rsidRDefault="005D5790">
      <w:pPr>
        <w:pStyle w:val="BodyText"/>
      </w:pPr>
    </w:p>
    <w:tbl>
      <w:tblPr>
        <w:tblStyle w:val="Table"/>
        <w:tblW w:w="5000" w:type="pct"/>
        <w:tblLayout w:type="fixed"/>
        <w:tblLook w:val="0000" w:firstRow="0" w:lastRow="0" w:firstColumn="0" w:lastColumn="0" w:noHBand="0" w:noVBand="0"/>
      </w:tblPr>
      <w:tblGrid>
        <w:gridCol w:w="9360"/>
      </w:tblGrid>
      <w:tr w:rsidR="005D5790" w14:paraId="06A63A28" w14:textId="77777777">
        <w:tc>
          <w:tcPr>
            <w:tcW w:w="7920" w:type="dxa"/>
          </w:tcPr>
          <w:p w14:paraId="13A9ADAF" w14:textId="77777777" w:rsidR="005D5790" w:rsidRDefault="00000000">
            <w:pPr>
              <w:pStyle w:val="Compact"/>
              <w:jc w:val="center"/>
            </w:pPr>
            <w:bookmarkStart w:id="13" w:name="fig-MullerKarger"/>
            <w:r>
              <w:rPr>
                <w:noProof/>
              </w:rPr>
              <w:lastRenderedPageBreak/>
              <w:drawing>
                <wp:inline distT="0" distB="0" distL="0" distR="0" wp14:anchorId="58ED7D88" wp14:editId="29F5BFD2">
                  <wp:extent cx="5370954" cy="3613620"/>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Chapter1/Figs/muller_EBVs.png"/>
                          <pic:cNvPicPr>
                            <a:picLocks noChangeAspect="1" noChangeArrowheads="1"/>
                          </pic:cNvPicPr>
                        </pic:nvPicPr>
                        <pic:blipFill>
                          <a:blip r:embed="rId7"/>
                          <a:stretch>
                            <a:fillRect/>
                          </a:stretch>
                        </pic:blipFill>
                        <pic:spPr bwMode="auto">
                          <a:xfrm>
                            <a:off x="0" y="0"/>
                            <a:ext cx="5370954" cy="3613620"/>
                          </a:xfrm>
                          <a:prstGeom prst="rect">
                            <a:avLst/>
                          </a:prstGeom>
                          <a:noFill/>
                          <a:ln w="9525">
                            <a:noFill/>
                            <a:headEnd/>
                            <a:tailEnd/>
                          </a:ln>
                        </pic:spPr>
                      </pic:pic>
                    </a:graphicData>
                  </a:graphic>
                </wp:inline>
              </w:drawing>
            </w:r>
          </w:p>
          <w:p w14:paraId="6F78C18D" w14:textId="77777777" w:rsidR="005D5790" w:rsidRDefault="00000000">
            <w:pPr>
              <w:pStyle w:val="ImageCaption"/>
              <w:spacing w:before="200"/>
            </w:pPr>
            <w:r>
              <w:t>Figure 1.10: Current capabilities of remotely sensed data for measuring Essential Biodiversity Variables (EBVs; Pereira et al. (2013a)). Adapted from F. E. Muller-Karger et al. (2018).</w:t>
            </w:r>
          </w:p>
        </w:tc>
        <w:bookmarkEnd w:id="13"/>
      </w:tr>
    </w:tbl>
    <w:p w14:paraId="34770C0C" w14:textId="462ACE9B" w:rsidR="00452ACA" w:rsidRPr="00452ACA" w:rsidRDefault="00000000" w:rsidP="00452ACA">
      <w:pPr>
        <w:pStyle w:val="BodyText"/>
        <w:rPr>
          <w:ins w:id="14" w:author="MARIA LAURA ZOFFOLI" w:date="2024-12-28T20:37:00Z"/>
        </w:rPr>
      </w:pPr>
      <w:r>
        <w:t>Developments in remote sensing have further improved the applicability of EBVs and EOVs</w:t>
      </w:r>
      <w:ins w:id="15" w:author="MARIA LAURA ZOFFOLI" w:date="2024-12-28T20:28:00Z" w16du:dateUtc="2024-12-28T19:28:00Z">
        <w:r w:rsidR="00E22803">
          <w:t xml:space="preserve"> </w:t>
        </w:r>
      </w:ins>
      <w:r>
        <w:t xml:space="preserve">(Pereira et al., 2013a; Skidmore et al., 2015). </w:t>
      </w:r>
      <w:del w:id="16" w:author="MARIA LAURA ZOFFOLI" w:date="2024-12-28T20:29:00Z" w16du:dateUtc="2024-12-28T19:29:00Z">
        <w:r w:rsidDel="00E22803">
          <w:delText>High-resolution</w:delText>
        </w:r>
      </w:del>
      <w:ins w:id="17" w:author="MARIA LAURA ZOFFOLI" w:date="2024-12-28T20:29:00Z" w16du:dateUtc="2024-12-28T19:29:00Z">
        <w:r w:rsidR="00E22803">
          <w:t>Drone and</w:t>
        </w:r>
      </w:ins>
      <w:r>
        <w:t xml:space="preserve"> satellite technologies enable large-scale, frequent observations of biodiversity and marine parameters, facilitating the detection of environmental changes. These technologies support tracking habitat extent, species distribution, and functional traits, incorporating these frameworks into conservation policies. The integration of EBVs and EOVs with </w:t>
      </w:r>
      <w:del w:id="18" w:author="MARIA LAURA ZOFFOLI" w:date="2024-12-28T20:29:00Z" w16du:dateUtc="2024-12-28T19:29:00Z">
        <w:r w:rsidDel="00E22803">
          <w:delText>remote sensing</w:delText>
        </w:r>
      </w:del>
      <w:ins w:id="19" w:author="MARIA LAURA ZOFFOLI" w:date="2024-12-28T20:29:00Z" w16du:dateUtc="2024-12-28T19:29:00Z">
        <w:r w:rsidR="00E22803">
          <w:t>RS</w:t>
        </w:r>
      </w:ins>
      <w:r>
        <w:t xml:space="preserve"> tools advances ecological monitoring and decision-making at </w:t>
      </w:r>
      <w:ins w:id="20" w:author="MARIA LAURA ZOFFOLI" w:date="2024-12-28T20:29:00Z" w16du:dateUtc="2024-12-28T19:29:00Z">
        <w:r w:rsidR="00E22803">
          <w:t xml:space="preserve">local, regional and </w:t>
        </w:r>
      </w:ins>
      <w:r>
        <w:t>global scales. However, past and current satellite missions lack optimal technical specifications (spatial, spectral, and temporal resolution) for full operational capability (</w:t>
      </w:r>
      <w:del w:id="21" w:author="MARIA LAURA ZOFFOLI" w:date="2024-12-28T20:30:00Z" w16du:dateUtc="2024-12-28T19:30:00Z">
        <w:r w:rsidDel="00E22803">
          <w:delText xml:space="preserve">F. E. </w:delText>
        </w:r>
      </w:del>
      <w:r>
        <w:t>Muller-Karger et al., 2018). For some habitats, multispectral resolution may be adequate under certain conditions (Zoffoli et al., 2020a), although risks of classification errors remain. For others, higher spectral resolution is necessary to distinguish taxonomically distinct groups of organisms (</w:t>
      </w:r>
      <w:del w:id="22" w:author="MARIA LAURA ZOFFOLI" w:date="2024-12-28T20:30:00Z" w16du:dateUtc="2024-12-28T19:30:00Z">
        <w:r w:rsidDel="00E22803">
          <w:delText xml:space="preserve">S. </w:delText>
        </w:r>
      </w:del>
      <w:r>
        <w:t xml:space="preserve">Fyfe, 2003; </w:t>
      </w:r>
      <w:proofErr w:type="spellStart"/>
      <w:r>
        <w:t>Launeau</w:t>
      </w:r>
      <w:proofErr w:type="spellEnd"/>
      <w:r>
        <w:t xml:space="preserve"> et al., 2018; Méléder et al., 2018). </w:t>
      </w:r>
      <w:del w:id="23" w:author="MARIA LAURA ZOFFOLI" w:date="2024-12-28T20:30:00Z" w16du:dateUtc="2024-12-28T19:30:00Z">
        <w:r w:rsidDel="00E22803">
          <w:delText>Identification relies partly on the presence of visible absorption bands associated with photosynthetic and accessory pigments, which can be detected and quantified using high-performance liquid chromatography (A. Bargain et al., 2013a; Jesus et al., 2014; Méléder et al., 2005; V. Méléder et al., 2003).</w:delText>
        </w:r>
      </w:del>
      <w:ins w:id="24" w:author="MARIA LAURA ZOFFOLI" w:date="2024-12-28T20:37:00Z" w16du:dateUtc="2024-12-28T19:37:00Z">
        <w:r w:rsidR="00452ACA" w:rsidRPr="00452ACA">
          <w:rPr>
            <w:rFonts w:ascii="Times New Roman" w:eastAsia="Times New Roman" w:hAnsi="Times New Roman" w:cs="Times New Roman"/>
          </w:rPr>
          <w:t xml:space="preserve"> </w:t>
        </w:r>
      </w:ins>
      <w:ins w:id="25" w:author="MARIA LAURA ZOFFOLI" w:date="2024-12-28T20:37:00Z">
        <w:r w:rsidR="00452ACA" w:rsidRPr="00452ACA">
          <w:t xml:space="preserve">While </w:t>
        </w:r>
        <w:r w:rsidR="00452ACA" w:rsidRPr="00452ACA">
          <w:lastRenderedPageBreak/>
          <w:t>satellite acquisitions are essential for covering large areas, heterogeneous habitats often require fine</w:t>
        </w:r>
      </w:ins>
      <w:ins w:id="26" w:author="MARIA LAURA ZOFFOLI" w:date="2024-12-28T20:57:00Z" w16du:dateUtc="2024-12-28T19:57:00Z">
        <w:r w:rsidR="00EF340F">
          <w:t>r</w:t>
        </w:r>
      </w:ins>
      <w:ins w:id="27" w:author="MARIA LAURA ZOFFOLI" w:date="2024-12-28T20:37:00Z">
        <w:r w:rsidR="00452ACA" w:rsidRPr="00452ACA">
          <w:t xml:space="preserve"> spatial resolutions, positioning drones as the most suitable observation tool. Drone-based studies can </w:t>
        </w:r>
      </w:ins>
      <w:ins w:id="28" w:author="MARIA LAURA ZOFFOLI" w:date="2024-12-28T20:58:00Z" w16du:dateUtc="2024-12-28T19:58:00Z">
        <w:r w:rsidR="00EF340F">
          <w:t xml:space="preserve">also </w:t>
        </w:r>
      </w:ins>
      <w:ins w:id="29" w:author="MARIA LAURA ZOFFOLI" w:date="2024-12-28T20:37:00Z">
        <w:r w:rsidR="00452ACA" w:rsidRPr="00452ACA">
          <w:t>serve as proof-of-concept techniques to refine and develop methodologies that are later applicable to satellite data.</w:t>
        </w:r>
      </w:ins>
    </w:p>
    <w:p w14:paraId="7F76B719" w14:textId="77777777" w:rsidR="00792A02" w:rsidRDefault="00792A02">
      <w:pPr>
        <w:pStyle w:val="BodyText"/>
      </w:pPr>
    </w:p>
    <w:p w14:paraId="711D356D" w14:textId="51DA25C5" w:rsidR="005D5790" w:rsidRDefault="00000000">
      <w:pPr>
        <w:pStyle w:val="Heading2"/>
      </w:pPr>
      <w:bookmarkStart w:id="30" w:name="objectifs-and-overview"/>
      <w:bookmarkStart w:id="31" w:name="_Toc186302324"/>
      <w:bookmarkEnd w:id="1"/>
      <w:bookmarkEnd w:id="2"/>
      <w:r>
        <w:t xml:space="preserve">1.3 </w:t>
      </w:r>
      <w:del w:id="32" w:author="MARIA LAURA ZOFFOLI" w:date="2024-12-28T20:33:00Z" w16du:dateUtc="2024-12-28T19:33:00Z">
        <w:r w:rsidDel="00E22803">
          <w:delText>Objectifs</w:delText>
        </w:r>
      </w:del>
      <w:ins w:id="33" w:author="MARIA LAURA ZOFFOLI" w:date="2024-12-28T20:33:00Z" w16du:dateUtc="2024-12-28T19:33:00Z">
        <w:r w:rsidR="00E22803">
          <w:t>Objectives</w:t>
        </w:r>
      </w:ins>
      <w:r>
        <w:t xml:space="preserve"> and Overview</w:t>
      </w:r>
      <w:bookmarkEnd w:id="31"/>
    </w:p>
    <w:p w14:paraId="089793F5" w14:textId="6C6A0365" w:rsidR="005D5790" w:rsidRDefault="00000000">
      <w:pPr>
        <w:pStyle w:val="FirstParagraph"/>
        <w:rPr>
          <w:ins w:id="34" w:author="MARIA LAURA ZOFFOLI" w:date="2024-12-28T20:41:00Z" w16du:dateUtc="2024-12-28T19:41:00Z"/>
        </w:rPr>
      </w:pPr>
      <w:r>
        <w:t xml:space="preserve">Discriminating between different types of intertidal vegetation using </w:t>
      </w:r>
      <w:del w:id="35" w:author="MARIA LAURA ZOFFOLI" w:date="2024-12-28T20:33:00Z" w16du:dateUtc="2024-12-28T19:33:00Z">
        <w:r w:rsidDel="00E22803">
          <w:delText>remote sensing</w:delText>
        </w:r>
      </w:del>
      <w:ins w:id="36" w:author="MARIA LAURA ZOFFOLI" w:date="2024-12-28T20:33:00Z" w16du:dateUtc="2024-12-28T19:33:00Z">
        <w:r w:rsidR="00E22803">
          <w:t>RS</w:t>
        </w:r>
      </w:ins>
      <w:r>
        <w:t xml:space="preserve"> poses significant challenges due to overlapping spectral signature in the visible and near-infrared spectral regions caused by similar pigment compositions. This issue is particularly pronounced when comparing green macroalgae and seagrass. In addition to </w:t>
      </w:r>
      <w:del w:id="37" w:author="MARIA LAURA ZOFFOLI" w:date="2024-12-28T20:34:00Z" w16du:dateUtc="2024-12-28T19:34:00Z">
        <w:r w:rsidDel="00E22803">
          <w:delText>chlorophyll-a</w:delText>
        </w:r>
      </w:del>
      <w:proofErr w:type="spellStart"/>
      <w:ins w:id="38" w:author="MARIA LAURA ZOFFOLI" w:date="2024-12-28T20:34:00Z" w16du:dateUtc="2024-12-28T19:34:00Z">
        <w:r w:rsidR="00E22803">
          <w:t>Chl</w:t>
        </w:r>
        <w:r w:rsidR="00452ACA">
          <w:t>a</w:t>
        </w:r>
      </w:ins>
      <w:proofErr w:type="spellEnd"/>
      <w:del w:id="39" w:author="MARIA LAURA ZOFFOLI" w:date="2024-12-28T20:34:00Z" w16du:dateUtc="2024-12-28T19:34:00Z">
        <w:r w:rsidDel="00452ACA">
          <w:delText>, a pigment found in all vegetal cells</w:delText>
        </w:r>
      </w:del>
      <w:r>
        <w:t xml:space="preserve">, both green macroalgae and seagrass share the same accessory pigments such as chlorophyll-b and carotenoids. These shared pigments pronounce analogous reflectance patterns, making it difficult to differentiate between these vegetation types using conventional remote sensing techniques, especially in heterogenous habitats where these species often co exist. Despite these challenges, advances in spectral resolution and machine learning provide avenues for improved </w:t>
      </w:r>
      <w:del w:id="40" w:author="MARIA LAURA ZOFFOLI" w:date="2024-12-28T20:38:00Z" w16du:dateUtc="2024-12-28T19:38:00Z">
        <w:r w:rsidDel="00452ACA">
          <w:delText>classification</w:delText>
        </w:r>
      </w:del>
      <w:ins w:id="41" w:author="MARIA LAURA ZOFFOLI" w:date="2024-12-28T20:38:00Z" w16du:dateUtc="2024-12-28T19:38:00Z">
        <w:r w:rsidR="00452ACA">
          <w:t>intertidal habitat mapping</w:t>
        </w:r>
      </w:ins>
      <w:r>
        <w:t xml:space="preserve">. The </w:t>
      </w:r>
      <w:del w:id="42" w:author="MARIA LAURA ZOFFOLI" w:date="2024-12-28T20:41:00Z" w16du:dateUtc="2024-12-28T19:41:00Z">
        <w:r w:rsidDel="00452ACA">
          <w:delText xml:space="preserve">descrimination </w:delText>
        </w:r>
      </w:del>
      <w:ins w:id="43" w:author="MARIA LAURA ZOFFOLI" w:date="2024-12-28T20:41:00Z" w16du:dateUtc="2024-12-28T19:41:00Z">
        <w:r w:rsidR="00452ACA">
          <w:t>d</w:t>
        </w:r>
        <w:r w:rsidR="00452ACA">
          <w:t>i</w:t>
        </w:r>
        <w:r w:rsidR="00452ACA">
          <w:t xml:space="preserve">scrimination </w:t>
        </w:r>
      </w:ins>
      <w:r>
        <w:t xml:space="preserve">of vegetation type </w:t>
      </w:r>
      <w:del w:id="44" w:author="MARIA LAURA ZOFFOLI" w:date="2024-12-28T21:03:00Z" w16du:dateUtc="2024-12-28T20:03:00Z">
        <w:r w:rsidDel="002D6529">
          <w:delText>t</w:delText>
        </w:r>
      </w:del>
      <w:del w:id="45" w:author="MARIA LAURA ZOFFOLI" w:date="2024-12-28T20:38:00Z" w16du:dateUtc="2024-12-28T19:38:00Z">
        <w:r w:rsidDel="00452ACA">
          <w:delText>r</w:delText>
        </w:r>
      </w:del>
      <w:del w:id="46" w:author="MARIA LAURA ZOFFOLI" w:date="2024-12-28T21:03:00Z" w16du:dateUtc="2024-12-28T20:03:00Z">
        <w:r w:rsidDel="002D6529">
          <w:delText>hought</w:delText>
        </w:r>
      </w:del>
      <w:ins w:id="47" w:author="MARIA LAURA ZOFFOLI" w:date="2024-12-28T21:03:00Z" w16du:dateUtc="2024-12-28T20:03:00Z">
        <w:r w:rsidR="002D6529">
          <w:t>through</w:t>
        </w:r>
      </w:ins>
      <w:r>
        <w:t xml:space="preserve"> remote sensing rel</w:t>
      </w:r>
      <w:ins w:id="48" w:author="MARIA LAURA ZOFFOLI" w:date="2024-12-28T20:41:00Z" w16du:dateUtc="2024-12-28T19:41:00Z">
        <w:r w:rsidR="00452ACA">
          <w:t xml:space="preserve">ies </w:t>
        </w:r>
      </w:ins>
      <w:del w:id="49" w:author="MARIA LAURA ZOFFOLI" w:date="2024-12-28T20:41:00Z" w16du:dateUtc="2024-12-28T19:41:00Z">
        <w:r w:rsidDel="00452ACA">
          <w:delText xml:space="preserve">y </w:delText>
        </w:r>
      </w:del>
      <w:r>
        <w:t>on differences in their spectral signature</w:t>
      </w:r>
      <w:ins w:id="50" w:author="MARIA LAURA ZOFFOLI" w:date="2024-12-28T20:42:00Z" w16du:dateUtc="2024-12-28T19:42:00Z">
        <w:r w:rsidR="00452ACA">
          <w:t>s</w:t>
        </w:r>
      </w:ins>
      <w:ins w:id="51" w:author="MARIA LAURA ZOFFOLI" w:date="2024-12-28T20:40:00Z" w16du:dateUtc="2024-12-28T19:40:00Z">
        <w:r w:rsidR="00452ACA">
          <w:t xml:space="preserve">, which </w:t>
        </w:r>
      </w:ins>
      <w:ins w:id="52" w:author="MARIA LAURA ZOFFOLI" w:date="2024-12-28T21:04:00Z" w16du:dateUtc="2024-12-28T20:04:00Z">
        <w:r w:rsidR="00B349C5">
          <w:t>might</w:t>
        </w:r>
      </w:ins>
      <w:ins w:id="53" w:author="MARIA LAURA ZOFFOLI" w:date="2024-12-28T20:42:00Z" w16du:dateUtc="2024-12-28T19:42:00Z">
        <w:r w:rsidR="00452ACA">
          <w:t xml:space="preserve"> change under stress conditions</w:t>
        </w:r>
      </w:ins>
      <w:r>
        <w:t xml:space="preserve">. </w:t>
      </w:r>
      <w:ins w:id="54" w:author="MARIA LAURA ZOFFOLI" w:date="2024-12-28T20:42:00Z" w16du:dateUtc="2024-12-28T19:42:00Z">
        <w:r w:rsidR="00452ACA">
          <w:t xml:space="preserve">While </w:t>
        </w:r>
      </w:ins>
      <w:del w:id="55" w:author="MARIA LAURA ZOFFOLI" w:date="2024-12-28T20:42:00Z" w16du:dateUtc="2024-12-28T19:42:00Z">
        <w:r w:rsidDel="00452ACA">
          <w:delText>T</w:delText>
        </w:r>
      </w:del>
      <w:ins w:id="56" w:author="MARIA LAURA ZOFFOLI" w:date="2024-12-28T20:42:00Z" w16du:dateUtc="2024-12-28T19:42:00Z">
        <w:r w:rsidR="00452ACA">
          <w:t>t</w:t>
        </w:r>
      </w:ins>
      <w:r>
        <w:t xml:space="preserve">he variability of spectral signatures </w:t>
      </w:r>
      <w:ins w:id="57" w:author="MARIA LAURA ZOFFOLI" w:date="2024-12-28T20:42:00Z" w16du:dateUtc="2024-12-28T19:42:00Z">
        <w:r w:rsidR="00452ACA">
          <w:t xml:space="preserve">in </w:t>
        </w:r>
        <w:r w:rsidR="00452ACA">
          <w:t>terrestrial plant</w:t>
        </w:r>
        <w:r w:rsidR="00452ACA">
          <w:t xml:space="preserve">s has </w:t>
        </w:r>
      </w:ins>
      <w:del w:id="58" w:author="MARIA LAURA ZOFFOLI" w:date="2024-12-28T20:42:00Z" w16du:dateUtc="2024-12-28T19:42:00Z">
        <w:r w:rsidDel="00452ACA">
          <w:delText xml:space="preserve">of vegetation as </w:delText>
        </w:r>
      </w:del>
      <w:r>
        <w:t>been well studied</w:t>
      </w:r>
      <w:ins w:id="59" w:author="MARIA LAURA ZOFFOLI" w:date="2024-12-28T20:43:00Z" w16du:dateUtc="2024-12-28T19:43:00Z">
        <w:r w:rsidR="00452ACA">
          <w:t>,</w:t>
        </w:r>
      </w:ins>
      <w:ins w:id="60" w:author="MARIA LAURA ZOFFOLI" w:date="2024-12-28T21:03:00Z" w16du:dateUtc="2024-12-28T20:03:00Z">
        <w:r w:rsidR="002D6529">
          <w:t xml:space="preserve"> </w:t>
        </w:r>
      </w:ins>
      <w:del w:id="61" w:author="MARIA LAURA ZOFFOLI" w:date="2024-12-28T20:43:00Z" w16du:dateUtc="2024-12-28T19:43:00Z">
        <w:r w:rsidDel="00452ACA">
          <w:delText xml:space="preserve"> for </w:delText>
        </w:r>
      </w:del>
      <w:del w:id="62" w:author="MARIA LAURA ZOFFOLI" w:date="2024-12-28T20:42:00Z" w16du:dateUtc="2024-12-28T19:42:00Z">
        <w:r w:rsidDel="00452ACA">
          <w:delText xml:space="preserve">terrestrial plant, </w:delText>
        </w:r>
      </w:del>
      <w:r>
        <w:t xml:space="preserve">to our </w:t>
      </w:r>
      <w:del w:id="63" w:author="MARIA LAURA ZOFFOLI" w:date="2024-12-28T21:03:00Z" w16du:dateUtc="2024-12-28T20:03:00Z">
        <w:r w:rsidDel="002D6529">
          <w:delText>knowleadge</w:delText>
        </w:r>
      </w:del>
      <w:ins w:id="64" w:author="MARIA LAURA ZOFFOLI" w:date="2024-12-28T21:03:00Z" w16du:dateUtc="2024-12-28T20:03:00Z">
        <w:r w:rsidR="002D6529">
          <w:t>knowledge</w:t>
        </w:r>
      </w:ins>
      <w:r>
        <w:t>, no studies ha</w:t>
      </w:r>
      <w:ins w:id="65" w:author="MARIA LAURA ZOFFOLI" w:date="2024-12-28T20:43:00Z" w16du:dateUtc="2024-12-28T19:43:00Z">
        <w:r w:rsidR="00452ACA">
          <w:t>ve</w:t>
        </w:r>
      </w:ins>
      <w:del w:id="66" w:author="MARIA LAURA ZOFFOLI" w:date="2024-12-28T20:43:00Z" w16du:dateUtc="2024-12-28T19:43:00Z">
        <w:r w:rsidDel="00452ACA">
          <w:delText>s</w:delText>
        </w:r>
      </w:del>
      <w:r>
        <w:t xml:space="preserve"> </w:t>
      </w:r>
      <w:del w:id="67" w:author="MARIA LAURA ZOFFOLI" w:date="2024-12-28T21:05:00Z" w16du:dateUtc="2024-12-28T20:05:00Z">
        <w:r w:rsidDel="00B349C5">
          <w:delText xml:space="preserve">been </w:delText>
        </w:r>
      </w:del>
      <w:ins w:id="68" w:author="MARIA LAURA ZOFFOLI" w:date="2024-12-28T20:43:00Z" w16du:dateUtc="2024-12-28T19:43:00Z">
        <w:r w:rsidR="00452ACA">
          <w:t xml:space="preserve">examined the </w:t>
        </w:r>
      </w:ins>
      <w:del w:id="69" w:author="MARIA LAURA ZOFFOLI" w:date="2024-12-28T20:43:00Z" w16du:dateUtc="2024-12-28T19:43:00Z">
        <w:r w:rsidDel="00452ACA">
          <w:delText xml:space="preserve">performed on </w:delText>
        </w:r>
      </w:del>
      <w:del w:id="70" w:author="MARIA LAURA ZOFFOLI" w:date="2024-12-28T21:04:00Z" w16du:dateUtc="2024-12-28T20:04:00Z">
        <w:r w:rsidDel="002D6529">
          <w:delText xml:space="preserve">the </w:delText>
        </w:r>
      </w:del>
      <w:r>
        <w:t>variability of spectral signature</w:t>
      </w:r>
      <w:ins w:id="71" w:author="MARIA LAURA ZOFFOLI" w:date="2024-12-28T20:43:00Z" w16du:dateUtc="2024-12-28T19:43:00Z">
        <w:r w:rsidR="00452ACA">
          <w:t>s</w:t>
        </w:r>
      </w:ins>
      <w:r>
        <w:t xml:space="preserve"> </w:t>
      </w:r>
      <w:del w:id="72" w:author="MARIA LAURA ZOFFOLI" w:date="2024-12-28T20:43:00Z" w16du:dateUtc="2024-12-28T19:43:00Z">
        <w:r w:rsidDel="00452ACA">
          <w:delText xml:space="preserve">of </w:delText>
        </w:r>
      </w:del>
      <w:ins w:id="73" w:author="MARIA LAURA ZOFFOLI" w:date="2024-12-28T20:43:00Z" w16du:dateUtc="2024-12-28T19:43:00Z">
        <w:r w:rsidR="00452ACA">
          <w:t>in</w:t>
        </w:r>
        <w:r w:rsidR="00452ACA">
          <w:t xml:space="preserve"> </w:t>
        </w:r>
      </w:ins>
      <w:r>
        <w:t>marine vegetation under stress conditions.</w:t>
      </w:r>
    </w:p>
    <w:p w14:paraId="7642C0E4" w14:textId="77777777" w:rsidR="00452ACA" w:rsidRPr="00452ACA" w:rsidRDefault="00452ACA" w:rsidP="00452ACA">
      <w:pPr>
        <w:pStyle w:val="BodyText"/>
        <w:pPrChange w:id="74" w:author="MARIA LAURA ZOFFOLI" w:date="2024-12-28T20:41:00Z" w16du:dateUtc="2024-12-28T19:41:00Z">
          <w:pPr>
            <w:pStyle w:val="FirstParagraph"/>
          </w:pPr>
        </w:pPrChange>
      </w:pPr>
    </w:p>
    <w:p w14:paraId="3A13CD22" w14:textId="044ADC0E" w:rsidR="005D5790" w:rsidRDefault="00000000">
      <w:pPr>
        <w:pStyle w:val="BodyText"/>
      </w:pPr>
      <w:r>
        <w:rPr>
          <w:b/>
          <w:bCs/>
        </w:rPr>
        <w:t>The principal objective</w:t>
      </w:r>
      <w:r>
        <w:t xml:space="preserve"> of this work </w:t>
      </w:r>
      <w:del w:id="75" w:author="MARIA LAURA ZOFFOLI" w:date="2024-12-28T20:43:00Z" w16du:dateUtc="2024-12-28T19:43:00Z">
        <w:r w:rsidDel="00452ACA">
          <w:delText>i</w:delText>
        </w:r>
      </w:del>
      <w:ins w:id="76" w:author="MARIA LAURA ZOFFOLI" w:date="2024-12-28T20:43:00Z" w16du:dateUtc="2024-12-28T19:43:00Z">
        <w:r w:rsidR="00452ACA">
          <w:t>wa</w:t>
        </w:r>
      </w:ins>
      <w:r>
        <w:t>s to demonstrate the effectiveness of remote sensing for mapping intertidal habitats and the environmental pressures they face, by developing advanced methodologies for accurate vegetation classification and ecosystem monitoring.</w:t>
      </w:r>
    </w:p>
    <w:p w14:paraId="24B174DC" w14:textId="49A01D5B" w:rsidR="005D5790" w:rsidRDefault="00000000">
      <w:pPr>
        <w:pStyle w:val="BodyText"/>
      </w:pPr>
      <w:r>
        <w:lastRenderedPageBreak/>
        <w:t xml:space="preserve">This goal </w:t>
      </w:r>
      <w:del w:id="77" w:author="MARIA LAURA ZOFFOLI" w:date="2024-12-28T20:44:00Z" w16du:dateUtc="2024-12-28T19:44:00Z">
        <w:r w:rsidDel="00452ACA">
          <w:delText>will be</w:delText>
        </w:r>
      </w:del>
      <w:ins w:id="78" w:author="MARIA LAURA ZOFFOLI" w:date="2024-12-28T20:44:00Z" w16du:dateUtc="2024-12-28T19:44:00Z">
        <w:r w:rsidR="00452ACA">
          <w:t>was</w:t>
        </w:r>
      </w:ins>
      <w:r>
        <w:t xml:space="preserve"> reached through specific objectives proposed as follow:</w:t>
      </w:r>
    </w:p>
    <w:p w14:paraId="46DCD7CA" w14:textId="01D2A664" w:rsidR="005D5790" w:rsidRDefault="00F41119">
      <w:pPr>
        <w:numPr>
          <w:ilvl w:val="0"/>
          <w:numId w:val="6"/>
        </w:numPr>
      </w:pPr>
      <w:ins w:id="79" w:author="MARIA LAURA ZOFFOLI" w:date="2024-12-28T20:44:00Z" w16du:dateUtc="2024-12-28T19:44:00Z">
        <w:r>
          <w:t xml:space="preserve">To </w:t>
        </w:r>
      </w:ins>
      <w:proofErr w:type="spellStart"/>
      <w:r w:rsidR="00000000">
        <w:t>analys</w:t>
      </w:r>
      <w:ins w:id="80" w:author="MARIA LAURA ZOFFOLI" w:date="2024-12-28T20:44:00Z" w16du:dateUtc="2024-12-28T19:44:00Z">
        <w:r>
          <w:t>e</w:t>
        </w:r>
      </w:ins>
      <w:proofErr w:type="spellEnd"/>
      <w:del w:id="81" w:author="MARIA LAURA ZOFFOLI" w:date="2024-12-28T20:44:00Z" w16du:dateUtc="2024-12-28T19:44:00Z">
        <w:r w:rsidR="00000000" w:rsidDel="00F41119">
          <w:delText>ing</w:delText>
        </w:r>
      </w:del>
      <w:r w:rsidR="00000000">
        <w:t xml:space="preserve"> the potential of multi- and hyperspectral </w:t>
      </w:r>
      <w:del w:id="82" w:author="MARIA LAURA ZOFFOLI" w:date="2024-12-28T20:47:00Z" w16du:dateUtc="2024-12-28T19:47:00Z">
        <w:r w:rsidR="00000000" w:rsidDel="00F41119">
          <w:delText>satellite missions</w:delText>
        </w:r>
      </w:del>
      <w:ins w:id="83" w:author="MARIA LAURA ZOFFOLI" w:date="2024-12-28T20:47:00Z" w16du:dateUtc="2024-12-28T19:47:00Z">
        <w:r>
          <w:t>RS data</w:t>
        </w:r>
      </w:ins>
      <w:del w:id="84" w:author="MARIA LAURA ZOFFOLI" w:date="2024-12-28T20:47:00Z" w16du:dateUtc="2024-12-28T19:47:00Z">
        <w:r w:rsidR="00000000" w:rsidDel="00F41119">
          <w:delText xml:space="preserve"> (Pleiades, Sentinel-2</w:delText>
        </w:r>
      </w:del>
      <w:del w:id="85" w:author="MARIA LAURA ZOFFOLI" w:date="2024-12-28T20:48:00Z" w16du:dateUtc="2024-12-28T19:48:00Z">
        <w:r w:rsidR="00000000" w:rsidDel="00F41119">
          <w:delText>, and PRISMA), as well as a multispectral drone sensor</w:delText>
        </w:r>
      </w:del>
      <w:r w:rsidR="00000000">
        <w:t xml:space="preserve">, for the discrimination </w:t>
      </w:r>
      <w:del w:id="86" w:author="MARIA LAURA ZOFFOLI" w:date="2024-12-28T21:01:00Z" w16du:dateUtc="2024-12-28T20:01:00Z">
        <w:r w:rsidR="00000000" w:rsidDel="002D6529">
          <w:delText xml:space="preserve">of </w:delText>
        </w:r>
      </w:del>
      <w:ins w:id="87" w:author="MARIA LAURA ZOFFOLI" w:date="2024-12-28T20:48:00Z" w16du:dateUtc="2024-12-28T19:48:00Z">
        <w:r>
          <w:t xml:space="preserve">among </w:t>
        </w:r>
        <w:r>
          <w:t xml:space="preserve">soft-bottom </w:t>
        </w:r>
        <w:r>
          <w:t>intertidal vegetation</w:t>
        </w:r>
      </w:ins>
      <w:ins w:id="88" w:author="MARIA LAURA ZOFFOLI" w:date="2024-12-28T20:49:00Z" w16du:dateUtc="2024-12-28T19:49:00Z">
        <w:r>
          <w:t xml:space="preserve"> types</w:t>
        </w:r>
      </w:ins>
      <w:ins w:id="89" w:author="MARIA LAURA ZOFFOLI" w:date="2024-12-28T20:48:00Z" w16du:dateUtc="2024-12-28T19:48:00Z">
        <w:r>
          <w:t xml:space="preserve">, particularly between </w:t>
        </w:r>
      </w:ins>
      <w:r w:rsidR="00000000">
        <w:t xml:space="preserve">green macrophytes </w:t>
      </w:r>
      <w:del w:id="90" w:author="MARIA LAURA ZOFFOLI" w:date="2024-12-28T20:49:00Z" w16du:dateUtc="2024-12-28T19:49:00Z">
        <w:r w:rsidR="00000000" w:rsidDel="00F41119">
          <w:delText xml:space="preserve">from </w:delText>
        </w:r>
      </w:del>
      <w:ins w:id="91" w:author="MARIA LAURA ZOFFOLI" w:date="2024-12-28T20:49:00Z" w16du:dateUtc="2024-12-28T19:49:00Z">
        <w:r>
          <w:t>during</w:t>
        </w:r>
        <w:r>
          <w:t xml:space="preserve"> </w:t>
        </w:r>
      </w:ins>
      <w:r w:rsidR="00000000">
        <w:t xml:space="preserve">low tide </w:t>
      </w:r>
      <w:del w:id="92" w:author="MARIA LAURA ZOFFOLI" w:date="2024-12-28T20:48:00Z" w16du:dateUtc="2024-12-28T19:48:00Z">
        <w:r w:rsidR="00000000" w:rsidDel="00F41119">
          <w:delText xml:space="preserve">soft-bottom </w:delText>
        </w:r>
      </w:del>
      <w:del w:id="93" w:author="MARIA LAURA ZOFFOLI" w:date="2024-12-28T20:49:00Z" w16du:dateUtc="2024-12-28T19:49:00Z">
        <w:r w:rsidR="00000000" w:rsidDel="00F41119">
          <w:delText>intertidal areas when</w:delText>
        </w:r>
      </w:del>
      <w:r w:rsidR="00000000">
        <w:t xml:space="preserve"> exposed </w:t>
      </w:r>
      <w:ins w:id="94" w:author="MARIA LAURA ZOFFOLI" w:date="2024-12-28T20:49:00Z" w16du:dateUtc="2024-12-28T19:49:00Z">
        <w:r>
          <w:t>conditions</w:t>
        </w:r>
      </w:ins>
      <w:del w:id="95" w:author="MARIA LAURA ZOFFOLI" w:date="2024-12-28T20:49:00Z" w16du:dateUtc="2024-12-28T19:49:00Z">
        <w:r w:rsidR="00000000" w:rsidDel="00F41119">
          <w:delText>using remote sensing</w:delText>
        </w:r>
      </w:del>
      <w:r w:rsidR="00000000">
        <w:t>.</w:t>
      </w:r>
    </w:p>
    <w:p w14:paraId="214F3F3F" w14:textId="248A0448" w:rsidR="005D5790" w:rsidRDefault="00F41119">
      <w:pPr>
        <w:numPr>
          <w:ilvl w:val="0"/>
          <w:numId w:val="6"/>
        </w:numPr>
      </w:pPr>
      <w:ins w:id="96" w:author="MARIA LAURA ZOFFOLI" w:date="2024-12-28T20:45:00Z" w16du:dateUtc="2024-12-28T19:45:00Z">
        <w:r>
          <w:t xml:space="preserve">To </w:t>
        </w:r>
      </w:ins>
      <w:del w:id="97" w:author="MARIA LAURA ZOFFOLI" w:date="2024-12-28T20:45:00Z" w16du:dateUtc="2024-12-28T19:45:00Z">
        <w:r w:rsidR="00000000" w:rsidDel="00F41119">
          <w:delText>B</w:delText>
        </w:r>
      </w:del>
      <w:ins w:id="98" w:author="MARIA LAURA ZOFFOLI" w:date="2024-12-28T20:45:00Z" w16du:dateUtc="2024-12-28T19:45:00Z">
        <w:r>
          <w:t>b</w:t>
        </w:r>
      </w:ins>
      <w:r w:rsidR="00000000">
        <w:t>uild</w:t>
      </w:r>
      <w:del w:id="99" w:author="MARIA LAURA ZOFFOLI" w:date="2024-12-28T20:45:00Z" w16du:dateUtc="2024-12-28T19:45:00Z">
        <w:r w:rsidR="00000000" w:rsidDel="00F41119">
          <w:delText>ing</w:delText>
        </w:r>
      </w:del>
      <w:r w:rsidR="00000000">
        <w:t xml:space="preserve"> an algorithm</w:t>
      </w:r>
      <w:del w:id="100" w:author="MARIA LAURA ZOFFOLI" w:date="2024-12-28T20:45:00Z" w16du:dateUtc="2024-12-28T19:45:00Z">
        <w:r w:rsidR="00000000" w:rsidDel="00F41119">
          <w:delText>s</w:delText>
        </w:r>
      </w:del>
      <w:r w:rsidR="00000000">
        <w:t xml:space="preserve"> able to </w:t>
      </w:r>
      <w:del w:id="101" w:author="MARIA LAURA ZOFFOLI" w:date="2024-12-28T21:01:00Z" w16du:dateUtc="2024-12-28T20:01:00Z">
        <w:r w:rsidR="00000000" w:rsidDel="002D6529">
          <w:delText xml:space="preserve">descriminate </w:delText>
        </w:r>
      </w:del>
      <w:ins w:id="102" w:author="MARIA LAURA ZOFFOLI" w:date="2024-12-28T21:01:00Z" w16du:dateUtc="2024-12-28T20:01:00Z">
        <w:r w:rsidR="002D6529">
          <w:t>d</w:t>
        </w:r>
        <w:r w:rsidR="002D6529">
          <w:t>i</w:t>
        </w:r>
        <w:r w:rsidR="002D6529">
          <w:t xml:space="preserve">scriminate </w:t>
        </w:r>
      </w:ins>
      <w:r w:rsidR="00000000">
        <w:t>amo</w:t>
      </w:r>
      <w:ins w:id="103" w:author="MARIA LAURA ZOFFOLI" w:date="2024-12-28T21:01:00Z" w16du:dateUtc="2024-12-28T20:01:00Z">
        <w:r w:rsidR="002D6529">
          <w:t>n</w:t>
        </w:r>
      </w:ins>
      <w:del w:id="104" w:author="MARIA LAURA ZOFFOLI" w:date="2024-12-28T21:01:00Z" w16du:dateUtc="2024-12-28T20:01:00Z">
        <w:r w:rsidR="00000000" w:rsidDel="002D6529">
          <w:delText>u</w:delText>
        </w:r>
      </w:del>
      <w:r w:rsidR="00000000">
        <w:t xml:space="preserve">g the 5 most commun taxonomic classes of vegetation found on soft sediment intertidal </w:t>
      </w:r>
      <w:del w:id="105" w:author="MARIA LAURA ZOFFOLI" w:date="2024-12-28T20:55:00Z" w16du:dateUtc="2024-12-28T19:55:00Z">
        <w:r w:rsidR="00000000" w:rsidDel="00A738F8">
          <w:delText>substrats</w:delText>
        </w:r>
      </w:del>
      <w:ins w:id="106" w:author="MARIA LAURA ZOFFOLI" w:date="2024-12-28T20:55:00Z" w16du:dateUtc="2024-12-28T19:55:00Z">
        <w:r w:rsidR="00A738F8">
          <w:t>substrates</w:t>
        </w:r>
      </w:ins>
      <w:ins w:id="107" w:author="MARIA LAURA ZOFFOLI" w:date="2024-12-28T20:45:00Z" w16du:dateUtc="2024-12-28T19:45:00Z">
        <w:r>
          <w:t>: seagrass, MPB, green, red, and brown macroalgae</w:t>
        </w:r>
      </w:ins>
      <w:r w:rsidR="00000000">
        <w:t>.</w:t>
      </w:r>
    </w:p>
    <w:p w14:paraId="783A05B6" w14:textId="31136626" w:rsidR="005D5790" w:rsidRDefault="00000000">
      <w:pPr>
        <w:numPr>
          <w:ilvl w:val="0"/>
          <w:numId w:val="6"/>
        </w:numPr>
      </w:pPr>
      <w:r>
        <w:t>Investigate the capacity of remote sensing to monitor coastal environment</w:t>
      </w:r>
      <w:ins w:id="108" w:author="MARIA LAURA ZOFFOLI" w:date="2024-12-28T20:45:00Z" w16du:dateUtc="2024-12-28T19:45:00Z">
        <w:r w:rsidR="00F41119">
          <w:t>s</w:t>
        </w:r>
      </w:ins>
      <w:r>
        <w:t xml:space="preserve"> under abiotic </w:t>
      </w:r>
      <w:ins w:id="109" w:author="MARIA LAURA ZOFFOLI" w:date="2024-12-28T20:47:00Z" w16du:dateUtc="2024-12-28T19:47:00Z">
        <w:r w:rsidR="00F41119">
          <w:t xml:space="preserve">factors, </w:t>
        </w:r>
      </w:ins>
      <w:ins w:id="110" w:author="MARIA LAURA ZOFFOLI" w:date="2024-12-28T20:46:00Z" w16du:dateUtc="2024-12-28T19:46:00Z">
        <w:r w:rsidR="00F41119">
          <w:t xml:space="preserve">such as heatwaves events, </w:t>
        </w:r>
      </w:ins>
      <w:r>
        <w:t>and biotic pressures</w:t>
      </w:r>
      <w:ins w:id="111" w:author="MARIA LAURA ZOFFOLI" w:date="2024-12-28T20:46:00Z" w16du:dateUtc="2024-12-28T19:46:00Z">
        <w:r w:rsidR="00F41119">
          <w:t>, such as biological invasions</w:t>
        </w:r>
      </w:ins>
      <w:r>
        <w:t>.</w:t>
      </w:r>
    </w:p>
    <w:p w14:paraId="64FA0F4D" w14:textId="7008E89B" w:rsidR="005D5790" w:rsidRDefault="00F41119">
      <w:pPr>
        <w:pStyle w:val="FirstParagraph"/>
      </w:pPr>
      <w:ins w:id="112" w:author="MARIA LAURA ZOFFOLI" w:date="2024-12-28T20:49:00Z" w16du:dateUtc="2024-12-28T19:49:00Z">
        <w:r w:rsidRPr="00F41119">
          <w:t>This document</w:t>
        </w:r>
      </w:ins>
      <w:ins w:id="113" w:author="MARIA LAURA ZOFFOLI" w:date="2024-12-28T20:50:00Z" w16du:dateUtc="2024-12-28T19:50:00Z">
        <w:r>
          <w:t xml:space="preserve"> is </w:t>
        </w:r>
      </w:ins>
      <w:ins w:id="114" w:author="MARIA LAURA ZOFFOLI" w:date="2024-12-28T20:49:00Z" w16du:dateUtc="2024-12-28T19:49:00Z">
        <w:r w:rsidRPr="00F41119">
          <w:t>organized in different chapters to respond to</w:t>
        </w:r>
      </w:ins>
      <w:ins w:id="115" w:author="MARIA LAURA ZOFFOLI" w:date="2024-12-28T20:50:00Z" w16du:dateUtc="2024-12-28T19:50:00Z">
        <w:r>
          <w:t xml:space="preserve"> </w:t>
        </w:r>
        <w:r w:rsidRPr="00F41119">
          <w:t>specific objectives.</w:t>
        </w:r>
        <w:r>
          <w:rPr>
            <w:b/>
            <w:bCs/>
          </w:rPr>
          <w:t xml:space="preserve"> </w:t>
        </w:r>
      </w:ins>
      <w:r w:rsidR="00000000">
        <w:rPr>
          <w:b/>
          <w:bCs/>
        </w:rPr>
        <w:t>Chapter 2</w:t>
      </w:r>
      <w:r w:rsidR="00000000">
        <w:t xml:space="preserve"> establishes the foundation by presenting a proof-of-concept study that demonstrates the feasibility of distinguising different types of vegetation using remote sensing. It demonstrates that this technique can effectively separate green macroalgae from seagrasses. By employing both multi- and hyperspectral datasets, the study identifies the number of spectral bands and specific wavelengths that maximize classification accuracy, showcasing the potential of remote sensing for detailed habitat mapping.</w:t>
      </w:r>
    </w:p>
    <w:p w14:paraId="6829E44C" w14:textId="77777777" w:rsidR="005D5790" w:rsidRDefault="00000000">
      <w:pPr>
        <w:pStyle w:val="BodyText"/>
      </w:pPr>
      <w:r>
        <w:t xml:space="preserve">Building upon the proof of concept, </w:t>
      </w:r>
      <w:r>
        <w:rPr>
          <w:b/>
          <w:bCs/>
        </w:rPr>
        <w:t>Chapter 3</w:t>
      </w:r>
      <w:r>
        <w:t xml:space="preserve"> focuses on the development of a robust algorithm called DISCOV v1.0, capable of automating the discrimination of green macrophytes in heterogeneous intertidal habitats. Utilizing high-resolution multispectral drone imagery and advanced machine learning techniques, this chapter addresses the spatial complexity of these environments. The algorithm’s validation across diverse geographic and ecological settings ensures its applicability beyond the initial study sites. This advancement underscores the critical role of cutting-edge remote sensing technologies in ecological monitoring.</w:t>
      </w:r>
    </w:p>
    <w:p w14:paraId="2A2823F5" w14:textId="77777777" w:rsidR="005D5790" w:rsidRDefault="00000000">
      <w:pPr>
        <w:pStyle w:val="BodyText"/>
      </w:pPr>
      <w:r>
        <w:t xml:space="preserve">In </w:t>
      </w:r>
      <w:r>
        <w:rPr>
          <w:b/>
          <w:bCs/>
        </w:rPr>
        <w:t>Chapter 4</w:t>
      </w:r>
      <w:r>
        <w:t xml:space="preserve">, the methodology evolves to include red macroalgae, specifically targeting the invasive species </w:t>
      </w:r>
      <w:r>
        <w:rPr>
          <w:i/>
          <w:iCs/>
        </w:rPr>
        <w:t>Gracilaria vermiculophylla</w:t>
      </w:r>
      <w:r>
        <w:t xml:space="preserve">. By updating the algorithm in its </w:t>
      </w:r>
      <w:r>
        <w:lastRenderedPageBreak/>
        <w:t xml:space="preserve">v2.0, this study extends its application to a different taxonomic group, demonstrating the flexibility and scalability of the approach. Additionally, this chapter integrates LiDAR-based topographical data to examine the relationship between habitat characteristics and macroalgal distribution. The insights gained from mapping and modeling the spatial dynamics of </w:t>
      </w:r>
      <w:r>
        <w:rPr>
          <w:i/>
          <w:iCs/>
        </w:rPr>
        <w:t>G. vermiculophylla</w:t>
      </w:r>
      <w:r>
        <w:t xml:space="preserve"> provide valuable implications for managing invasive species and conserving native biodiversity.</w:t>
      </w:r>
    </w:p>
    <w:p w14:paraId="60F83A81" w14:textId="02E378B5" w:rsidR="005D5790" w:rsidRDefault="00000000">
      <w:pPr>
        <w:pStyle w:val="BodyText"/>
      </w:pPr>
      <w:r>
        <w:rPr>
          <w:b/>
          <w:bCs/>
        </w:rPr>
        <w:t>Chapter 5</w:t>
      </w:r>
      <w:r>
        <w:t xml:space="preserve"> examines the physiological impacts of environmental stressors, specifically marine and atmospheric heatwaves, on seagrass reflectance. Through controlled laboratory experiments and field validation</w:t>
      </w:r>
      <w:del w:id="116" w:author="MARIA LAURA ZOFFOLI" w:date="2024-12-28T20:53:00Z" w16du:dateUtc="2024-12-28T19:53:00Z">
        <w:r w:rsidDel="002615EB">
          <w:delText>s</w:delText>
        </w:r>
      </w:del>
      <w:r>
        <w:t xml:space="preserve">, this chapter highlights the spectral responses of </w:t>
      </w:r>
      <w:r>
        <w:rPr>
          <w:i/>
          <w:iCs/>
        </w:rPr>
        <w:t>Zostera noltei</w:t>
      </w:r>
      <w:r>
        <w:t xml:space="preserve"> under heatwave conditions. Well-established spectral indices such as the NDVI and GLI are employed, and a new index, the Seagrass Heat Shock Index (SHSI), is developed to specifically identify heatwave-impacted seagrasses. These indices provide metrics to detect and quantify stress-induced changes. These findings emphasize the role of remote sensing in assessing the resilience and vulnerability of intertidal ecosystems under climate change.</w:t>
      </w:r>
    </w:p>
    <w:p w14:paraId="2DE95229" w14:textId="39093748" w:rsidR="005D5790" w:rsidRDefault="00000000">
      <w:pPr>
        <w:pStyle w:val="BodyText"/>
      </w:pPr>
      <w:r>
        <w:t xml:space="preserve">Finally, the </w:t>
      </w:r>
      <w:r>
        <w:rPr>
          <w:b/>
          <w:bCs/>
        </w:rPr>
        <w:t>General conclusion</w:t>
      </w:r>
      <w:ins w:id="117" w:author="MARIA LAURA ZOFFOLI" w:date="2024-12-28T20:53:00Z" w16du:dateUtc="2024-12-28T19:53:00Z">
        <w:r w:rsidR="009D254D">
          <w:rPr>
            <w:b/>
            <w:bCs/>
          </w:rPr>
          <w:t>s</w:t>
        </w:r>
      </w:ins>
      <w:r>
        <w:rPr>
          <w:b/>
          <w:bCs/>
        </w:rPr>
        <w:t xml:space="preserve"> and futur</w:t>
      </w:r>
      <w:ins w:id="118" w:author="MARIA LAURA ZOFFOLI" w:date="2024-12-28T20:53:00Z" w16du:dateUtc="2024-12-28T19:53:00Z">
        <w:r w:rsidR="009D254D">
          <w:rPr>
            <w:b/>
            <w:bCs/>
          </w:rPr>
          <w:t>e</w:t>
        </w:r>
      </w:ins>
      <w:r>
        <w:rPr>
          <w:b/>
          <w:bCs/>
        </w:rPr>
        <w:t xml:space="preserve"> perspectives</w:t>
      </w:r>
      <w:r>
        <w:t xml:space="preserve"> section will close the work, discussing about the broader implication of this work and suggesting futur</w:t>
      </w:r>
      <w:ins w:id="119" w:author="MARIA LAURA ZOFFOLI" w:date="2024-12-28T20:54:00Z" w16du:dateUtc="2024-12-28T19:54:00Z">
        <w:r w:rsidR="009D254D">
          <w:t>e</w:t>
        </w:r>
      </w:ins>
      <w:r>
        <w:t xml:space="preserve"> directions for research and application. This section will synthesize the key findings from each chapter, highlighting how the advancements in remote sensing methodologies contribute to improved habitat monitoring and management of intertidal ecosystems. It will also emphasize the potential for these approaches to be adapted to other coastal and marine environments, supporting biodiversity conservation and ecosystem resilience in the face of global environmental changes. Future perspectives will explore opportunities to further enhance remote sensing techniques, such as integrating additional data sources like satellite imagery, and advanced field validation methods. Additionally, potential applications for policy-making, ecosystem restoration, and long-term environmental monitoring will be </w:t>
      </w:r>
      <w:r>
        <w:lastRenderedPageBreak/>
        <w:t>discussed, emphasizing the critical role of technology in addressing ecological challenges and guiding sustainable coastal management practices.</w:t>
      </w:r>
      <w:bookmarkEnd w:id="0"/>
      <w:bookmarkEnd w:id="30"/>
    </w:p>
    <w:sectPr w:rsidR="005D5790">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082FC" w14:textId="77777777" w:rsidR="00AB53FF" w:rsidRDefault="00AB53FF">
      <w:pPr>
        <w:spacing w:after="0"/>
      </w:pPr>
      <w:r>
        <w:separator/>
      </w:r>
    </w:p>
  </w:endnote>
  <w:endnote w:type="continuationSeparator" w:id="0">
    <w:p w14:paraId="652454AF" w14:textId="77777777" w:rsidR="00AB53FF" w:rsidRDefault="00AB53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3285314"/>
      <w:docPartObj>
        <w:docPartGallery w:val="Page Numbers (Bottom of Page)"/>
        <w:docPartUnique/>
      </w:docPartObj>
    </w:sdtPr>
    <w:sdtEndPr>
      <w:rPr>
        <w:noProof/>
      </w:rPr>
    </w:sdtEndPr>
    <w:sdtContent>
      <w:p w14:paraId="54F0FD22" w14:textId="77777777" w:rsidR="00000000" w:rsidRDefault="0000000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C2BE754"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5CBF1" w14:textId="77777777" w:rsidR="00AB53FF" w:rsidRDefault="00AB53FF">
      <w:pPr>
        <w:spacing w:after="0"/>
      </w:pPr>
      <w:r>
        <w:separator/>
      </w:r>
    </w:p>
  </w:footnote>
  <w:footnote w:type="continuationSeparator" w:id="0">
    <w:p w14:paraId="1898F016" w14:textId="77777777" w:rsidR="00AB53FF" w:rsidRDefault="00AB53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0FA5A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064DA8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287811480">
    <w:abstractNumId w:val="0"/>
  </w:num>
  <w:num w:numId="2" w16cid:durableId="1136411328">
    <w:abstractNumId w:val="0"/>
  </w:num>
  <w:num w:numId="3" w16cid:durableId="625548005">
    <w:abstractNumId w:val="1"/>
  </w:num>
  <w:num w:numId="4" w16cid:durableId="651914289">
    <w:abstractNumId w:val="1"/>
  </w:num>
  <w:num w:numId="5" w16cid:durableId="152068332">
    <w:abstractNumId w:val="1"/>
  </w:num>
  <w:num w:numId="6" w16cid:durableId="9525913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A LAURA ZOFFOLI">
    <w15:presenceInfo w15:providerId="AD" w15:userId="S::marialaura.zoffoli@cnr.it::eadf9710-b1e6-40af-b882-131b3307ec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790"/>
    <w:rsid w:val="000177CA"/>
    <w:rsid w:val="000C6752"/>
    <w:rsid w:val="002615EB"/>
    <w:rsid w:val="002D6529"/>
    <w:rsid w:val="00324732"/>
    <w:rsid w:val="00452ACA"/>
    <w:rsid w:val="005D5790"/>
    <w:rsid w:val="00792A02"/>
    <w:rsid w:val="009D254D"/>
    <w:rsid w:val="00A738F8"/>
    <w:rsid w:val="00AA5084"/>
    <w:rsid w:val="00AB53FF"/>
    <w:rsid w:val="00B349C5"/>
    <w:rsid w:val="00DD35DD"/>
    <w:rsid w:val="00E22803"/>
    <w:rsid w:val="00EF340F"/>
    <w:rsid w:val="00F41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225A"/>
  <w15:docId w15:val="{EC791143-B178-4D9C-A6B0-42448EE3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6758"/>
    <w:rPr>
      <w:rFonts w:ascii="Palatino Linotype" w:hAnsi="Palatino Linotype"/>
    </w:rPr>
  </w:style>
  <w:style w:type="paragraph" w:styleId="Heading1">
    <w:name w:val="heading 1"/>
    <w:basedOn w:val="Normal"/>
    <w:next w:val="BodyText"/>
    <w:autoRedefine/>
    <w:uiPriority w:val="9"/>
    <w:qFormat/>
    <w:rsid w:val="00AC6758"/>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autoRedefine/>
    <w:uiPriority w:val="9"/>
    <w:unhideWhenUsed/>
    <w:qFormat/>
    <w:rsid w:val="00AC6758"/>
    <w:pPr>
      <w:keepNext/>
      <w:keepLines/>
      <w:spacing w:before="200" w:after="0"/>
      <w:outlineLvl w:val="1"/>
    </w:pPr>
    <w:rPr>
      <w:rFonts w:eastAsiaTheme="majorEastAsia" w:cstheme="majorBidi"/>
      <w:b/>
      <w:bCs/>
      <w:color w:val="000000" w:themeColor="text1"/>
      <w:sz w:val="28"/>
      <w:szCs w:val="28"/>
    </w:rPr>
  </w:style>
  <w:style w:type="paragraph" w:styleId="Heading3">
    <w:name w:val="heading 3"/>
    <w:basedOn w:val="Normal"/>
    <w:next w:val="BodyText"/>
    <w:autoRedefine/>
    <w:uiPriority w:val="9"/>
    <w:unhideWhenUsed/>
    <w:qFormat/>
    <w:rsid w:val="00AC6758"/>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AC6758"/>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AC6758"/>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AC6758"/>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AC6758"/>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AC6758"/>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AC6758"/>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qFormat/>
    <w:rsid w:val="00AC6758"/>
    <w:pPr>
      <w:spacing w:before="60" w:after="60" w:line="360" w:lineRule="auto"/>
      <w:ind w:firstLine="720"/>
      <w:contextualSpacing/>
    </w:pPr>
  </w:style>
  <w:style w:type="paragraph" w:customStyle="1" w:styleId="FirstParagraph">
    <w:name w:val="First Paragraph"/>
    <w:basedOn w:val="BodyText"/>
    <w:next w:val="BodyText"/>
    <w:autoRedefine/>
    <w:qFormat/>
    <w:rsid w:val="00AC6758"/>
    <w:pPr>
      <w:ind w:firstLine="0"/>
    </w:pPr>
  </w:style>
  <w:style w:type="paragraph" w:customStyle="1" w:styleId="Compact">
    <w:name w:val="Compact"/>
    <w:basedOn w:val="BodyText"/>
    <w:autoRedefine/>
    <w:qFormat/>
    <w:rsid w:val="00AC6758"/>
    <w:pPr>
      <w:spacing w:before="0" w:after="0" w:line="240" w:lineRule="auto"/>
      <w:ind w:firstLine="0"/>
    </w:pPr>
    <w:rPr>
      <w:sz w:val="20"/>
    </w:rPr>
  </w:style>
  <w:style w:type="paragraph" w:styleId="Title">
    <w:name w:val="Title"/>
    <w:basedOn w:val="Normal"/>
    <w:next w:val="BodyText"/>
    <w:autoRedefine/>
    <w:qFormat/>
    <w:rsid w:val="00AC6758"/>
    <w:pPr>
      <w:keepNext/>
      <w:keepLines/>
      <w:spacing w:before="480" w:after="240"/>
    </w:pPr>
    <w:rPr>
      <w:rFonts w:eastAsiaTheme="majorEastAsia" w:cstheme="majorBidi"/>
      <w:b/>
      <w:bCs/>
      <w:sz w:val="36"/>
      <w:szCs w:val="36"/>
    </w:rPr>
  </w:style>
  <w:style w:type="paragraph" w:styleId="Subtitle">
    <w:name w:val="Subtitle"/>
    <w:basedOn w:val="Title"/>
    <w:next w:val="BodyText"/>
    <w:autoRedefine/>
    <w:qFormat/>
    <w:rsid w:val="00AC6758"/>
    <w:pPr>
      <w:spacing w:before="240"/>
      <w:jc w:val="center"/>
    </w:pPr>
    <w:rPr>
      <w:sz w:val="30"/>
      <w:szCs w:val="30"/>
    </w:rPr>
  </w:style>
  <w:style w:type="paragraph" w:customStyle="1" w:styleId="Author">
    <w:name w:val="Author"/>
    <w:next w:val="BodyText"/>
    <w:autoRedefine/>
    <w:qFormat/>
    <w:rsid w:val="00AC6758"/>
    <w:pPr>
      <w:keepNext/>
      <w:keepLines/>
    </w:pPr>
    <w:rPr>
      <w:rFonts w:ascii="Arial Black" w:hAnsi="Arial Black"/>
    </w:rPr>
  </w:style>
  <w:style w:type="paragraph" w:styleId="Date">
    <w:name w:val="Date"/>
    <w:next w:val="BodyText"/>
    <w:autoRedefine/>
    <w:qFormat/>
    <w:rsid w:val="00AC6758"/>
    <w:pPr>
      <w:keepNext/>
      <w:keepLines/>
    </w:pPr>
  </w:style>
  <w:style w:type="paragraph" w:customStyle="1" w:styleId="Abstract">
    <w:name w:val="Abstract"/>
    <w:basedOn w:val="Normal"/>
    <w:next w:val="BodyText"/>
    <w:autoRedefine/>
    <w:qFormat/>
    <w:rsid w:val="00AC6758"/>
    <w:pPr>
      <w:keepNext/>
      <w:keepLines/>
      <w:spacing w:before="300" w:after="300"/>
    </w:pPr>
    <w:rPr>
      <w:sz w:val="20"/>
      <w:szCs w:val="20"/>
    </w:rPr>
  </w:style>
  <w:style w:type="paragraph" w:styleId="Bibliography">
    <w:name w:val="Bibliography"/>
    <w:basedOn w:val="Normal"/>
    <w:autoRedefine/>
    <w:qFormat/>
    <w:rsid w:val="00AC6758"/>
  </w:style>
  <w:style w:type="paragraph" w:styleId="BlockText">
    <w:name w:val="Block Text"/>
    <w:basedOn w:val="BodyText"/>
    <w:next w:val="BodyText"/>
    <w:uiPriority w:val="9"/>
    <w:unhideWhenUsed/>
    <w:qFormat/>
    <w:rsid w:val="00AC6758"/>
    <w:pPr>
      <w:spacing w:before="100" w:after="100"/>
      <w:ind w:left="480" w:right="480"/>
    </w:pPr>
  </w:style>
  <w:style w:type="paragraph" w:styleId="FootnoteText">
    <w:name w:val="footnote text"/>
    <w:basedOn w:val="Normal"/>
    <w:autoRedefine/>
    <w:uiPriority w:val="9"/>
    <w:unhideWhenUsed/>
    <w:qFormat/>
    <w:rsid w:val="00AC6758"/>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autoRedefine/>
    <w:uiPriority w:val="39"/>
    <w:unhideWhenUsed/>
    <w:qFormat/>
    <w:rsid w:val="00AC6758"/>
    <w:pPr>
      <w:spacing w:before="240" w:line="259" w:lineRule="auto"/>
      <w:outlineLvl w:val="9"/>
    </w:pPr>
    <w:rPr>
      <w:b w:val="0"/>
      <w:bCs w:val="0"/>
      <w:color w:val="auto"/>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F21051"/>
    <w:pPr>
      <w:tabs>
        <w:tab w:val="center" w:pos="4680"/>
        <w:tab w:val="right" w:pos="9360"/>
      </w:tabs>
      <w:spacing w:after="0"/>
    </w:pPr>
  </w:style>
  <w:style w:type="character" w:customStyle="1" w:styleId="HeaderChar">
    <w:name w:val="Header Char"/>
    <w:basedOn w:val="DefaultParagraphFont"/>
    <w:link w:val="Header"/>
    <w:rsid w:val="00F21051"/>
    <w:rPr>
      <w:rFonts w:ascii="Palatino Linotype" w:hAnsi="Palatino Linotype"/>
    </w:rPr>
  </w:style>
  <w:style w:type="paragraph" w:styleId="Footer">
    <w:name w:val="footer"/>
    <w:basedOn w:val="Normal"/>
    <w:link w:val="FooterChar"/>
    <w:uiPriority w:val="99"/>
    <w:unhideWhenUsed/>
    <w:rsid w:val="00F21051"/>
    <w:pPr>
      <w:tabs>
        <w:tab w:val="center" w:pos="4680"/>
        <w:tab w:val="right" w:pos="9360"/>
      </w:tabs>
      <w:spacing w:after="0"/>
    </w:pPr>
  </w:style>
  <w:style w:type="character" w:customStyle="1" w:styleId="FooterChar">
    <w:name w:val="Footer Char"/>
    <w:basedOn w:val="DefaultParagraphFont"/>
    <w:link w:val="Footer"/>
    <w:uiPriority w:val="99"/>
    <w:rsid w:val="00F21051"/>
    <w:rPr>
      <w:rFonts w:ascii="Palatino Linotype" w:hAnsi="Palatino Linotype"/>
    </w:rPr>
  </w:style>
  <w:style w:type="paragraph" w:styleId="TOC1">
    <w:name w:val="toc 1"/>
    <w:basedOn w:val="Normal"/>
    <w:next w:val="Normal"/>
    <w:autoRedefine/>
    <w:uiPriority w:val="39"/>
    <w:unhideWhenUsed/>
    <w:rsid w:val="00DD35DD"/>
    <w:pPr>
      <w:spacing w:after="100"/>
    </w:pPr>
  </w:style>
  <w:style w:type="paragraph" w:styleId="TOC2">
    <w:name w:val="toc 2"/>
    <w:basedOn w:val="Normal"/>
    <w:next w:val="Normal"/>
    <w:autoRedefine/>
    <w:uiPriority w:val="39"/>
    <w:unhideWhenUsed/>
    <w:rsid w:val="00DD35DD"/>
    <w:pPr>
      <w:spacing w:after="100"/>
      <w:ind w:left="240"/>
    </w:pPr>
  </w:style>
  <w:style w:type="paragraph" w:styleId="TOC3">
    <w:name w:val="toc 3"/>
    <w:basedOn w:val="Normal"/>
    <w:next w:val="Normal"/>
    <w:autoRedefine/>
    <w:uiPriority w:val="39"/>
    <w:unhideWhenUsed/>
    <w:rsid w:val="00DD35DD"/>
    <w:pPr>
      <w:spacing w:after="100"/>
      <w:ind w:left="480"/>
    </w:pPr>
  </w:style>
  <w:style w:type="paragraph" w:styleId="Revision">
    <w:name w:val="Revision"/>
    <w:hidden/>
    <w:semiHidden/>
    <w:rsid w:val="00E22803"/>
    <w:pPr>
      <w:spacing w:after="0"/>
    </w:pPr>
    <w:rPr>
      <w:rFonts w:ascii="Palatino Linotype" w:hAnsi="Palatino Linotype"/>
    </w:rPr>
  </w:style>
  <w:style w:type="paragraph" w:styleId="NormalWeb">
    <w:name w:val="Normal (Web)"/>
    <w:basedOn w:val="Normal"/>
    <w:semiHidden/>
    <w:unhideWhenUsed/>
    <w:rsid w:val="00452A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045102">
      <w:bodyDiv w:val="1"/>
      <w:marLeft w:val="0"/>
      <w:marRight w:val="0"/>
      <w:marTop w:val="0"/>
      <w:marBottom w:val="0"/>
      <w:divBdr>
        <w:top w:val="none" w:sz="0" w:space="0" w:color="auto"/>
        <w:left w:val="none" w:sz="0" w:space="0" w:color="auto"/>
        <w:bottom w:val="none" w:sz="0" w:space="0" w:color="auto"/>
        <w:right w:val="none" w:sz="0" w:space="0" w:color="auto"/>
      </w:divBdr>
    </w:div>
    <w:div w:id="867180760">
      <w:bodyDiv w:val="1"/>
      <w:marLeft w:val="0"/>
      <w:marRight w:val="0"/>
      <w:marTop w:val="0"/>
      <w:marBottom w:val="0"/>
      <w:divBdr>
        <w:top w:val="none" w:sz="0" w:space="0" w:color="auto"/>
        <w:left w:val="none" w:sz="0" w:space="0" w:color="auto"/>
        <w:bottom w:val="none" w:sz="0" w:space="0" w:color="auto"/>
        <w:right w:val="none" w:sz="0" w:space="0" w:color="auto"/>
      </w:divBdr>
    </w:div>
    <w:div w:id="1359088085">
      <w:bodyDiv w:val="1"/>
      <w:marLeft w:val="0"/>
      <w:marRight w:val="0"/>
      <w:marTop w:val="0"/>
      <w:marBottom w:val="0"/>
      <w:divBdr>
        <w:top w:val="none" w:sz="0" w:space="0" w:color="auto"/>
        <w:left w:val="none" w:sz="0" w:space="0" w:color="auto"/>
        <w:bottom w:val="none" w:sz="0" w:space="0" w:color="auto"/>
        <w:right w:val="none" w:sz="0" w:space="0" w:color="auto"/>
      </w:divBdr>
    </w:div>
    <w:div w:id="1497264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Characterization of Intertidal Vegetation on European Coasts Using Multi-Scale Remote Sensing in Response to Natural and Anthropogenic Pressures</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Intertidal Vegetation on European Coasts Using Multi-Scale Remote Sensing in Response to Natural and Anthropogenic Pressures</dc:title>
  <dc:creator>Simon Oiry</dc:creator>
  <cp:keywords/>
  <cp:lastModifiedBy>MARIA LAURA ZOFFOLI</cp:lastModifiedBy>
  <cp:revision>11</cp:revision>
  <dcterms:created xsi:type="dcterms:W3CDTF">2024-12-28T17:17:00Z</dcterms:created>
  <dcterms:modified xsi:type="dcterms:W3CDTF">2024-12-28T20:05:00Z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hapterbottomimage">
    <vt:lpwstr>{Chapter1/img/seagrasses.png}</vt:lpwstr>
  </property>
  <property fmtid="{D5CDD505-2E9C-101B-9397-08002B2CF9AE}" pid="9" name="chaptertopimage">
    <vt:lpwstr>{Chapter1/img/seagrasses.png}</vt:lpwstr>
  </property>
  <property fmtid="{D5CDD505-2E9C-101B-9397-08002B2CF9AE}" pid="10" name="crossref">
    <vt:lpwstr/>
  </property>
  <property fmtid="{D5CDD505-2E9C-101B-9397-08002B2CF9AE}" pid="11" name="csl">
    <vt:lpwstr>RSE.csl</vt:lpwstr>
  </property>
  <property fmtid="{D5CDD505-2E9C-101B-9397-08002B2CF9AE}" pid="12" name="date">
    <vt:lpwstr>2025-03-11</vt:lpwstr>
  </property>
  <property fmtid="{D5CDD505-2E9C-101B-9397-08002B2CF9AE}" pid="13" name="editor">
    <vt:lpwstr>source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repo-url">
    <vt:lpwstr>https://github.com/SigOiry/PhD</vt:lpwstr>
  </property>
  <property fmtid="{D5CDD505-2E9C-101B-9397-08002B2CF9AE}" pid="19" name="search">
    <vt:lpwstr>True</vt:lpwstr>
  </property>
  <property fmtid="{D5CDD505-2E9C-101B-9397-08002B2CF9AE}" pid="20" name="template-partials">
    <vt:lpwstr/>
  </property>
  <property fmtid="{D5CDD505-2E9C-101B-9397-08002B2CF9AE}" pid="21" name="thesis">
    <vt:lpwstr/>
  </property>
  <property fmtid="{D5CDD505-2E9C-101B-9397-08002B2CF9AE}" pid="22" name="toc-title">
    <vt:lpwstr>Table of contents</vt:lpwstr>
  </property>
</Properties>
</file>